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5CF57C57" w:rsidR="00032299" w:rsidRPr="004A57CD" w:rsidRDefault="00032299" w:rsidP="004721A4">
      <w:pPr>
        <w:contextualSpacing/>
        <w:jc w:val="both"/>
        <w:rPr>
          <w:rFonts w:eastAsia="Times New Roman" w:cs="Times New Roman"/>
          <w:i/>
          <w:iCs/>
          <w:color w:val="000000"/>
        </w:rPr>
      </w:pPr>
      <w:r w:rsidRPr="00806193">
        <w:rPr>
          <w:rFonts w:eastAsia="Times New Roman" w:cs="Times New Roman"/>
          <w:b/>
          <w:bCs/>
          <w:smallCaps/>
          <w:color w:val="000000"/>
        </w:rPr>
        <w:t>Running Head</w:t>
      </w:r>
      <w:r w:rsidR="004A57CD" w:rsidRPr="00806193">
        <w:rPr>
          <w:rFonts w:eastAsia="Times New Roman" w:cs="Times New Roman"/>
          <w:b/>
          <w:bCs/>
          <w:smallCaps/>
          <w:color w:val="000000"/>
        </w:rPr>
        <w:t>er</w:t>
      </w:r>
      <w:r w:rsidRPr="00806193">
        <w:rPr>
          <w:rFonts w:eastAsia="Times New Roman" w:cs="Times New Roman"/>
          <w:b/>
          <w:bCs/>
          <w:smallCaps/>
          <w:color w:val="000000"/>
        </w:rPr>
        <w:t>:</w:t>
      </w:r>
      <w:r w:rsidRPr="00032299">
        <w:rPr>
          <w:rFonts w:eastAsia="Times New Roman" w:cs="Times New Roman"/>
          <w:b/>
          <w:bCs/>
          <w:color w:val="000000"/>
        </w:rPr>
        <w:t xml:space="preserve"> </w:t>
      </w:r>
      <w:r w:rsidR="0018126F" w:rsidRPr="0018126F">
        <w:rPr>
          <w:rFonts w:eastAsia="Times New Roman" w:cs="Times New Roman"/>
          <w:i/>
          <w:iCs/>
          <w:color w:val="000000"/>
        </w:rPr>
        <w:t xml:space="preserve">Seasonal </w:t>
      </w:r>
      <w:r w:rsidRPr="0018126F">
        <w:rPr>
          <w:rFonts w:eastAsia="Times New Roman" w:cs="Times New Roman"/>
          <w:i/>
          <w:iCs/>
          <w:color w:val="000000"/>
        </w:rPr>
        <w:t>morpholog</w:t>
      </w:r>
      <w:r w:rsidR="00303C6C">
        <w:rPr>
          <w:rFonts w:eastAsia="Times New Roman" w:cs="Times New Roman"/>
          <w:i/>
          <w:iCs/>
          <w:color w:val="000000"/>
        </w:rPr>
        <w:t>y in</w:t>
      </w:r>
      <w:r w:rsidR="0018126F">
        <w:rPr>
          <w:rFonts w:eastAsia="Times New Roman" w:cs="Times New Roman"/>
          <w:i/>
          <w:iCs/>
          <w:color w:val="000000"/>
        </w:rPr>
        <w:t xml:space="preserve"> Malagasy</w:t>
      </w:r>
      <w:r w:rsidR="00303C6C">
        <w:rPr>
          <w:rFonts w:eastAsia="Times New Roman" w:cs="Times New Roman"/>
          <w:i/>
          <w:iCs/>
          <w:color w:val="000000"/>
        </w:rPr>
        <w:t xml:space="preserve"> bats</w:t>
      </w:r>
    </w:p>
    <w:p w14:paraId="08E970E0" w14:textId="77777777" w:rsidR="00032299" w:rsidRPr="00032299" w:rsidRDefault="00032299" w:rsidP="004721A4">
      <w:pPr>
        <w:contextualSpacing/>
        <w:jc w:val="both"/>
        <w:rPr>
          <w:rFonts w:eastAsia="Times New Roman" w:cs="Times New Roman"/>
          <w:color w:val="000000"/>
        </w:rPr>
      </w:pPr>
    </w:p>
    <w:p w14:paraId="7E9C003D" w14:textId="66FCCA13" w:rsidR="00F83E8D" w:rsidRPr="00C865A6" w:rsidRDefault="00F83E8D" w:rsidP="004721A4">
      <w:pPr>
        <w:contextualSpacing/>
        <w:jc w:val="both"/>
        <w:rPr>
          <w:rFonts w:eastAsia="Times New Roman" w:cs="Times New Roman"/>
          <w:color w:val="000000"/>
        </w:rPr>
      </w:pPr>
      <w:r w:rsidRPr="00806193">
        <w:rPr>
          <w:rFonts w:eastAsia="Times New Roman" w:cs="Times New Roman"/>
          <w:b/>
          <w:bCs/>
          <w:smallCaps/>
          <w:color w:val="000000"/>
        </w:rPr>
        <w:t>Title:</w:t>
      </w:r>
      <w:r w:rsidRPr="00F83E8D">
        <w:rPr>
          <w:rFonts w:eastAsia="Times New Roman" w:cs="Times New Roman"/>
          <w:color w:val="000000"/>
        </w:rPr>
        <w:t xml:space="preserve"> </w:t>
      </w:r>
      <w:r w:rsidR="00B01CAD">
        <w:rPr>
          <w:rFonts w:eastAsia="Times New Roman" w:cs="Times New Roman"/>
          <w:color w:val="000000"/>
        </w:rPr>
        <w:t>Reproductive calendars, s</w:t>
      </w:r>
      <w:r w:rsidRPr="00F83E8D">
        <w:rPr>
          <w:rFonts w:eastAsia="Times New Roman" w:cs="Times New Roman"/>
          <w:color w:val="000000"/>
        </w:rPr>
        <w:t xml:space="preserve">easonal morphological </w:t>
      </w:r>
      <w:r w:rsidR="00B01CAD">
        <w:rPr>
          <w:rFonts w:eastAsia="Times New Roman" w:cs="Times New Roman"/>
          <w:color w:val="000000"/>
        </w:rPr>
        <w:t>change</w:t>
      </w:r>
      <w:r w:rsidRPr="00F83E8D">
        <w:rPr>
          <w:rFonts w:eastAsia="Times New Roman" w:cs="Times New Roman"/>
          <w:color w:val="000000"/>
        </w:rPr>
        <w:t>s</w:t>
      </w:r>
      <w:r w:rsidR="00B01CAD">
        <w:rPr>
          <w:rFonts w:eastAsia="Times New Roman" w:cs="Times New Roman"/>
          <w:color w:val="000000"/>
        </w:rPr>
        <w:t>, and juvenile growth rates for three</w:t>
      </w:r>
      <w:r w:rsidRPr="00F83E8D">
        <w:rPr>
          <w:rFonts w:eastAsia="Times New Roman" w:cs="Times New Roman"/>
          <w:color w:val="000000"/>
        </w:rPr>
        <w:t xml:space="preserve"> endemic Ma</w:t>
      </w:r>
      <w:r w:rsidR="00032299">
        <w:rPr>
          <w:rFonts w:eastAsia="Times New Roman" w:cs="Times New Roman"/>
          <w:color w:val="000000"/>
        </w:rPr>
        <w:t xml:space="preserve">lagasy </w:t>
      </w:r>
      <w:r w:rsidRPr="00F83E8D">
        <w:rPr>
          <w:rFonts w:eastAsia="Times New Roman" w:cs="Times New Roman"/>
          <w:color w:val="000000"/>
        </w:rPr>
        <w:t>fruit bats</w:t>
      </w:r>
    </w:p>
    <w:p w14:paraId="41C20D36" w14:textId="77777777" w:rsidR="002914F9" w:rsidRPr="00C865A6" w:rsidRDefault="002914F9" w:rsidP="004721A4">
      <w:pPr>
        <w:contextualSpacing/>
        <w:jc w:val="both"/>
        <w:rPr>
          <w:rFonts w:eastAsia="Times New Roman" w:cs="Times New Roman"/>
          <w:color w:val="000000"/>
        </w:rPr>
      </w:pPr>
    </w:p>
    <w:p w14:paraId="4C819D91" w14:textId="77777777" w:rsidR="0055528C" w:rsidRPr="00806193" w:rsidRDefault="002914F9" w:rsidP="004721A4">
      <w:pPr>
        <w:contextualSpacing/>
        <w:jc w:val="both"/>
        <w:rPr>
          <w:rFonts w:eastAsia="Times New Roman" w:cs="Times New Roman"/>
          <w:b/>
          <w:bCs/>
          <w:smallCaps/>
          <w:color w:val="000000"/>
        </w:rPr>
      </w:pPr>
      <w:r w:rsidRPr="00806193">
        <w:rPr>
          <w:rFonts w:eastAsia="Times New Roman" w:cs="Times New Roman"/>
          <w:b/>
          <w:bCs/>
          <w:smallCaps/>
          <w:color w:val="000000"/>
        </w:rPr>
        <w:t xml:space="preserve">Authors: </w:t>
      </w:r>
    </w:p>
    <w:p w14:paraId="2386B26C" w14:textId="06481338" w:rsidR="002914F9" w:rsidRPr="00C865A6" w:rsidRDefault="0055528C" w:rsidP="004721A4">
      <w:pPr>
        <w:contextualSpacing/>
        <w:jc w:val="both"/>
        <w:rPr>
          <w:rFonts w:eastAsia="Times New Roman" w:cs="Times New Roman"/>
          <w:color w:val="000000"/>
        </w:rPr>
      </w:pPr>
      <w:r w:rsidRPr="00C865A6">
        <w:rPr>
          <w:rFonts w:cs="Times New Roman"/>
        </w:rPr>
        <w:t>Angelo Andrianiaina</w:t>
      </w:r>
      <w:r w:rsidRPr="00C865A6">
        <w:rPr>
          <w:rFonts w:cs="Times New Roman"/>
          <w:vertAlign w:val="superscript"/>
        </w:rPr>
        <w:t>1</w:t>
      </w:r>
      <w:r w:rsidR="00C865A6" w:rsidRPr="00C865A6">
        <w:rPr>
          <w:rFonts w:cs="Times New Roman"/>
        </w:rPr>
        <w:t>*, Santino Andry</w:t>
      </w:r>
      <w:r w:rsidR="00C865A6" w:rsidRPr="00C865A6">
        <w:rPr>
          <w:rFonts w:cs="Times New Roman"/>
          <w:vertAlign w:val="superscript"/>
        </w:rPr>
        <w:t>2</w:t>
      </w:r>
      <w:r w:rsidR="00C865A6" w:rsidRPr="00C865A6">
        <w:rPr>
          <w:rFonts w:eastAsia="Times New Roman" w:cs="Times New Roman"/>
          <w:color w:val="000000"/>
        </w:rPr>
        <w:t xml:space="preserve">*, </w:t>
      </w:r>
      <w:proofErr w:type="spellStart"/>
      <w:r w:rsidR="002914F9" w:rsidRPr="00C865A6">
        <w:rPr>
          <w:rFonts w:eastAsia="Times New Roman" w:cs="Times New Roman"/>
          <w:color w:val="000000"/>
        </w:rPr>
        <w:t>Anecia</w:t>
      </w:r>
      <w:proofErr w:type="spellEnd"/>
      <w:r w:rsidR="002914F9" w:rsidRPr="00C865A6">
        <w:rPr>
          <w:rFonts w:eastAsia="Times New Roman" w:cs="Times New Roman"/>
          <w:color w:val="000000"/>
        </w:rPr>
        <w:t xml:space="preserve"> Gentles</w:t>
      </w:r>
      <w:r w:rsidR="00AA0AAE" w:rsidRPr="00C865A6">
        <w:rPr>
          <w:rFonts w:eastAsia="Times New Roman" w:cs="Times New Roman"/>
          <w:color w:val="000000"/>
          <w:vertAlign w:val="superscript"/>
        </w:rPr>
        <w:t>3</w:t>
      </w:r>
      <w:r w:rsidR="002914F9" w:rsidRPr="00C865A6">
        <w:rPr>
          <w:rFonts w:eastAsia="Times New Roman" w:cs="Times New Roman"/>
          <w:color w:val="000000"/>
        </w:rPr>
        <w:t>, Sarah Guth</w:t>
      </w:r>
      <w:r w:rsidR="00AA0AAE" w:rsidRPr="00C865A6">
        <w:rPr>
          <w:rFonts w:eastAsia="Times New Roman" w:cs="Times New Roman"/>
          <w:color w:val="000000"/>
          <w:vertAlign w:val="superscript"/>
        </w:rPr>
        <w:t>4</w:t>
      </w:r>
      <w:r w:rsidR="002914F9" w:rsidRPr="00C865A6">
        <w:rPr>
          <w:rFonts w:eastAsia="Times New Roman" w:cs="Times New Roman"/>
          <w:color w:val="000000"/>
        </w:rPr>
        <w:t>,</w:t>
      </w:r>
      <w:r w:rsidR="006840F2">
        <w:rPr>
          <w:rFonts w:eastAsia="Times New Roman" w:cs="Times New Roman"/>
          <w:color w:val="000000"/>
        </w:rPr>
        <w:t xml:space="preserve"> Jean-Michel Héraud</w:t>
      </w:r>
      <w:r w:rsidR="006840F2" w:rsidRPr="00C865A6">
        <w:rPr>
          <w:rFonts w:cs="Times New Roman"/>
          <w:vertAlign w:val="superscript"/>
        </w:rPr>
        <w:t>5</w:t>
      </w:r>
      <w:r w:rsidR="006840F2">
        <w:rPr>
          <w:rFonts w:cs="Times New Roman"/>
          <w:vertAlign w:val="superscript"/>
        </w:rPr>
        <w:t>,</w:t>
      </w:r>
      <w:r w:rsidR="00A81A19">
        <w:rPr>
          <w:rFonts w:cs="Times New Roman"/>
          <w:vertAlign w:val="superscript"/>
        </w:rPr>
        <w:t>6</w:t>
      </w:r>
      <w:r w:rsidR="006840F2">
        <w:rPr>
          <w:rFonts w:eastAsia="Times New Roman" w:cs="Times New Roman"/>
          <w:color w:val="000000"/>
        </w:rPr>
        <w:t>,</w:t>
      </w:r>
      <w:r w:rsidR="00A81A19">
        <w:rPr>
          <w:rFonts w:eastAsia="Times New Roman" w:cs="Times New Roman"/>
          <w:color w:val="000000"/>
        </w:rPr>
        <w:t xml:space="preserve"> </w:t>
      </w:r>
      <w:proofErr w:type="spellStart"/>
      <w:r w:rsidR="002914F9" w:rsidRPr="00C865A6">
        <w:rPr>
          <w:rFonts w:eastAsia="Times New Roman" w:cs="Times New Roman"/>
          <w:color w:val="000000"/>
        </w:rPr>
        <w:t>Hafaliana</w:t>
      </w:r>
      <w:proofErr w:type="spellEnd"/>
      <w:r w:rsidR="002914F9" w:rsidRPr="00C865A6">
        <w:rPr>
          <w:rFonts w:eastAsia="Times New Roman" w:cs="Times New Roman"/>
          <w:color w:val="000000"/>
        </w:rPr>
        <w:t xml:space="preserve"> Christian Ranaivoson</w:t>
      </w:r>
      <w:r w:rsidR="00AA0AAE" w:rsidRPr="00C865A6">
        <w:rPr>
          <w:rFonts w:eastAsia="Times New Roman" w:cs="Times New Roman"/>
          <w:color w:val="000000"/>
          <w:vertAlign w:val="superscript"/>
        </w:rPr>
        <w:t>1,5</w:t>
      </w:r>
      <w:r w:rsidR="002914F9" w:rsidRPr="00C865A6">
        <w:rPr>
          <w:rFonts w:eastAsia="Times New Roman" w:cs="Times New Roman"/>
          <w:color w:val="000000"/>
        </w:rPr>
        <w:t xml:space="preserve">, Ny </w:t>
      </w:r>
      <w:proofErr w:type="spellStart"/>
      <w:r w:rsidR="002914F9" w:rsidRPr="00C865A6">
        <w:rPr>
          <w:rFonts w:eastAsia="Times New Roman" w:cs="Times New Roman"/>
          <w:color w:val="000000"/>
        </w:rPr>
        <w:t>Anjara</w:t>
      </w:r>
      <w:proofErr w:type="spellEnd"/>
      <w:r w:rsidR="002914F9" w:rsidRPr="00C865A6">
        <w:rPr>
          <w:rFonts w:eastAsia="Times New Roman" w:cs="Times New Roman"/>
          <w:color w:val="000000"/>
        </w:rPr>
        <w:t xml:space="preserve"> Fifi Ravelomanantsoa</w:t>
      </w:r>
      <w:r w:rsidR="00AA0AAE" w:rsidRPr="00C865A6">
        <w:rPr>
          <w:rFonts w:eastAsia="Times New Roman" w:cs="Times New Roman"/>
          <w:color w:val="000000"/>
          <w:vertAlign w:val="superscript"/>
        </w:rPr>
        <w:t>1</w:t>
      </w:r>
      <w:r w:rsidR="002914F9" w:rsidRPr="00C865A6">
        <w:rPr>
          <w:rFonts w:eastAsia="Times New Roman" w:cs="Times New Roman"/>
          <w:color w:val="000000"/>
        </w:rPr>
        <w:t>,</w:t>
      </w:r>
      <w:r w:rsidR="00421D76">
        <w:rPr>
          <w:rFonts w:eastAsia="Times New Roman" w:cs="Times New Roman"/>
          <w:color w:val="000000"/>
        </w:rPr>
        <w:t xml:space="preserve"> Timothy Treuer</w:t>
      </w:r>
      <w:r w:rsidR="00A81A19">
        <w:rPr>
          <w:rFonts w:cs="Times New Roman"/>
          <w:vertAlign w:val="superscript"/>
        </w:rPr>
        <w:t>7</w:t>
      </w:r>
      <w:r w:rsidR="00421D76">
        <w:rPr>
          <w:rFonts w:eastAsia="Times New Roman" w:cs="Times New Roman"/>
          <w:color w:val="000000"/>
        </w:rPr>
        <w:t>,</w:t>
      </w:r>
      <w:r w:rsidR="002914F9" w:rsidRPr="00C865A6">
        <w:rPr>
          <w:rFonts w:eastAsia="Times New Roman" w:cs="Times New Roman"/>
          <w:color w:val="000000"/>
        </w:rPr>
        <w:t xml:space="preserve"> and Cara E. Brook</w:t>
      </w:r>
      <w:r w:rsidR="00AA0AAE" w:rsidRPr="00C865A6">
        <w:rPr>
          <w:rFonts w:cs="Times New Roman"/>
          <w:vertAlign w:val="superscript"/>
        </w:rPr>
        <w:t>4,</w:t>
      </w:r>
      <w:r w:rsidR="00D53C05">
        <w:rPr>
          <w:rFonts w:cs="Times New Roman"/>
          <w:vertAlign w:val="superscript"/>
        </w:rPr>
        <w:t>8</w:t>
      </w:r>
      <w:r w:rsidR="00C865A6" w:rsidRPr="00C865A6">
        <w:rPr>
          <w:rFonts w:cs="Times New Roman"/>
          <w:vertAlign w:val="superscript"/>
        </w:rPr>
        <w:sym w:font="Wingdings 2" w:char="F085"/>
      </w:r>
    </w:p>
    <w:p w14:paraId="01779E8C" w14:textId="77777777" w:rsidR="002914F9" w:rsidRPr="00C865A6" w:rsidRDefault="002914F9" w:rsidP="004721A4">
      <w:pPr>
        <w:contextualSpacing/>
        <w:jc w:val="both"/>
        <w:rPr>
          <w:rFonts w:eastAsia="Times New Roman" w:cs="Times New Roman"/>
          <w:color w:val="000000"/>
        </w:rPr>
      </w:pPr>
    </w:p>
    <w:p w14:paraId="650A1502" w14:textId="77777777" w:rsidR="00E62DDE" w:rsidRPr="00806193" w:rsidRDefault="00E62DDE" w:rsidP="004721A4">
      <w:pPr>
        <w:contextualSpacing/>
        <w:jc w:val="both"/>
        <w:rPr>
          <w:rFonts w:eastAsia="Times New Roman" w:cs="Times New Roman"/>
          <w:b/>
          <w:bCs/>
          <w:smallCaps/>
          <w:color w:val="000000" w:themeColor="text1"/>
        </w:rPr>
      </w:pPr>
      <w:r w:rsidRPr="00806193">
        <w:rPr>
          <w:rFonts w:eastAsia="Times New Roman" w:cs="Times New Roman"/>
          <w:b/>
          <w:bCs/>
          <w:smallCaps/>
          <w:color w:val="000000" w:themeColor="text1"/>
        </w:rPr>
        <w:t>Affiliations</w:t>
      </w:r>
      <w:r w:rsidR="00C865A6" w:rsidRPr="00806193">
        <w:rPr>
          <w:rFonts w:eastAsia="Times New Roman" w:cs="Times New Roman"/>
          <w:b/>
          <w:bCs/>
          <w:smallCaps/>
          <w:color w:val="000000" w:themeColor="text1"/>
        </w:rPr>
        <w:t>:</w:t>
      </w:r>
    </w:p>
    <w:p w14:paraId="4ED4D7C0" w14:textId="77777777" w:rsidR="0055528C" w:rsidRPr="00E62DDE" w:rsidRDefault="0055528C" w:rsidP="004721A4">
      <w:pPr>
        <w:ind w:left="432" w:hanging="432"/>
        <w:contextualSpacing/>
        <w:rPr>
          <w:rFonts w:cs="Times New Roman"/>
          <w:color w:val="000000" w:themeColor="text1"/>
        </w:rPr>
      </w:pPr>
      <w:r w:rsidRPr="00E62DDE">
        <w:rPr>
          <w:rFonts w:cs="Times New Roman"/>
          <w:color w:val="000000" w:themeColor="text1"/>
          <w:vertAlign w:val="superscript"/>
        </w:rPr>
        <w:t>1</w:t>
      </w:r>
      <w:r w:rsidRPr="00E62DDE">
        <w:rPr>
          <w:rFonts w:cs="Times New Roman"/>
          <w:color w:val="000000" w:themeColor="text1"/>
        </w:rPr>
        <w:t>Department of Zoology and Animal Biodiversity, University of Antananarivo, Antananarivo, Madagascar</w:t>
      </w:r>
      <w:r w:rsidR="00E62DDE" w:rsidRPr="00E62DDE">
        <w:rPr>
          <w:rFonts w:cs="Times New Roman"/>
          <w:color w:val="000000" w:themeColor="text1"/>
        </w:rPr>
        <w:t xml:space="preserve">. </w:t>
      </w:r>
      <w:hyperlink r:id="rId8" w:history="1">
        <w:r w:rsidR="00E62DDE" w:rsidRPr="00E62DDE">
          <w:rPr>
            <w:rStyle w:val="Hyperlink"/>
            <w:rFonts w:cs="Times New Roman"/>
            <w:color w:val="000000" w:themeColor="text1"/>
          </w:rPr>
          <w:t>angelo.andrianiaina@gmail.com</w:t>
        </w:r>
      </w:hyperlink>
      <w:r w:rsidR="00E62DDE" w:rsidRPr="00E62DDE">
        <w:rPr>
          <w:rFonts w:cs="Times New Roman"/>
          <w:color w:val="000000" w:themeColor="text1"/>
        </w:rPr>
        <w:t xml:space="preserve"> (AA); </w:t>
      </w:r>
      <w:hyperlink r:id="rId9" w:history="1">
        <w:r w:rsidR="00E62DDE" w:rsidRPr="00E62DDE">
          <w:rPr>
            <w:rStyle w:val="Hyperlink"/>
            <w:rFonts w:cs="Times New Roman"/>
            <w:color w:val="000000" w:themeColor="text1"/>
          </w:rPr>
          <w:t>gammarinema@gmail.com</w:t>
        </w:r>
      </w:hyperlink>
      <w:r w:rsidR="00E62DDE" w:rsidRPr="00E62DDE">
        <w:rPr>
          <w:rFonts w:cs="Times New Roman"/>
          <w:color w:val="000000" w:themeColor="text1"/>
        </w:rPr>
        <w:t xml:space="preserve"> (HCR); </w:t>
      </w:r>
      <w:hyperlink r:id="rId10" w:history="1">
        <w:r w:rsidR="00E62DDE" w:rsidRPr="00E62DDE">
          <w:rPr>
            <w:rStyle w:val="Hyperlink"/>
            <w:rFonts w:cs="Times New Roman"/>
            <w:color w:val="000000" w:themeColor="text1"/>
          </w:rPr>
          <w:t>ravelomanantsoafifi@gmail.com</w:t>
        </w:r>
      </w:hyperlink>
      <w:r w:rsidR="00E62DDE" w:rsidRPr="00E62DDE">
        <w:rPr>
          <w:rFonts w:cs="Times New Roman"/>
          <w:color w:val="000000" w:themeColor="text1"/>
        </w:rPr>
        <w:t xml:space="preserve"> (NAFR).</w:t>
      </w:r>
    </w:p>
    <w:p w14:paraId="5665C6E0" w14:textId="77777777" w:rsidR="0055528C" w:rsidRPr="00E62DDE" w:rsidRDefault="00C865A6" w:rsidP="004721A4">
      <w:pPr>
        <w:ind w:left="432" w:hanging="432"/>
        <w:contextualSpacing/>
        <w:rPr>
          <w:rFonts w:cs="Times New Roman"/>
          <w:color w:val="000000" w:themeColor="text1"/>
        </w:rPr>
      </w:pPr>
      <w:r w:rsidRPr="00E62DDE">
        <w:rPr>
          <w:rFonts w:cs="Times New Roman"/>
          <w:color w:val="000000" w:themeColor="text1"/>
          <w:vertAlign w:val="superscript"/>
        </w:rPr>
        <w:t>2</w:t>
      </w:r>
      <w:r w:rsidR="0055528C" w:rsidRPr="00E62DDE">
        <w:rPr>
          <w:rFonts w:cs="Times New Roman"/>
          <w:color w:val="000000" w:themeColor="text1"/>
        </w:rPr>
        <w:t>Department of Entomology, University of Antananarivo, Antananarivo, Madagascar</w:t>
      </w:r>
      <w:r w:rsidR="00E62DDE" w:rsidRPr="00E62DDE">
        <w:rPr>
          <w:rFonts w:cs="Times New Roman"/>
          <w:color w:val="000000" w:themeColor="text1"/>
        </w:rPr>
        <w:t xml:space="preserve">. </w:t>
      </w:r>
      <w:hyperlink r:id="rId11" w:history="1">
        <w:r w:rsidR="00E62DDE" w:rsidRPr="00E62DDE">
          <w:rPr>
            <w:rStyle w:val="Hyperlink"/>
            <w:rFonts w:cs="Times New Roman"/>
            <w:color w:val="000000" w:themeColor="text1"/>
          </w:rPr>
          <w:t>andrysantino2@gmail.com</w:t>
        </w:r>
      </w:hyperlink>
      <w:r w:rsidR="00E62DDE" w:rsidRPr="00E62DDE">
        <w:rPr>
          <w:rFonts w:cs="Times New Roman"/>
          <w:color w:val="000000" w:themeColor="text1"/>
        </w:rPr>
        <w:t xml:space="preserve"> (AA).</w:t>
      </w:r>
    </w:p>
    <w:p w14:paraId="198B6F52" w14:textId="77777777" w:rsidR="0055528C" w:rsidRPr="00E62DDE" w:rsidRDefault="00C865A6" w:rsidP="004721A4">
      <w:pPr>
        <w:ind w:left="432" w:hanging="432"/>
        <w:contextualSpacing/>
        <w:rPr>
          <w:rFonts w:cs="Times New Roman"/>
          <w:color w:val="000000" w:themeColor="text1"/>
        </w:rPr>
      </w:pPr>
      <w:r w:rsidRPr="00E62DDE">
        <w:rPr>
          <w:rFonts w:cs="Times New Roman"/>
          <w:color w:val="000000" w:themeColor="text1"/>
          <w:vertAlign w:val="superscript"/>
        </w:rPr>
        <w:t>3</w:t>
      </w:r>
      <w:r w:rsidR="0055528C" w:rsidRPr="00E62DDE">
        <w:rPr>
          <w:rFonts w:cs="Times New Roman"/>
          <w:color w:val="000000" w:themeColor="text1"/>
        </w:rPr>
        <w:t>Odum School of Ecology, University of Georgia, Athens, GA, USA</w:t>
      </w:r>
      <w:r w:rsidR="00E62DDE" w:rsidRPr="00E62DDE">
        <w:rPr>
          <w:rFonts w:cs="Times New Roman"/>
          <w:color w:val="000000" w:themeColor="text1"/>
        </w:rPr>
        <w:t xml:space="preserve">. </w:t>
      </w:r>
      <w:hyperlink r:id="rId12" w:history="1">
        <w:r w:rsidR="00E62DDE" w:rsidRPr="00E62DDE">
          <w:rPr>
            <w:rStyle w:val="Hyperlink"/>
            <w:rFonts w:cs="Times New Roman"/>
            <w:color w:val="000000" w:themeColor="text1"/>
          </w:rPr>
          <w:t>gentles@uga.edu</w:t>
        </w:r>
      </w:hyperlink>
      <w:r w:rsidR="00E62DDE" w:rsidRPr="00E62DDE">
        <w:rPr>
          <w:rFonts w:cs="Times New Roman"/>
          <w:color w:val="000000" w:themeColor="text1"/>
        </w:rPr>
        <w:t xml:space="preserve"> (AG).</w:t>
      </w:r>
    </w:p>
    <w:p w14:paraId="153A5E81" w14:textId="77777777" w:rsidR="00C865A6" w:rsidRPr="00E62DDE" w:rsidRDefault="00C865A6" w:rsidP="004721A4">
      <w:pPr>
        <w:ind w:left="432" w:hanging="432"/>
        <w:contextualSpacing/>
        <w:rPr>
          <w:rFonts w:cs="Times New Roman"/>
          <w:color w:val="000000" w:themeColor="text1"/>
        </w:rPr>
      </w:pPr>
      <w:r w:rsidRPr="00E62DDE">
        <w:rPr>
          <w:rFonts w:cs="Times New Roman"/>
          <w:color w:val="000000" w:themeColor="text1"/>
          <w:vertAlign w:val="superscript"/>
        </w:rPr>
        <w:t>4</w:t>
      </w:r>
      <w:r w:rsidRPr="00E62DDE">
        <w:rPr>
          <w:rFonts w:cs="Times New Roman"/>
          <w:color w:val="000000" w:themeColor="text1"/>
        </w:rPr>
        <w:t>Department of Integrative Biology, University of California, Berkeley, Berkeley, CA, USA</w:t>
      </w:r>
      <w:r w:rsidR="00E62DDE" w:rsidRPr="00E62DDE">
        <w:rPr>
          <w:rFonts w:cs="Times New Roman"/>
          <w:color w:val="000000" w:themeColor="text1"/>
        </w:rPr>
        <w:t xml:space="preserve">. </w:t>
      </w:r>
      <w:hyperlink r:id="rId13" w:history="1">
        <w:r w:rsidR="00E62DDE" w:rsidRPr="00E62DDE">
          <w:rPr>
            <w:rStyle w:val="Hyperlink"/>
            <w:rFonts w:cs="Times New Roman"/>
            <w:color w:val="000000" w:themeColor="text1"/>
          </w:rPr>
          <w:t>sarah_guth@berkeley.edu</w:t>
        </w:r>
      </w:hyperlink>
      <w:r w:rsidR="00E62DDE" w:rsidRPr="00E62DDE">
        <w:rPr>
          <w:rFonts w:cs="Times New Roman"/>
          <w:color w:val="000000" w:themeColor="text1"/>
        </w:rPr>
        <w:t xml:space="preserve"> (SG).</w:t>
      </w:r>
    </w:p>
    <w:p w14:paraId="7B4839CD" w14:textId="77777777" w:rsidR="0055528C" w:rsidRPr="00E62DDE" w:rsidRDefault="0055528C" w:rsidP="004721A4">
      <w:pPr>
        <w:ind w:left="432" w:hanging="432"/>
        <w:contextualSpacing/>
        <w:rPr>
          <w:rFonts w:cs="Times New Roman"/>
          <w:color w:val="000000" w:themeColor="text1"/>
        </w:rPr>
      </w:pPr>
      <w:r w:rsidRPr="00E62DDE">
        <w:rPr>
          <w:rFonts w:cs="Times New Roman"/>
          <w:color w:val="000000" w:themeColor="text1"/>
          <w:vertAlign w:val="superscript"/>
        </w:rPr>
        <w:t>5</w:t>
      </w:r>
      <w:r w:rsidRPr="00E62DDE">
        <w:rPr>
          <w:rFonts w:cs="Times New Roman"/>
          <w:color w:val="000000" w:themeColor="text1"/>
        </w:rPr>
        <w:t xml:space="preserve">Virology Unit, </w:t>
      </w:r>
      <w:proofErr w:type="spellStart"/>
      <w:r w:rsidRPr="00E62DDE">
        <w:rPr>
          <w:rFonts w:cs="Times New Roman"/>
          <w:color w:val="000000" w:themeColor="text1"/>
        </w:rPr>
        <w:t>Institut</w:t>
      </w:r>
      <w:proofErr w:type="spellEnd"/>
      <w:r w:rsidRPr="00E62DDE">
        <w:rPr>
          <w:rFonts w:cs="Times New Roman"/>
          <w:color w:val="000000" w:themeColor="text1"/>
        </w:rPr>
        <w:t xml:space="preserve"> Pasteur of Madagascar, Antananarivo, Madagascar</w:t>
      </w:r>
      <w:r w:rsidR="00E62DDE" w:rsidRPr="00E62DDE">
        <w:rPr>
          <w:rFonts w:cs="Times New Roman"/>
          <w:color w:val="000000" w:themeColor="text1"/>
        </w:rPr>
        <w:t xml:space="preserve">. </w:t>
      </w:r>
      <w:hyperlink r:id="rId14" w:history="1">
        <w:r w:rsidR="00E62DDE" w:rsidRPr="00E62DDE">
          <w:rPr>
            <w:rStyle w:val="Hyperlink"/>
            <w:rFonts w:cs="Times New Roman"/>
            <w:color w:val="000000" w:themeColor="text1"/>
          </w:rPr>
          <w:t>jean-Michel.HERAUD@pasteur.sn</w:t>
        </w:r>
      </w:hyperlink>
      <w:r w:rsidR="00E62DDE" w:rsidRPr="00E62DDE">
        <w:rPr>
          <w:rFonts w:cs="Times New Roman"/>
          <w:color w:val="000000" w:themeColor="text1"/>
        </w:rPr>
        <w:t xml:space="preserve"> (JMH).</w:t>
      </w:r>
    </w:p>
    <w:p w14:paraId="1CDE5D7E" w14:textId="67C3AB58" w:rsidR="00E62DDE" w:rsidRDefault="00A81A19" w:rsidP="004721A4">
      <w:pPr>
        <w:ind w:left="432" w:hanging="432"/>
        <w:contextualSpacing/>
        <w:rPr>
          <w:rFonts w:cs="Times New Roman"/>
          <w:color w:val="000000" w:themeColor="text1"/>
        </w:rPr>
      </w:pPr>
      <w:r>
        <w:rPr>
          <w:rFonts w:cs="Times New Roman"/>
          <w:color w:val="000000" w:themeColor="text1"/>
          <w:vertAlign w:val="superscript"/>
        </w:rPr>
        <w:t>6</w:t>
      </w:r>
      <w:r w:rsidR="00E62DDE" w:rsidRPr="00D53C05">
        <w:rPr>
          <w:rFonts w:cs="Times New Roman"/>
          <w:color w:val="000000" w:themeColor="text1"/>
        </w:rPr>
        <w:t xml:space="preserve">Virology Department, </w:t>
      </w:r>
      <w:proofErr w:type="spellStart"/>
      <w:r w:rsidR="00E62DDE" w:rsidRPr="00D53C05">
        <w:rPr>
          <w:rFonts w:cs="Times New Roman"/>
          <w:color w:val="000000" w:themeColor="text1"/>
        </w:rPr>
        <w:t>Institut</w:t>
      </w:r>
      <w:proofErr w:type="spellEnd"/>
      <w:r w:rsidR="00E62DDE" w:rsidRPr="00D53C05">
        <w:rPr>
          <w:rFonts w:cs="Times New Roman"/>
          <w:color w:val="000000" w:themeColor="text1"/>
        </w:rPr>
        <w:t xml:space="preserve"> Pasteur de Dakar, Dakar, Senegal.</w:t>
      </w:r>
    </w:p>
    <w:p w14:paraId="58914FFF" w14:textId="09869D9E" w:rsidR="00A81A19" w:rsidRPr="00D53C05" w:rsidRDefault="00A81A19" w:rsidP="00A81A19">
      <w:pPr>
        <w:ind w:left="432" w:hanging="432"/>
        <w:contextualSpacing/>
        <w:rPr>
          <w:rFonts w:cs="Times New Roman"/>
          <w:color w:val="000000" w:themeColor="text1"/>
        </w:rPr>
      </w:pPr>
      <w:r>
        <w:rPr>
          <w:rFonts w:cs="Times New Roman"/>
          <w:color w:val="000000" w:themeColor="text1"/>
          <w:vertAlign w:val="superscript"/>
        </w:rPr>
        <w:t>7</w:t>
      </w:r>
      <w:r w:rsidRPr="00D53C05">
        <w:rPr>
          <w:rFonts w:cs="Times New Roman"/>
          <w:color w:val="000000" w:themeColor="text1"/>
        </w:rPr>
        <w:t xml:space="preserve">Gund Institute for Environment, The University of Vermont, Burlington, VT, USA. </w:t>
      </w:r>
      <w:hyperlink r:id="rId15" w:history="1">
        <w:r w:rsidRPr="00D53C05">
          <w:rPr>
            <w:rStyle w:val="Hyperlink"/>
            <w:rFonts w:cs="Times New Roman"/>
            <w:color w:val="000000" w:themeColor="text1"/>
          </w:rPr>
          <w:t>timothy.treuer@uvm.edu</w:t>
        </w:r>
      </w:hyperlink>
      <w:r w:rsidRPr="00D53C05">
        <w:rPr>
          <w:rFonts w:cs="Times New Roman"/>
          <w:color w:val="000000" w:themeColor="text1"/>
        </w:rPr>
        <w:t xml:space="preserve"> (TT) </w:t>
      </w:r>
    </w:p>
    <w:p w14:paraId="19B57388" w14:textId="6ABBE84A" w:rsidR="00E62DDE" w:rsidRDefault="00D53C05" w:rsidP="004721A4">
      <w:pPr>
        <w:ind w:left="432" w:hanging="432"/>
        <w:contextualSpacing/>
        <w:rPr>
          <w:rFonts w:cs="Times New Roman"/>
          <w:color w:val="000000" w:themeColor="text1"/>
        </w:rPr>
      </w:pPr>
      <w:r w:rsidRPr="00D53C05">
        <w:rPr>
          <w:rFonts w:cs="Times New Roman"/>
          <w:color w:val="000000" w:themeColor="text1"/>
          <w:vertAlign w:val="superscript"/>
        </w:rPr>
        <w:t>8</w:t>
      </w:r>
      <w:r w:rsidR="00C865A6" w:rsidRPr="00D53C05">
        <w:rPr>
          <w:rFonts w:cs="Times New Roman"/>
          <w:color w:val="000000" w:themeColor="text1"/>
        </w:rPr>
        <w:t>Department of Ecology and Evolution</w:t>
      </w:r>
      <w:r w:rsidR="00C865A6" w:rsidRPr="00E62DDE">
        <w:rPr>
          <w:rFonts w:cs="Times New Roman"/>
          <w:color w:val="000000" w:themeColor="text1"/>
        </w:rPr>
        <w:t>, University of Chicago, Chicago, IL, USA</w:t>
      </w:r>
      <w:r w:rsidR="00E62DDE" w:rsidRPr="00E62DDE">
        <w:rPr>
          <w:rFonts w:cs="Times New Roman"/>
          <w:color w:val="000000" w:themeColor="text1"/>
        </w:rPr>
        <w:t xml:space="preserve">. </w:t>
      </w:r>
      <w:hyperlink r:id="rId16" w:history="1">
        <w:r w:rsidR="00E62DDE" w:rsidRPr="00E62DDE">
          <w:rPr>
            <w:rStyle w:val="Hyperlink"/>
            <w:rFonts w:cs="Times New Roman"/>
            <w:color w:val="000000" w:themeColor="text1"/>
          </w:rPr>
          <w:t>cbrook@uchicago.edu</w:t>
        </w:r>
      </w:hyperlink>
      <w:r w:rsidR="00E62DDE" w:rsidRPr="00E62DDE">
        <w:rPr>
          <w:rFonts w:cs="Times New Roman"/>
          <w:color w:val="000000" w:themeColor="text1"/>
        </w:rPr>
        <w:t xml:space="preserve"> (CEB).</w:t>
      </w:r>
    </w:p>
    <w:p w14:paraId="611DEA31" w14:textId="77777777" w:rsidR="00E62DDE" w:rsidRPr="00E62DDE" w:rsidRDefault="00E62DDE" w:rsidP="004721A4">
      <w:pPr>
        <w:contextualSpacing/>
        <w:rPr>
          <w:rFonts w:cs="Times New Roman"/>
          <w:color w:val="000000" w:themeColor="text1"/>
        </w:rPr>
      </w:pPr>
    </w:p>
    <w:p w14:paraId="32023088" w14:textId="2411F30D" w:rsidR="00421D76" w:rsidRDefault="00C865A6" w:rsidP="004721A4">
      <w:pPr>
        <w:contextualSpacing/>
        <w:jc w:val="both"/>
        <w:rPr>
          <w:rFonts w:cs="Times New Roman"/>
          <w:i/>
          <w:iCs/>
        </w:rPr>
      </w:pPr>
      <w:r w:rsidRPr="00C865A6">
        <w:rPr>
          <w:rFonts w:cs="Times New Roman"/>
        </w:rPr>
        <w:t>*</w:t>
      </w:r>
      <w:r>
        <w:rPr>
          <w:rFonts w:cs="Times New Roman"/>
          <w:i/>
          <w:iCs/>
        </w:rPr>
        <w:t>These first authors contributed equally</w:t>
      </w:r>
      <w:r w:rsidR="00421D76">
        <w:rPr>
          <w:rFonts w:cs="Times New Roman"/>
          <w:i/>
          <w:iCs/>
        </w:rPr>
        <w:t xml:space="preserve"> and are listed alphabetically</w:t>
      </w:r>
      <w:r>
        <w:rPr>
          <w:rFonts w:cs="Times New Roman"/>
          <w:i/>
          <w:iCs/>
        </w:rPr>
        <w:t>.</w:t>
      </w:r>
    </w:p>
    <w:p w14:paraId="4C5FFDB2" w14:textId="77777777" w:rsidR="0018126F" w:rsidRDefault="0018126F" w:rsidP="004721A4">
      <w:pPr>
        <w:contextualSpacing/>
        <w:jc w:val="both"/>
        <w:rPr>
          <w:rFonts w:eastAsia="Times New Roman" w:cs="Times New Roman"/>
          <w:b/>
          <w:bCs/>
          <w:color w:val="000000"/>
          <w:u w:val="single"/>
        </w:rPr>
      </w:pPr>
    </w:p>
    <w:p w14:paraId="19946BD6" w14:textId="154A419A" w:rsidR="0018126F" w:rsidRPr="00E62DDE" w:rsidRDefault="0018126F" w:rsidP="004721A4">
      <w:pPr>
        <w:contextualSpacing/>
        <w:jc w:val="both"/>
        <w:rPr>
          <w:rFonts w:cs="Times New Roman"/>
          <w:vertAlign w:val="superscript"/>
        </w:rPr>
      </w:pPr>
      <w:r w:rsidRPr="00806193">
        <w:rPr>
          <w:rFonts w:eastAsia="Times New Roman" w:cs="Times New Roman"/>
          <w:b/>
          <w:bCs/>
          <w:smallCaps/>
          <w:color w:val="000000"/>
        </w:rPr>
        <w:t>Keywords:</w:t>
      </w:r>
      <w:r>
        <w:rPr>
          <w:rFonts w:eastAsia="Times New Roman" w:cs="Times New Roman"/>
          <w:color w:val="000000"/>
        </w:rPr>
        <w:t xml:space="preserve"> </w:t>
      </w:r>
      <w:proofErr w:type="spellStart"/>
      <w:r>
        <w:rPr>
          <w:rFonts w:eastAsia="Times New Roman" w:cs="Times New Roman"/>
          <w:color w:val="000000"/>
        </w:rPr>
        <w:t>Pteropodidae</w:t>
      </w:r>
      <w:proofErr w:type="spellEnd"/>
      <w:r>
        <w:rPr>
          <w:rFonts w:eastAsia="Times New Roman" w:cs="Times New Roman"/>
          <w:color w:val="000000"/>
        </w:rPr>
        <w:t xml:space="preserve">, </w:t>
      </w:r>
      <w:r w:rsidR="00303C6C">
        <w:rPr>
          <w:rFonts w:eastAsia="Times New Roman" w:cs="Times New Roman"/>
          <w:color w:val="000000"/>
        </w:rPr>
        <w:t xml:space="preserve">pteropodid, </w:t>
      </w:r>
      <w:r>
        <w:rPr>
          <w:rFonts w:eastAsia="Times New Roman" w:cs="Times New Roman"/>
          <w:color w:val="000000"/>
        </w:rPr>
        <w:t xml:space="preserve">fruit bat, Madagascar, morphology, seasonality, </w:t>
      </w:r>
      <w:r>
        <w:rPr>
          <w:rFonts w:eastAsia="Times New Roman" w:cs="Times New Roman"/>
          <w:i/>
          <w:iCs/>
          <w:color w:val="000000"/>
        </w:rPr>
        <w:t>Pteropus rufus, Eidolon dupreanum, Rousettus madagascariensis</w:t>
      </w:r>
    </w:p>
    <w:p w14:paraId="6DF99FDF" w14:textId="77777777" w:rsidR="0018126F" w:rsidRDefault="0018126F" w:rsidP="004721A4">
      <w:pPr>
        <w:contextualSpacing/>
        <w:jc w:val="both"/>
        <w:rPr>
          <w:rFonts w:cs="Times New Roman"/>
          <w:vertAlign w:val="superscript"/>
        </w:rPr>
      </w:pPr>
    </w:p>
    <w:p w14:paraId="1C771185" w14:textId="77777777" w:rsidR="0018126F" w:rsidRPr="00806193" w:rsidRDefault="0018126F" w:rsidP="004721A4">
      <w:pPr>
        <w:contextualSpacing/>
        <w:jc w:val="both"/>
        <w:rPr>
          <w:rFonts w:eastAsia="Times New Roman" w:cs="Times New Roman"/>
          <w:b/>
          <w:bCs/>
          <w:smallCaps/>
          <w:color w:val="000000"/>
        </w:rPr>
      </w:pPr>
      <w:r w:rsidRPr="00806193">
        <w:rPr>
          <w:rFonts w:cs="Times New Roman"/>
          <w:smallCaps/>
          <w:vertAlign w:val="superscript"/>
        </w:rPr>
        <w:sym w:font="Wingdings 2" w:char="F085"/>
      </w:r>
      <w:r w:rsidRPr="00806193">
        <w:rPr>
          <w:rFonts w:eastAsia="Times New Roman" w:cs="Times New Roman"/>
          <w:b/>
          <w:bCs/>
          <w:smallCaps/>
          <w:color w:val="000000"/>
        </w:rPr>
        <w:t>Correspondent:</w:t>
      </w:r>
    </w:p>
    <w:p w14:paraId="1EE7D730" w14:textId="77777777" w:rsidR="0018126F" w:rsidRPr="004A57CD" w:rsidRDefault="0018126F" w:rsidP="004721A4">
      <w:pPr>
        <w:contextualSpacing/>
        <w:jc w:val="both"/>
        <w:rPr>
          <w:rFonts w:eastAsia="Times New Roman" w:cs="Times New Roman"/>
          <w:color w:val="000000"/>
        </w:rPr>
      </w:pPr>
      <w:r>
        <w:rPr>
          <w:rFonts w:eastAsia="Times New Roman" w:cs="Times New Roman"/>
          <w:color w:val="000000"/>
        </w:rPr>
        <w:t xml:space="preserve">Dr. </w:t>
      </w:r>
      <w:r w:rsidRPr="002914F9">
        <w:rPr>
          <w:rFonts w:eastAsia="Times New Roman" w:cs="Times New Roman"/>
          <w:color w:val="000000"/>
        </w:rPr>
        <w:t>Cara E. Brook</w:t>
      </w:r>
      <w:r>
        <w:rPr>
          <w:rFonts w:eastAsia="Times New Roman" w:cs="Times New Roman"/>
          <w:color w:val="000000"/>
        </w:rPr>
        <w:t xml:space="preserve">, </w:t>
      </w:r>
      <w:hyperlink r:id="rId17" w:history="1">
        <w:r w:rsidRPr="00E62DDE">
          <w:rPr>
            <w:rStyle w:val="Hyperlink"/>
            <w:rFonts w:cs="Times New Roman"/>
          </w:rPr>
          <w:t>cbrook@uchicago.edu</w:t>
        </w:r>
      </w:hyperlink>
    </w:p>
    <w:p w14:paraId="5FA60E51" w14:textId="77777777" w:rsidR="0018126F" w:rsidRDefault="0018126F" w:rsidP="004721A4">
      <w:pPr>
        <w:contextualSpacing/>
        <w:jc w:val="both"/>
        <w:rPr>
          <w:rFonts w:cs="Times New Roman"/>
          <w:i/>
          <w:iCs/>
        </w:rPr>
      </w:pPr>
    </w:p>
    <w:p w14:paraId="0E253D70" w14:textId="77777777" w:rsidR="00D53C05" w:rsidRPr="00D53C05" w:rsidRDefault="00D53C05" w:rsidP="004721A4">
      <w:pPr>
        <w:contextualSpacing/>
        <w:jc w:val="both"/>
        <w:rPr>
          <w:rFonts w:cs="Times New Roman"/>
          <w:i/>
          <w:iCs/>
        </w:rPr>
      </w:pPr>
    </w:p>
    <w:p w14:paraId="27AF4A86" w14:textId="403070EF" w:rsidR="005114A9" w:rsidRPr="004A73CE" w:rsidRDefault="00D53C05" w:rsidP="004721A4">
      <w:pPr>
        <w:contextualSpacing/>
        <w:jc w:val="both"/>
        <w:rPr>
          <w:rFonts w:eastAsia="Times New Roman" w:cs="Times New Roman"/>
          <w:color w:val="000000" w:themeColor="text1"/>
        </w:rPr>
      </w:pPr>
      <w:r>
        <w:rPr>
          <w:rFonts w:eastAsia="Times New Roman" w:cs="Times New Roman"/>
          <w:color w:val="000000" w:themeColor="text1"/>
        </w:rPr>
        <w:t xml:space="preserve">The island nation of Madagascar is home to three endemic species of </w:t>
      </w:r>
      <w:proofErr w:type="gramStart"/>
      <w:r>
        <w:rPr>
          <w:rFonts w:eastAsia="Times New Roman" w:cs="Times New Roman"/>
          <w:color w:val="000000" w:themeColor="text1"/>
        </w:rPr>
        <w:t>Old World</w:t>
      </w:r>
      <w:proofErr w:type="gramEnd"/>
      <w:r>
        <w:rPr>
          <w:rFonts w:eastAsia="Times New Roman" w:cs="Times New Roman"/>
          <w:color w:val="000000" w:themeColor="text1"/>
        </w:rPr>
        <w:t xml:space="preserve"> Fruit Bat in the family </w:t>
      </w:r>
      <w:proofErr w:type="spellStart"/>
      <w:r>
        <w:rPr>
          <w:rFonts w:eastAsia="Times New Roman" w:cs="Times New Roman"/>
          <w:color w:val="000000" w:themeColor="text1"/>
        </w:rPr>
        <w:t>Pteropodidae</w:t>
      </w:r>
      <w:proofErr w:type="spellEnd"/>
      <w:r>
        <w:rPr>
          <w:rFonts w:eastAsia="Times New Roman" w:cs="Times New Roman"/>
          <w:color w:val="000000" w:themeColor="text1"/>
        </w:rPr>
        <w:t xml:space="preserve">: </w:t>
      </w:r>
      <w:r>
        <w:rPr>
          <w:rFonts w:eastAsia="Times New Roman" w:cs="Times New Roman"/>
          <w:i/>
          <w:iCs/>
          <w:color w:val="000000" w:themeColor="text1"/>
        </w:rPr>
        <w:t xml:space="preserve">Pteropus rufus, Eidolon dupreanum, </w:t>
      </w:r>
      <w:r>
        <w:rPr>
          <w:rFonts w:eastAsia="Times New Roman" w:cs="Times New Roman"/>
          <w:color w:val="000000" w:themeColor="text1"/>
        </w:rPr>
        <w:t xml:space="preserve">and </w:t>
      </w:r>
      <w:r>
        <w:rPr>
          <w:rFonts w:eastAsia="Times New Roman" w:cs="Times New Roman"/>
          <w:i/>
          <w:iCs/>
          <w:color w:val="000000" w:themeColor="text1"/>
        </w:rPr>
        <w:t xml:space="preserve">Rousettus madagascariensis, </w:t>
      </w:r>
      <w:r>
        <w:rPr>
          <w:rFonts w:eastAsia="Times New Roman" w:cs="Times New Roman"/>
          <w:color w:val="000000" w:themeColor="text1"/>
        </w:rPr>
        <w:t>all three of which are IUCN Red Listed under some category of threat. To inform</w:t>
      </w:r>
      <w:r w:rsidR="005114A9">
        <w:rPr>
          <w:rFonts w:eastAsia="Times New Roman" w:cs="Times New Roman"/>
          <w:color w:val="000000" w:themeColor="text1"/>
        </w:rPr>
        <w:t xml:space="preserve"> conservation efforts </w:t>
      </w:r>
      <w:r w:rsidR="00AD6F2B">
        <w:rPr>
          <w:rFonts w:eastAsia="Times New Roman" w:cs="Times New Roman"/>
          <w:color w:val="000000" w:themeColor="text1"/>
        </w:rPr>
        <w:t xml:space="preserve">to </w:t>
      </w:r>
      <w:r w:rsidR="005114A9">
        <w:rPr>
          <w:rFonts w:eastAsia="Times New Roman" w:cs="Times New Roman"/>
          <w:color w:val="000000" w:themeColor="text1"/>
        </w:rPr>
        <w:t>model population viability</w:t>
      </w:r>
      <w:r w:rsidR="00AD6F2B">
        <w:rPr>
          <w:rFonts w:eastAsia="Times New Roman" w:cs="Times New Roman"/>
          <w:color w:val="000000" w:themeColor="text1"/>
        </w:rPr>
        <w:t xml:space="preserve"> for these threatened species</w:t>
      </w:r>
      <w:r w:rsidR="005114A9">
        <w:rPr>
          <w:rFonts w:eastAsia="Times New Roman" w:cs="Times New Roman"/>
          <w:color w:val="000000" w:themeColor="text1"/>
        </w:rPr>
        <w:t xml:space="preserve">, as well understand the mechanisms underpinning persistence </w:t>
      </w:r>
      <w:r w:rsidR="00AD6F2B">
        <w:rPr>
          <w:rFonts w:eastAsia="Times New Roman" w:cs="Times New Roman"/>
          <w:color w:val="000000" w:themeColor="text1"/>
        </w:rPr>
        <w:t>of</w:t>
      </w:r>
      <w:r w:rsidR="005114A9">
        <w:rPr>
          <w:rFonts w:eastAsia="Times New Roman" w:cs="Times New Roman"/>
          <w:color w:val="000000" w:themeColor="text1"/>
        </w:rPr>
        <w:t xml:space="preserve"> several potentially zoonotic pathogens hosted by these bats, we</w:t>
      </w:r>
      <w:r w:rsidR="00AD6F2B">
        <w:rPr>
          <w:rFonts w:eastAsia="Times New Roman" w:cs="Times New Roman"/>
          <w:color w:val="000000" w:themeColor="text1"/>
        </w:rPr>
        <w:t xml:space="preserve"> here</w:t>
      </w:r>
      <w:r w:rsidR="005114A9">
        <w:rPr>
          <w:rFonts w:eastAsia="Times New Roman" w:cs="Times New Roman"/>
          <w:color w:val="000000" w:themeColor="text1"/>
        </w:rPr>
        <w:t xml:space="preserve"> define the seasonal </w:t>
      </w:r>
      <w:r>
        <w:rPr>
          <w:rFonts w:eastAsia="Times New Roman" w:cs="Times New Roman"/>
          <w:color w:val="000000" w:themeColor="text1"/>
        </w:rPr>
        <w:t xml:space="preserve">limits of a </w:t>
      </w:r>
      <w:commentRangeStart w:id="0"/>
      <w:r>
        <w:rPr>
          <w:rFonts w:eastAsia="Times New Roman" w:cs="Times New Roman"/>
          <w:color w:val="000000" w:themeColor="text1"/>
        </w:rPr>
        <w:t xml:space="preserve">staggered annual </w:t>
      </w:r>
      <w:r w:rsidR="005114A9">
        <w:rPr>
          <w:rFonts w:eastAsia="Times New Roman" w:cs="Times New Roman"/>
          <w:color w:val="000000" w:themeColor="text1"/>
        </w:rPr>
        <w:t xml:space="preserve">birth pulse </w:t>
      </w:r>
      <w:commentRangeEnd w:id="0"/>
      <w:r w:rsidR="00A531DC">
        <w:rPr>
          <w:rStyle w:val="CommentReference"/>
        </w:rPr>
        <w:commentReference w:id="0"/>
      </w:r>
      <w:r w:rsidR="005114A9">
        <w:rPr>
          <w:rFonts w:eastAsia="Times New Roman" w:cs="Times New Roman"/>
          <w:color w:val="000000" w:themeColor="text1"/>
        </w:rPr>
        <w:t>across the</w:t>
      </w:r>
      <w:r w:rsidR="00AD6F2B">
        <w:rPr>
          <w:rFonts w:eastAsia="Times New Roman" w:cs="Times New Roman"/>
          <w:color w:val="000000" w:themeColor="text1"/>
        </w:rPr>
        <w:t xml:space="preserve"> </w:t>
      </w:r>
      <w:r w:rsidR="005114A9">
        <w:rPr>
          <w:rFonts w:eastAsia="Times New Roman" w:cs="Times New Roman"/>
          <w:color w:val="000000" w:themeColor="text1"/>
        </w:rPr>
        <w:t xml:space="preserve">three </w:t>
      </w:r>
      <w:r w:rsidR="00AD6F2B">
        <w:rPr>
          <w:rFonts w:eastAsia="Times New Roman" w:cs="Times New Roman"/>
          <w:color w:val="000000" w:themeColor="text1"/>
        </w:rPr>
        <w:t xml:space="preserve">Malagasy </w:t>
      </w:r>
      <w:r w:rsidR="00AC3096">
        <w:rPr>
          <w:rFonts w:eastAsia="Times New Roman" w:cs="Times New Roman"/>
          <w:color w:val="000000" w:themeColor="text1"/>
        </w:rPr>
        <w:t>pteropodids</w:t>
      </w:r>
      <w:r w:rsidR="00AD6F2B">
        <w:rPr>
          <w:rFonts w:eastAsia="Times New Roman" w:cs="Times New Roman"/>
          <w:color w:val="000000" w:themeColor="text1"/>
        </w:rPr>
        <w:t xml:space="preserve">. Our field studies in central-eastern Madagascar </w:t>
      </w:r>
      <w:ins w:id="1" w:author="Sarah Guth" w:date="2021-09-16T07:58:00Z">
        <w:r w:rsidR="00B35B07">
          <w:rPr>
            <w:rFonts w:eastAsia="Times New Roman" w:cs="Times New Roman"/>
            <w:color w:val="000000" w:themeColor="text1"/>
          </w:rPr>
          <w:t>indicate</w:t>
        </w:r>
      </w:ins>
      <w:del w:id="2" w:author="Sarah Guth" w:date="2021-09-16T07:58:00Z">
        <w:r w:rsidR="00AD6F2B" w:rsidDel="00B35B07">
          <w:rPr>
            <w:rFonts w:eastAsia="Times New Roman" w:cs="Times New Roman"/>
            <w:color w:val="000000" w:themeColor="text1"/>
          </w:rPr>
          <w:delText>confirm</w:delText>
        </w:r>
      </w:del>
      <w:r w:rsidR="00AD6F2B">
        <w:rPr>
          <w:rFonts w:eastAsia="Times New Roman" w:cs="Times New Roman"/>
          <w:color w:val="000000" w:themeColor="text1"/>
        </w:rPr>
        <w:t xml:space="preserve"> that this annual birth pulse</w:t>
      </w:r>
      <w:r w:rsidR="005114A9">
        <w:rPr>
          <w:rFonts w:eastAsia="Times New Roman" w:cs="Times New Roman"/>
          <w:color w:val="000000" w:themeColor="text1"/>
        </w:rPr>
        <w:t xml:space="preserve"> takes place in September/October </w:t>
      </w:r>
      <w:r w:rsidR="00AD6F2B">
        <w:rPr>
          <w:rFonts w:eastAsia="Times New Roman" w:cs="Times New Roman"/>
          <w:color w:val="000000" w:themeColor="text1"/>
        </w:rPr>
        <w:t>for</w:t>
      </w:r>
      <w:r w:rsidR="005114A9">
        <w:rPr>
          <w:rFonts w:eastAsia="Times New Roman" w:cs="Times New Roman"/>
          <w:color w:val="000000" w:themeColor="text1"/>
        </w:rPr>
        <w:t xml:space="preserve"> </w:t>
      </w:r>
      <w:r w:rsidR="005114A9">
        <w:rPr>
          <w:rFonts w:eastAsia="Times New Roman" w:cs="Times New Roman"/>
          <w:i/>
          <w:iCs/>
          <w:color w:val="000000" w:themeColor="text1"/>
        </w:rPr>
        <w:t xml:space="preserve">P. rufus, </w:t>
      </w:r>
      <w:r w:rsidR="005114A9">
        <w:rPr>
          <w:rFonts w:eastAsia="Times New Roman" w:cs="Times New Roman"/>
          <w:color w:val="000000" w:themeColor="text1"/>
        </w:rPr>
        <w:t xml:space="preserve">November for </w:t>
      </w:r>
      <w:r w:rsidR="005114A9">
        <w:rPr>
          <w:rFonts w:eastAsia="Times New Roman" w:cs="Times New Roman"/>
          <w:i/>
          <w:iCs/>
          <w:color w:val="000000" w:themeColor="text1"/>
        </w:rPr>
        <w:t xml:space="preserve">E. dupreanum, </w:t>
      </w:r>
      <w:r w:rsidR="005114A9">
        <w:rPr>
          <w:rFonts w:eastAsia="Times New Roman" w:cs="Times New Roman"/>
          <w:color w:val="000000" w:themeColor="text1"/>
        </w:rPr>
        <w:t xml:space="preserve">and December for </w:t>
      </w:r>
      <w:r w:rsidR="005114A9">
        <w:rPr>
          <w:rFonts w:eastAsia="Times New Roman" w:cs="Times New Roman"/>
          <w:i/>
          <w:iCs/>
          <w:color w:val="000000" w:themeColor="text1"/>
        </w:rPr>
        <w:t>R. madagascariensis</w:t>
      </w:r>
      <w:r w:rsidR="00AD6F2B">
        <w:rPr>
          <w:rFonts w:eastAsia="Times New Roman" w:cs="Times New Roman"/>
          <w:i/>
          <w:iCs/>
          <w:color w:val="000000" w:themeColor="text1"/>
        </w:rPr>
        <w:t xml:space="preserve">, </w:t>
      </w:r>
      <w:r w:rsidR="00AD6F2B">
        <w:rPr>
          <w:rFonts w:eastAsia="Times New Roman" w:cs="Times New Roman"/>
          <w:color w:val="000000" w:themeColor="text1"/>
        </w:rPr>
        <w:t>followed by variable juvenile development periods which result in near-</w:t>
      </w:r>
      <w:commentRangeStart w:id="3"/>
      <w:r w:rsidR="00AD6F2B">
        <w:rPr>
          <w:rFonts w:eastAsia="Times New Roman" w:cs="Times New Roman"/>
          <w:color w:val="000000" w:themeColor="text1"/>
        </w:rPr>
        <w:t>synchronous weaning of pups</w:t>
      </w:r>
      <w:r w:rsidR="00AC3096">
        <w:rPr>
          <w:rFonts w:eastAsia="Times New Roman" w:cs="Times New Roman"/>
          <w:color w:val="000000" w:themeColor="text1"/>
        </w:rPr>
        <w:t xml:space="preserve"> </w:t>
      </w:r>
      <w:commentRangeEnd w:id="3"/>
      <w:r w:rsidR="005E1639">
        <w:rPr>
          <w:rStyle w:val="CommentReference"/>
        </w:rPr>
        <w:commentReference w:id="3"/>
      </w:r>
      <w:r w:rsidR="00AC3096">
        <w:rPr>
          <w:rFonts w:eastAsia="Times New Roman" w:cs="Times New Roman"/>
          <w:color w:val="000000" w:themeColor="text1"/>
        </w:rPr>
        <w:t xml:space="preserve">for all three species in late January-February at the height of the </w:t>
      </w:r>
      <w:r w:rsidR="00AC3096">
        <w:rPr>
          <w:rFonts w:eastAsia="Times New Roman" w:cs="Times New Roman"/>
          <w:color w:val="000000" w:themeColor="text1"/>
        </w:rPr>
        <w:lastRenderedPageBreak/>
        <w:t xml:space="preserve">fruiting season in this region. </w:t>
      </w:r>
      <w:commentRangeStart w:id="4"/>
      <w:r w:rsidR="00AC3096">
        <w:rPr>
          <w:rFonts w:eastAsia="Times New Roman" w:cs="Times New Roman"/>
          <w:color w:val="000000" w:themeColor="text1"/>
        </w:rPr>
        <w:t>We additionally document the size range in morphological features of tibia, ear, and forearm length for the Malagasy fruit bats</w:t>
      </w:r>
      <w:commentRangeEnd w:id="4"/>
      <w:r w:rsidR="005E1639">
        <w:rPr>
          <w:rStyle w:val="CommentReference"/>
        </w:rPr>
        <w:commentReference w:id="4"/>
      </w:r>
      <w:r w:rsidR="00AC3096">
        <w:rPr>
          <w:rFonts w:eastAsia="Times New Roman" w:cs="Times New Roman"/>
          <w:color w:val="000000" w:themeColor="text1"/>
        </w:rPr>
        <w:t xml:space="preserve">, which span the range of those known for pteropodids more broadly, with </w:t>
      </w:r>
      <w:r w:rsidR="00AC3096">
        <w:rPr>
          <w:rFonts w:eastAsia="Times New Roman" w:cs="Times New Roman"/>
          <w:i/>
          <w:iCs/>
          <w:color w:val="000000" w:themeColor="text1"/>
        </w:rPr>
        <w:t>P. rufus</w:t>
      </w:r>
      <w:r w:rsidR="00AC3096">
        <w:rPr>
          <w:rFonts w:eastAsia="Times New Roman" w:cs="Times New Roman"/>
          <w:color w:val="000000" w:themeColor="text1"/>
        </w:rPr>
        <w:t xml:space="preserve"> and </w:t>
      </w:r>
      <w:r w:rsidR="00AC3096">
        <w:rPr>
          <w:rFonts w:eastAsia="Times New Roman" w:cs="Times New Roman"/>
          <w:i/>
          <w:iCs/>
          <w:color w:val="000000" w:themeColor="text1"/>
        </w:rPr>
        <w:t xml:space="preserve">E. dupreanum </w:t>
      </w:r>
      <w:r w:rsidR="00AC3096">
        <w:rPr>
          <w:rFonts w:eastAsia="Times New Roman" w:cs="Times New Roman"/>
          <w:color w:val="000000" w:themeColor="text1"/>
        </w:rPr>
        <w:t xml:space="preserve">among the larger of recorded species and </w:t>
      </w:r>
      <w:r w:rsidR="00AC3096">
        <w:rPr>
          <w:rFonts w:eastAsia="Times New Roman" w:cs="Times New Roman"/>
          <w:i/>
          <w:iCs/>
          <w:color w:val="000000" w:themeColor="text1"/>
        </w:rPr>
        <w:t xml:space="preserve">R. madagascariensis </w:t>
      </w:r>
      <w:r w:rsidR="00AC3096">
        <w:rPr>
          <w:rFonts w:eastAsia="Times New Roman" w:cs="Times New Roman"/>
          <w:color w:val="000000" w:themeColor="text1"/>
        </w:rPr>
        <w:t xml:space="preserve">among the smaller. We demonstrate a positive, exponential relationship between mass and forearm length </w:t>
      </w:r>
      <w:r w:rsidR="00303C6C">
        <w:rPr>
          <w:rFonts w:eastAsia="Times New Roman" w:cs="Times New Roman"/>
          <w:color w:val="000000" w:themeColor="text1"/>
        </w:rPr>
        <w:t>across our dataset</w:t>
      </w:r>
      <w:r w:rsidR="00AC3096">
        <w:rPr>
          <w:rFonts w:eastAsia="Times New Roman" w:cs="Times New Roman"/>
          <w:color w:val="000000" w:themeColor="text1"/>
        </w:rPr>
        <w:t xml:space="preserve">, which varies seasonally as pregnant females add weight during </w:t>
      </w:r>
      <w:r w:rsidR="00303C6C">
        <w:rPr>
          <w:rFonts w:eastAsia="Times New Roman" w:cs="Times New Roman"/>
          <w:color w:val="000000" w:themeColor="text1"/>
        </w:rPr>
        <w:t>staggered</w:t>
      </w:r>
      <w:r w:rsidR="00AC3096">
        <w:rPr>
          <w:rFonts w:eastAsia="Times New Roman" w:cs="Times New Roman"/>
          <w:color w:val="000000" w:themeColor="text1"/>
        </w:rPr>
        <w:t xml:space="preserve"> gestation period</w:t>
      </w:r>
      <w:r w:rsidR="00303C6C">
        <w:rPr>
          <w:rFonts w:eastAsia="Times New Roman" w:cs="Times New Roman"/>
          <w:color w:val="000000" w:themeColor="text1"/>
        </w:rPr>
        <w:t>s</w:t>
      </w:r>
      <w:r w:rsidR="00AC3096">
        <w:rPr>
          <w:rFonts w:eastAsia="Times New Roman" w:cs="Times New Roman"/>
          <w:color w:val="000000" w:themeColor="text1"/>
        </w:rPr>
        <w:t xml:space="preserve"> and males lose weight during the nutritionally-deficit Malagasy winter. Finally, we quantify forearm, tibia, and ear length growth rates in juvenile Malagasy pteropodids, </w:t>
      </w:r>
      <w:commentRangeStart w:id="5"/>
      <w:r w:rsidR="00AC3096">
        <w:rPr>
          <w:rFonts w:eastAsia="Times New Roman" w:cs="Times New Roman"/>
          <w:color w:val="000000" w:themeColor="text1"/>
        </w:rPr>
        <w:t xml:space="preserve">demonstrating both faster growth and more protracted development </w:t>
      </w:r>
      <w:r w:rsidR="004A73CE">
        <w:rPr>
          <w:rFonts w:eastAsia="Times New Roman" w:cs="Times New Roman"/>
          <w:color w:val="000000" w:themeColor="text1"/>
        </w:rPr>
        <w:t xml:space="preserve">times for the largest-bodied </w:t>
      </w:r>
      <w:r w:rsidR="004A73CE">
        <w:rPr>
          <w:rFonts w:eastAsia="Times New Roman" w:cs="Times New Roman"/>
          <w:i/>
          <w:iCs/>
          <w:color w:val="000000" w:themeColor="text1"/>
        </w:rPr>
        <w:t xml:space="preserve">P. rufus. </w:t>
      </w:r>
      <w:commentRangeEnd w:id="5"/>
      <w:r w:rsidR="00B35B07">
        <w:rPr>
          <w:rStyle w:val="CommentReference"/>
        </w:rPr>
        <w:commentReference w:id="5"/>
      </w:r>
      <w:commentRangeStart w:id="6"/>
      <w:r w:rsidR="004A73CE">
        <w:rPr>
          <w:rFonts w:eastAsia="Times New Roman" w:cs="Times New Roman"/>
          <w:color w:val="000000" w:themeColor="text1"/>
        </w:rPr>
        <w:t>Our work highlights the importance of longitudinal field studies in collecting critical data for mammalian conservation efforts and human public health alike.</w:t>
      </w:r>
      <w:commentRangeEnd w:id="6"/>
      <w:r w:rsidR="00455428">
        <w:rPr>
          <w:rStyle w:val="CommentReference"/>
        </w:rPr>
        <w:commentReference w:id="6"/>
      </w:r>
    </w:p>
    <w:p w14:paraId="7ACBE9FC" w14:textId="77777777" w:rsidR="005114A9" w:rsidRDefault="005114A9" w:rsidP="004721A4">
      <w:pPr>
        <w:contextualSpacing/>
        <w:jc w:val="both"/>
        <w:rPr>
          <w:rFonts w:eastAsia="Times New Roman" w:cs="Times New Roman"/>
          <w:i/>
          <w:iCs/>
          <w:color w:val="000000" w:themeColor="text1"/>
        </w:rPr>
      </w:pPr>
    </w:p>
    <w:p w14:paraId="302573E0" w14:textId="5138601C" w:rsidR="00D53C05" w:rsidRPr="005114A9" w:rsidRDefault="005114A9" w:rsidP="004721A4">
      <w:pPr>
        <w:contextualSpacing/>
        <w:jc w:val="both"/>
        <w:rPr>
          <w:rFonts w:eastAsia="Times New Roman" w:cs="Times New Roman"/>
          <w:color w:val="000000" w:themeColor="text1"/>
        </w:rPr>
      </w:pPr>
      <w:r>
        <w:rPr>
          <w:rFonts w:eastAsia="Times New Roman" w:cs="Times New Roman"/>
          <w:color w:val="000000" w:themeColor="text1"/>
        </w:rPr>
        <w:t xml:space="preserve"> </w:t>
      </w:r>
    </w:p>
    <w:p w14:paraId="6BBA4012" w14:textId="77777777" w:rsidR="002914F9" w:rsidRPr="002914F9" w:rsidRDefault="002914F9" w:rsidP="004721A4">
      <w:pPr>
        <w:pStyle w:val="c-footercontact-citystate"/>
        <w:shd w:val="clear" w:color="auto" w:fill="FFFFFF"/>
        <w:spacing w:before="0" w:beforeAutospacing="0" w:after="0" w:afterAutospacing="0"/>
        <w:contextualSpacing/>
        <w:rPr>
          <w:color w:val="000000"/>
        </w:rPr>
      </w:pPr>
    </w:p>
    <w:p w14:paraId="6338EF85" w14:textId="77777777" w:rsidR="002914F9" w:rsidRDefault="002914F9" w:rsidP="004721A4">
      <w:pPr>
        <w:contextualSpacing/>
        <w:jc w:val="both"/>
        <w:rPr>
          <w:rFonts w:eastAsia="Times New Roman" w:cs="Times New Roman"/>
          <w:color w:val="000000"/>
        </w:rPr>
      </w:pPr>
    </w:p>
    <w:p w14:paraId="1A499A42" w14:textId="77777777" w:rsidR="00E62DDE" w:rsidRPr="002914F9" w:rsidRDefault="00E62DDE" w:rsidP="004721A4">
      <w:pPr>
        <w:contextualSpacing/>
        <w:jc w:val="both"/>
        <w:rPr>
          <w:rFonts w:eastAsia="Times New Roman" w:cs="Times New Roman"/>
          <w:color w:val="000000"/>
        </w:rPr>
      </w:pPr>
    </w:p>
    <w:p w14:paraId="14AFA0C2" w14:textId="77777777" w:rsidR="002914F9" w:rsidRPr="002914F9" w:rsidRDefault="002914F9" w:rsidP="004721A4">
      <w:pPr>
        <w:contextualSpacing/>
        <w:rPr>
          <w:rFonts w:eastAsia="Times New Roman" w:cs="Times New Roman"/>
        </w:rPr>
      </w:pPr>
    </w:p>
    <w:p w14:paraId="30B6F098" w14:textId="77777777" w:rsidR="002914F9" w:rsidRDefault="002914F9" w:rsidP="004721A4">
      <w:pPr>
        <w:contextualSpacing/>
        <w:rPr>
          <w:rFonts w:eastAsia="Times New Roman" w:cs="Times New Roman"/>
        </w:rPr>
      </w:pPr>
    </w:p>
    <w:p w14:paraId="7538C0F2" w14:textId="016056E0" w:rsidR="00C865A6" w:rsidRDefault="00C865A6" w:rsidP="004721A4">
      <w:pPr>
        <w:contextualSpacing/>
        <w:rPr>
          <w:rFonts w:eastAsia="Times New Roman" w:cs="Times New Roman"/>
        </w:rPr>
      </w:pPr>
    </w:p>
    <w:p w14:paraId="67F16E2B" w14:textId="2BDC20EE" w:rsidR="00303C6C" w:rsidRDefault="00303C6C" w:rsidP="004721A4">
      <w:pPr>
        <w:contextualSpacing/>
        <w:rPr>
          <w:rFonts w:eastAsia="Times New Roman" w:cs="Times New Roman"/>
        </w:rPr>
      </w:pPr>
    </w:p>
    <w:p w14:paraId="36E822A7" w14:textId="145725DA" w:rsidR="00303C6C" w:rsidRDefault="00303C6C" w:rsidP="004721A4">
      <w:pPr>
        <w:contextualSpacing/>
        <w:rPr>
          <w:rFonts w:eastAsia="Times New Roman" w:cs="Times New Roman"/>
        </w:rPr>
      </w:pPr>
    </w:p>
    <w:p w14:paraId="6E53CE52" w14:textId="253EE4B2" w:rsidR="00303C6C" w:rsidRDefault="00303C6C" w:rsidP="004721A4">
      <w:pPr>
        <w:contextualSpacing/>
        <w:rPr>
          <w:rFonts w:eastAsia="Times New Roman" w:cs="Times New Roman"/>
        </w:rPr>
      </w:pPr>
    </w:p>
    <w:p w14:paraId="78D85122" w14:textId="3E65C124" w:rsidR="00303C6C" w:rsidRDefault="00303C6C" w:rsidP="004721A4">
      <w:pPr>
        <w:contextualSpacing/>
        <w:rPr>
          <w:rFonts w:eastAsia="Times New Roman" w:cs="Times New Roman"/>
        </w:rPr>
      </w:pPr>
    </w:p>
    <w:p w14:paraId="60AF6222" w14:textId="3EFDEABC" w:rsidR="00303C6C" w:rsidRDefault="00303C6C" w:rsidP="004721A4">
      <w:pPr>
        <w:contextualSpacing/>
        <w:rPr>
          <w:rFonts w:eastAsia="Times New Roman" w:cs="Times New Roman"/>
        </w:rPr>
      </w:pPr>
    </w:p>
    <w:p w14:paraId="2E2311A7" w14:textId="7F98703D" w:rsidR="00303C6C" w:rsidRDefault="00303C6C" w:rsidP="004721A4">
      <w:pPr>
        <w:contextualSpacing/>
        <w:rPr>
          <w:rFonts w:eastAsia="Times New Roman" w:cs="Times New Roman"/>
        </w:rPr>
      </w:pPr>
    </w:p>
    <w:p w14:paraId="1616C109" w14:textId="5D3C2647" w:rsidR="00303C6C" w:rsidRDefault="00303C6C" w:rsidP="004721A4">
      <w:pPr>
        <w:contextualSpacing/>
        <w:rPr>
          <w:rFonts w:eastAsia="Times New Roman" w:cs="Times New Roman"/>
        </w:rPr>
      </w:pPr>
    </w:p>
    <w:p w14:paraId="67954D81" w14:textId="4B28072F" w:rsidR="00303C6C" w:rsidRDefault="00303C6C" w:rsidP="004721A4">
      <w:pPr>
        <w:contextualSpacing/>
        <w:rPr>
          <w:rFonts w:eastAsia="Times New Roman" w:cs="Times New Roman"/>
        </w:rPr>
      </w:pPr>
    </w:p>
    <w:p w14:paraId="59A87F0C" w14:textId="1612DA2D" w:rsidR="004721A4" w:rsidRDefault="004721A4" w:rsidP="004721A4">
      <w:pPr>
        <w:contextualSpacing/>
        <w:rPr>
          <w:rFonts w:eastAsia="Times New Roman" w:cs="Times New Roman"/>
        </w:rPr>
      </w:pPr>
    </w:p>
    <w:p w14:paraId="6C48ACD0" w14:textId="0C517A53" w:rsidR="004721A4" w:rsidRDefault="004721A4" w:rsidP="004721A4">
      <w:pPr>
        <w:contextualSpacing/>
        <w:rPr>
          <w:rFonts w:eastAsia="Times New Roman" w:cs="Times New Roman"/>
        </w:rPr>
      </w:pPr>
    </w:p>
    <w:p w14:paraId="2CCE86A3" w14:textId="168883DC" w:rsidR="004721A4" w:rsidRDefault="004721A4" w:rsidP="004721A4">
      <w:pPr>
        <w:contextualSpacing/>
        <w:rPr>
          <w:rFonts w:eastAsia="Times New Roman" w:cs="Times New Roman"/>
        </w:rPr>
      </w:pPr>
    </w:p>
    <w:p w14:paraId="0E37421A" w14:textId="38AFCFBE" w:rsidR="004721A4" w:rsidRDefault="004721A4" w:rsidP="004721A4">
      <w:pPr>
        <w:contextualSpacing/>
        <w:rPr>
          <w:rFonts w:eastAsia="Times New Roman" w:cs="Times New Roman"/>
        </w:rPr>
      </w:pPr>
    </w:p>
    <w:p w14:paraId="4BC18F01" w14:textId="14F609BD" w:rsidR="004721A4" w:rsidRDefault="004721A4" w:rsidP="004721A4">
      <w:pPr>
        <w:contextualSpacing/>
        <w:rPr>
          <w:rFonts w:eastAsia="Times New Roman" w:cs="Times New Roman"/>
        </w:rPr>
      </w:pPr>
    </w:p>
    <w:p w14:paraId="3DE058EC" w14:textId="7DF0CA81" w:rsidR="004721A4" w:rsidRDefault="004721A4" w:rsidP="004721A4">
      <w:pPr>
        <w:contextualSpacing/>
        <w:rPr>
          <w:rFonts w:eastAsia="Times New Roman" w:cs="Times New Roman"/>
        </w:rPr>
      </w:pPr>
    </w:p>
    <w:p w14:paraId="1995C30F" w14:textId="7F307615" w:rsidR="004721A4" w:rsidRDefault="004721A4" w:rsidP="004721A4">
      <w:pPr>
        <w:contextualSpacing/>
        <w:rPr>
          <w:rFonts w:eastAsia="Times New Roman" w:cs="Times New Roman"/>
        </w:rPr>
      </w:pPr>
    </w:p>
    <w:p w14:paraId="012EF6DF" w14:textId="68F847E9" w:rsidR="004721A4" w:rsidRDefault="004721A4" w:rsidP="004721A4">
      <w:pPr>
        <w:contextualSpacing/>
        <w:rPr>
          <w:rFonts w:eastAsia="Times New Roman" w:cs="Times New Roman"/>
        </w:rPr>
      </w:pPr>
    </w:p>
    <w:p w14:paraId="17EBB1E1" w14:textId="05BA9354" w:rsidR="004721A4" w:rsidRDefault="004721A4" w:rsidP="004721A4">
      <w:pPr>
        <w:contextualSpacing/>
        <w:rPr>
          <w:rFonts w:eastAsia="Times New Roman" w:cs="Times New Roman"/>
        </w:rPr>
      </w:pPr>
    </w:p>
    <w:p w14:paraId="61B2B350" w14:textId="12DDC7F8" w:rsidR="004721A4" w:rsidRDefault="004721A4" w:rsidP="004721A4">
      <w:pPr>
        <w:contextualSpacing/>
        <w:rPr>
          <w:rFonts w:eastAsia="Times New Roman" w:cs="Times New Roman"/>
        </w:rPr>
      </w:pPr>
    </w:p>
    <w:p w14:paraId="614D35FB" w14:textId="0AE4DF17" w:rsidR="004721A4" w:rsidRDefault="004721A4" w:rsidP="004721A4">
      <w:pPr>
        <w:contextualSpacing/>
        <w:rPr>
          <w:rFonts w:eastAsia="Times New Roman" w:cs="Times New Roman"/>
        </w:rPr>
      </w:pPr>
    </w:p>
    <w:p w14:paraId="094F3101" w14:textId="19B7AB2F" w:rsidR="004721A4" w:rsidRDefault="004721A4" w:rsidP="004721A4">
      <w:pPr>
        <w:contextualSpacing/>
        <w:rPr>
          <w:rFonts w:eastAsia="Times New Roman" w:cs="Times New Roman"/>
        </w:rPr>
      </w:pPr>
    </w:p>
    <w:p w14:paraId="362EE019" w14:textId="1C1344D5" w:rsidR="004721A4" w:rsidRDefault="004721A4" w:rsidP="004721A4">
      <w:pPr>
        <w:contextualSpacing/>
        <w:rPr>
          <w:rFonts w:eastAsia="Times New Roman" w:cs="Times New Roman"/>
        </w:rPr>
      </w:pPr>
    </w:p>
    <w:p w14:paraId="2A445328" w14:textId="349D575A" w:rsidR="004721A4" w:rsidRDefault="004721A4" w:rsidP="004721A4">
      <w:pPr>
        <w:contextualSpacing/>
        <w:rPr>
          <w:rFonts w:eastAsia="Times New Roman" w:cs="Times New Roman"/>
        </w:rPr>
      </w:pPr>
    </w:p>
    <w:p w14:paraId="132CE1CD" w14:textId="260FA30B" w:rsidR="004721A4" w:rsidRDefault="004721A4" w:rsidP="004721A4">
      <w:pPr>
        <w:contextualSpacing/>
        <w:rPr>
          <w:rFonts w:eastAsia="Times New Roman" w:cs="Times New Roman"/>
        </w:rPr>
      </w:pPr>
    </w:p>
    <w:p w14:paraId="40EE98DD" w14:textId="7D2A030D" w:rsidR="004721A4" w:rsidRDefault="004721A4" w:rsidP="004721A4">
      <w:pPr>
        <w:contextualSpacing/>
        <w:rPr>
          <w:rFonts w:eastAsia="Times New Roman" w:cs="Times New Roman"/>
        </w:rPr>
      </w:pPr>
    </w:p>
    <w:p w14:paraId="4FC41337" w14:textId="77777777" w:rsidR="004721A4" w:rsidRDefault="004721A4" w:rsidP="004721A4">
      <w:pPr>
        <w:contextualSpacing/>
        <w:rPr>
          <w:rFonts w:eastAsia="Times New Roman" w:cs="Times New Roman"/>
        </w:rPr>
      </w:pPr>
    </w:p>
    <w:p w14:paraId="5F2AC80F" w14:textId="77777777" w:rsidR="00303C6C" w:rsidRDefault="00303C6C" w:rsidP="004721A4">
      <w:pPr>
        <w:contextualSpacing/>
        <w:rPr>
          <w:rFonts w:eastAsia="Times New Roman" w:cs="Times New Roman"/>
        </w:rPr>
      </w:pPr>
    </w:p>
    <w:p w14:paraId="28B35738" w14:textId="33F9B868" w:rsidR="00704106" w:rsidRDefault="004237C3" w:rsidP="004721A4">
      <w:pPr>
        <w:ind w:firstLine="720"/>
        <w:contextualSpacing/>
        <w:jc w:val="both"/>
        <w:rPr>
          <w:rFonts w:eastAsia="Times New Roman" w:cs="Times New Roman"/>
          <w:color w:val="000000"/>
        </w:rPr>
      </w:pPr>
      <w:r>
        <w:rPr>
          <w:rFonts w:eastAsia="Times New Roman" w:cs="Times New Roman"/>
          <w:color w:val="000000"/>
        </w:rPr>
        <w:lastRenderedPageBreak/>
        <w:t xml:space="preserve">The </w:t>
      </w:r>
      <w:r w:rsidR="00133DCA">
        <w:rPr>
          <w:rFonts w:eastAsia="Times New Roman" w:cs="Times New Roman"/>
          <w:color w:val="000000"/>
        </w:rPr>
        <w:t>Old World Fruit B</w:t>
      </w:r>
      <w:r>
        <w:rPr>
          <w:rFonts w:eastAsia="Times New Roman" w:cs="Times New Roman"/>
          <w:color w:val="000000"/>
        </w:rPr>
        <w:t xml:space="preserve">at family </w:t>
      </w:r>
      <w:proofErr w:type="spellStart"/>
      <w:r>
        <w:rPr>
          <w:rFonts w:eastAsia="Times New Roman" w:cs="Times New Roman"/>
          <w:color w:val="000000"/>
        </w:rPr>
        <w:t>Pteropodidae</w:t>
      </w:r>
      <w:proofErr w:type="spellEnd"/>
      <w:r w:rsidR="00E62DDE">
        <w:rPr>
          <w:rFonts w:eastAsia="Times New Roman" w:cs="Times New Roman"/>
          <w:color w:val="000000"/>
        </w:rPr>
        <w:t xml:space="preserve">, </w:t>
      </w:r>
      <w:commentRangeStart w:id="7"/>
      <w:r w:rsidR="00133DCA">
        <w:rPr>
          <w:rFonts w:eastAsia="Times New Roman" w:cs="Times New Roman"/>
          <w:color w:val="000000"/>
        </w:rPr>
        <w:t xml:space="preserve">known </w:t>
      </w:r>
      <w:r w:rsidR="00E62DDE">
        <w:rPr>
          <w:rFonts w:eastAsia="Times New Roman" w:cs="Times New Roman"/>
          <w:color w:val="000000"/>
        </w:rPr>
        <w:t xml:space="preserve">colloquially as </w:t>
      </w:r>
      <w:r w:rsidR="00133DCA">
        <w:rPr>
          <w:rFonts w:eastAsia="Times New Roman" w:cs="Times New Roman"/>
          <w:color w:val="000000"/>
        </w:rPr>
        <w:t xml:space="preserve">the </w:t>
      </w:r>
      <w:r w:rsidR="00E62DDE">
        <w:rPr>
          <w:rFonts w:eastAsia="Times New Roman" w:cs="Times New Roman"/>
          <w:color w:val="000000"/>
        </w:rPr>
        <w:t>‘</w:t>
      </w:r>
      <w:r>
        <w:rPr>
          <w:rFonts w:eastAsia="Times New Roman" w:cs="Times New Roman"/>
          <w:color w:val="000000"/>
        </w:rPr>
        <w:t>flying foxes</w:t>
      </w:r>
      <w:commentRangeEnd w:id="7"/>
      <w:r w:rsidR="00543126">
        <w:rPr>
          <w:rStyle w:val="CommentReference"/>
        </w:rPr>
        <w:commentReference w:id="7"/>
      </w:r>
      <w:r>
        <w:rPr>
          <w:rFonts w:eastAsia="Times New Roman" w:cs="Times New Roman"/>
          <w:color w:val="000000"/>
        </w:rPr>
        <w:t>,</w:t>
      </w:r>
      <w:r w:rsidR="00E62DDE">
        <w:rPr>
          <w:rFonts w:eastAsia="Times New Roman" w:cs="Times New Roman"/>
          <w:color w:val="000000"/>
        </w:rPr>
        <w:t>’</w:t>
      </w:r>
      <w:r>
        <w:rPr>
          <w:rFonts w:eastAsia="Times New Roman" w:cs="Times New Roman"/>
          <w:color w:val="000000"/>
        </w:rPr>
        <w:t xml:space="preserve"> </w:t>
      </w:r>
      <w:r w:rsidR="002D0D61">
        <w:rPr>
          <w:rFonts w:eastAsia="Times New Roman" w:cs="Times New Roman"/>
          <w:color w:val="000000"/>
        </w:rPr>
        <w:t xml:space="preserve">makes up one of </w:t>
      </w:r>
      <w:r>
        <w:rPr>
          <w:rFonts w:eastAsia="Times New Roman" w:cs="Times New Roman"/>
          <w:color w:val="000000"/>
        </w:rPr>
        <w:t>the most endangered groups of mammals on Earth, with some 3</w:t>
      </w:r>
      <w:r w:rsidR="00A56F0B">
        <w:rPr>
          <w:rFonts w:eastAsia="Times New Roman" w:cs="Times New Roman"/>
          <w:color w:val="000000"/>
        </w:rPr>
        <w:t>5</w:t>
      </w:r>
      <w:r>
        <w:rPr>
          <w:rFonts w:eastAsia="Times New Roman" w:cs="Times New Roman"/>
          <w:color w:val="000000"/>
        </w:rPr>
        <w:t>% of species</w:t>
      </w:r>
      <w:r w:rsidR="00CA2C17">
        <w:rPr>
          <w:rFonts w:eastAsia="Times New Roman" w:cs="Times New Roman"/>
          <w:color w:val="000000"/>
        </w:rPr>
        <w:t xml:space="preserve"> currently</w:t>
      </w:r>
      <w:r>
        <w:rPr>
          <w:rFonts w:eastAsia="Times New Roman" w:cs="Times New Roman"/>
          <w:color w:val="000000"/>
        </w:rPr>
        <w:t xml:space="preserve"> </w:t>
      </w:r>
      <w:commentRangeStart w:id="8"/>
      <w:r>
        <w:rPr>
          <w:rFonts w:eastAsia="Times New Roman" w:cs="Times New Roman"/>
          <w:color w:val="000000"/>
        </w:rPr>
        <w:t>extinct or threatened</w:t>
      </w:r>
      <w:commentRangeEnd w:id="8"/>
      <w:r w:rsidR="009471F7">
        <w:rPr>
          <w:rStyle w:val="CommentReference"/>
        </w:rPr>
        <w:commentReference w:id="8"/>
      </w:r>
      <w:r>
        <w:rPr>
          <w:rFonts w:eastAsia="Times New Roman" w:cs="Times New Roman"/>
          <w:color w:val="000000"/>
        </w:rPr>
        <w:t xml:space="preserve">, </w:t>
      </w:r>
      <w:r w:rsidR="00CA2C17">
        <w:rPr>
          <w:rFonts w:eastAsia="Times New Roman" w:cs="Times New Roman"/>
          <w:color w:val="000000"/>
        </w:rPr>
        <w:t xml:space="preserve">a proportion almost three times higher than that reported for </w:t>
      </w:r>
      <w:commentRangeStart w:id="9"/>
      <w:r w:rsidR="00CA2C17">
        <w:rPr>
          <w:rFonts w:eastAsia="Times New Roman" w:cs="Times New Roman"/>
          <w:color w:val="000000"/>
        </w:rPr>
        <w:t xml:space="preserve">all other bat families combined </w:t>
      </w:r>
      <w:commentRangeEnd w:id="9"/>
      <w:r w:rsidR="009471F7">
        <w:rPr>
          <w:rStyle w:val="CommentReference"/>
        </w:rPr>
        <w:commentReference w:id="9"/>
      </w:r>
      <w:r w:rsidR="00CA2C17">
        <w:rPr>
          <w:rFonts w:eastAsia="Times New Roman" w:cs="Times New Roman"/>
          <w:color w:val="000000"/>
        </w:rPr>
        <w:fldChar w:fldCharType="begin" w:fldLock="1"/>
      </w:r>
      <w:r w:rsidR="00303C6C">
        <w:rPr>
          <w:rFonts w:eastAsia="Times New Roman" w:cs="Times New Roman"/>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CA2C17">
        <w:rPr>
          <w:rFonts w:eastAsia="Times New Roman" w:cs="Times New Roman"/>
          <w:color w:val="000000"/>
        </w:rPr>
        <w:fldChar w:fldCharType="separate"/>
      </w:r>
      <w:r w:rsidR="00303C6C" w:rsidRPr="00303C6C">
        <w:rPr>
          <w:rFonts w:eastAsia="Times New Roman" w:cs="Times New Roman"/>
          <w:noProof/>
          <w:color w:val="000000"/>
        </w:rPr>
        <w:t>(Species IUCN Red List Threat. 2018)</w:t>
      </w:r>
      <w:r w:rsidR="00CA2C17">
        <w:rPr>
          <w:rFonts w:eastAsia="Times New Roman" w:cs="Times New Roman"/>
          <w:color w:val="000000"/>
        </w:rPr>
        <w:fldChar w:fldCharType="end"/>
      </w:r>
      <w:r w:rsidR="00CA2C17">
        <w:rPr>
          <w:rFonts w:eastAsia="Times New Roman" w:cs="Times New Roman"/>
          <w:color w:val="000000"/>
        </w:rPr>
        <w:t>. Fruit bats experience disproportionate rates of persecution, likely as a result of their propensity for small island endemism</w:t>
      </w:r>
      <w:r w:rsidR="00BA7031">
        <w:rPr>
          <w:rFonts w:eastAsia="Times New Roman" w:cs="Times New Roman"/>
          <w:color w:val="000000"/>
        </w:rPr>
        <w:t xml:space="preserve"> </w:t>
      </w:r>
      <w:r w:rsidR="00BA7031">
        <w:rPr>
          <w:rFonts w:eastAsia="Times New Roman" w:cs="Times New Roman"/>
          <w:color w:val="000000"/>
        </w:rPr>
        <w:fldChar w:fldCharType="begin" w:fldLock="1"/>
      </w:r>
      <w:r w:rsidR="00491D57">
        <w:rPr>
          <w:rFonts w:eastAsia="Times New Roman" w:cs="Times New Roman"/>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rFonts w:eastAsia="Times New Roman" w:cs="Times New Roman"/>
          <w:color w:val="000000"/>
        </w:rPr>
        <w:fldChar w:fldCharType="separate"/>
      </w:r>
      <w:r w:rsidR="00421AD2" w:rsidRPr="00421AD2">
        <w:rPr>
          <w:rFonts w:eastAsia="Times New Roman" w:cs="Times New Roman"/>
          <w:noProof/>
          <w:color w:val="000000"/>
        </w:rPr>
        <w:t>(Jones et al. 2009)</w:t>
      </w:r>
      <w:r w:rsidR="00BA7031">
        <w:rPr>
          <w:rFonts w:eastAsia="Times New Roman" w:cs="Times New Roman"/>
          <w:color w:val="000000"/>
        </w:rPr>
        <w:fldChar w:fldCharType="end"/>
      </w:r>
      <w:r w:rsidR="00CA2C17">
        <w:rPr>
          <w:rFonts w:eastAsia="Times New Roman" w:cs="Times New Roman"/>
          <w:color w:val="000000"/>
        </w:rPr>
        <w:t xml:space="preserve"> and their large size</w:t>
      </w:r>
      <w:r w:rsidR="00704106">
        <w:rPr>
          <w:rFonts w:eastAsia="Times New Roman" w:cs="Times New Roman"/>
          <w:color w:val="000000"/>
        </w:rPr>
        <w:t xml:space="preserve">s, </w:t>
      </w:r>
      <w:r w:rsidR="00CA2C17">
        <w:rPr>
          <w:rFonts w:eastAsia="Times New Roman" w:cs="Times New Roman"/>
          <w:color w:val="000000"/>
        </w:rPr>
        <w:t xml:space="preserve">which make them targets for the bushmeat trade </w:t>
      </w:r>
      <w:r w:rsidR="00CA2C17">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rFonts w:eastAsia="Times New Roman" w:cs="Times New Roman"/>
          <w:color w:val="000000"/>
        </w:rPr>
        <w:fldChar w:fldCharType="separate"/>
      </w:r>
      <w:r w:rsidR="00421AD2" w:rsidRPr="00421AD2">
        <w:rPr>
          <w:rFonts w:eastAsia="Times New Roman" w:cs="Times New Roman"/>
          <w:noProof/>
          <w:color w:val="000000"/>
        </w:rPr>
        <w:t>(Craig et al. 1994; Brooke 2002; Oleksy et al. 2003; Jenkins and Racey 2008; Kamins et al. 2011; Openshaw et al. 2016; Peel et al. 2017)</w:t>
      </w:r>
      <w:r w:rsidR="00CA2C17">
        <w:rPr>
          <w:rFonts w:eastAsia="Times New Roman" w:cs="Times New Roman"/>
          <w:color w:val="000000"/>
        </w:rPr>
        <w:fldChar w:fldCharType="end"/>
      </w:r>
      <w:r w:rsidR="00303C6C">
        <w:rPr>
          <w:rFonts w:eastAsia="Times New Roman" w:cs="Times New Roman"/>
          <w:color w:val="000000"/>
        </w:rPr>
        <w:t>. Fruit bat</w:t>
      </w:r>
      <w:r w:rsidR="002D0D61">
        <w:rPr>
          <w:rFonts w:eastAsia="Times New Roman" w:cs="Times New Roman"/>
          <w:color w:val="000000"/>
        </w:rPr>
        <w:t xml:space="preserve"> w</w:t>
      </w:r>
      <w:r w:rsidR="00BA7031">
        <w:rPr>
          <w:rFonts w:eastAsia="Times New Roman" w:cs="Times New Roman"/>
          <w:color w:val="000000"/>
        </w:rPr>
        <w:t xml:space="preserve">ingspans can reach up to </w:t>
      </w:r>
      <w:r w:rsidR="0082733D">
        <w:rPr>
          <w:rFonts w:eastAsia="Times New Roman" w:cs="Times New Roman"/>
          <w:color w:val="000000"/>
        </w:rPr>
        <w:t xml:space="preserve">two </w:t>
      </w:r>
      <w:r w:rsidR="00BA7031">
        <w:rPr>
          <w:rFonts w:eastAsia="Times New Roman" w:cs="Times New Roman"/>
          <w:color w:val="000000"/>
        </w:rPr>
        <w:t>m</w:t>
      </w:r>
      <w:r w:rsidR="0082733D">
        <w:rPr>
          <w:rFonts w:eastAsia="Times New Roman" w:cs="Times New Roman"/>
          <w:color w:val="000000"/>
        </w:rPr>
        <w:t>eters</w:t>
      </w:r>
      <w:r w:rsidR="00BA7031">
        <w:rPr>
          <w:rFonts w:eastAsia="Times New Roman" w:cs="Times New Roman"/>
          <w:color w:val="000000"/>
        </w:rPr>
        <w:t xml:space="preserve"> in the case of </w:t>
      </w:r>
      <w:r w:rsidR="00BA7031">
        <w:rPr>
          <w:rFonts w:eastAsia="Times New Roman" w:cs="Times New Roman"/>
          <w:i/>
          <w:iCs/>
          <w:color w:val="000000"/>
        </w:rPr>
        <w:t xml:space="preserve">Pteropus </w:t>
      </w:r>
      <w:proofErr w:type="spellStart"/>
      <w:r w:rsidR="00BA7031">
        <w:rPr>
          <w:rFonts w:eastAsia="Times New Roman" w:cs="Times New Roman"/>
          <w:i/>
          <w:iCs/>
          <w:color w:val="000000"/>
        </w:rPr>
        <w:t>vampyrus</w:t>
      </w:r>
      <w:proofErr w:type="spellEnd"/>
      <w:r w:rsidR="00BA7031">
        <w:rPr>
          <w:rFonts w:eastAsia="Times New Roman" w:cs="Times New Roman"/>
          <w:i/>
          <w:iCs/>
          <w:color w:val="000000"/>
        </w:rPr>
        <w:t xml:space="preserve">, </w:t>
      </w:r>
      <w:r w:rsidR="00BA7031">
        <w:rPr>
          <w:rFonts w:eastAsia="Times New Roman" w:cs="Times New Roman"/>
          <w:color w:val="000000"/>
        </w:rPr>
        <w:t xml:space="preserve">the world’s largest bat </w:t>
      </w:r>
      <w:r w:rsidR="00BA7031">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1992)","plainTextFormattedCitation":"(Corbet and Hill 1992)","previouslyFormattedCitation":"(Corbet and Hill 1992)"},"properties":{"noteIndex":0},"schema":"https://github.com/citation-style-language/schema/raw/master/csl-citation.json"}</w:instrText>
      </w:r>
      <w:r w:rsidR="00BA7031">
        <w:rPr>
          <w:rFonts w:eastAsia="Times New Roman" w:cs="Times New Roman"/>
          <w:color w:val="000000"/>
        </w:rPr>
        <w:fldChar w:fldCharType="separate"/>
      </w:r>
      <w:r w:rsidR="00421AD2" w:rsidRPr="00421AD2">
        <w:rPr>
          <w:rFonts w:eastAsia="Times New Roman" w:cs="Times New Roman"/>
          <w:noProof/>
          <w:color w:val="000000"/>
        </w:rPr>
        <w:t>(Corbet and Hill 1992)</w:t>
      </w:r>
      <w:r w:rsidR="00BA7031">
        <w:rPr>
          <w:rFonts w:eastAsia="Times New Roman" w:cs="Times New Roman"/>
          <w:color w:val="000000"/>
        </w:rPr>
        <w:fldChar w:fldCharType="end"/>
      </w:r>
      <w:r w:rsidR="00704106">
        <w:rPr>
          <w:rFonts w:eastAsia="Times New Roman" w:cs="Times New Roman"/>
          <w:color w:val="000000"/>
        </w:rPr>
        <w:t xml:space="preserve">. The diverse ecosystem services offered by pteropodids have been reviewed before: these bats play important roles in the pollination and seed dispersal </w:t>
      </w:r>
      <w:r w:rsidR="00BA7031">
        <w:rPr>
          <w:rFonts w:eastAsia="Times New Roman" w:cs="Times New Roman"/>
          <w:color w:val="000000"/>
        </w:rPr>
        <w:t>of numerous plant species across the Old World</w:t>
      </w:r>
      <w:r w:rsidR="00C96500">
        <w:rPr>
          <w:rFonts w:eastAsia="Times New Roman" w:cs="Times New Roman"/>
          <w:color w:val="000000"/>
        </w:rPr>
        <w:t xml:space="preserve">, particularly in island ecosystems often depauperate in other frugivores </w:t>
      </w:r>
      <w:r w:rsidR="00704106">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rFonts w:eastAsia="Times New Roman" w:cs="Times New Roman"/>
          <w:color w:val="000000"/>
        </w:rPr>
        <w:fldChar w:fldCharType="separate"/>
      </w:r>
      <w:r w:rsidR="00421AD2" w:rsidRPr="00421AD2">
        <w:rPr>
          <w:rFonts w:eastAsia="Times New Roman" w:cs="Times New Roman"/>
          <w:noProof/>
          <w:color w:val="000000"/>
        </w:rPr>
        <w:t>(McConkey and Drake 2006; Kunz et al. 2011)</w:t>
      </w:r>
      <w:r w:rsidR="00704106">
        <w:rPr>
          <w:rFonts w:eastAsia="Times New Roman" w:cs="Times New Roman"/>
          <w:color w:val="000000"/>
        </w:rPr>
        <w:fldChar w:fldCharType="end"/>
      </w:r>
      <w:r w:rsidR="00BA7031">
        <w:rPr>
          <w:rFonts w:eastAsia="Times New Roman" w:cs="Times New Roman"/>
          <w:color w:val="000000"/>
        </w:rPr>
        <w:t xml:space="preserve">. </w:t>
      </w:r>
    </w:p>
    <w:p w14:paraId="0325C987" w14:textId="77777777" w:rsidR="001754C6" w:rsidRDefault="002D0D61" w:rsidP="004721A4">
      <w:pPr>
        <w:ind w:firstLine="720"/>
        <w:contextualSpacing/>
        <w:jc w:val="both"/>
        <w:rPr>
          <w:rFonts w:eastAsia="Times New Roman" w:cs="Times New Roman"/>
          <w:color w:val="000000"/>
        </w:rPr>
      </w:pPr>
      <w:r>
        <w:rPr>
          <w:rFonts w:eastAsia="Times New Roman" w:cs="Times New Roman"/>
          <w:color w:val="000000"/>
        </w:rPr>
        <w:t xml:space="preserve">Madagascar is one such island ecosystem recognized for its unusually depauperate frugivorous fauna </w:t>
      </w:r>
      <w:r>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rFonts w:eastAsia="Times New Roman" w:cs="Times New Roman"/>
          <w:color w:val="000000"/>
        </w:rPr>
        <w:fldChar w:fldCharType="separate"/>
      </w:r>
      <w:r w:rsidR="00421AD2" w:rsidRPr="00421AD2">
        <w:rPr>
          <w:rFonts w:eastAsia="Times New Roman" w:cs="Times New Roman"/>
          <w:noProof/>
          <w:color w:val="000000"/>
        </w:rPr>
        <w:t>(Dewar and Richard 2007)</w:t>
      </w:r>
      <w:r>
        <w:rPr>
          <w:rFonts w:eastAsia="Times New Roman" w:cs="Times New Roman"/>
          <w:color w:val="000000"/>
        </w:rPr>
        <w:fldChar w:fldCharType="end"/>
      </w:r>
      <w:r w:rsidR="008E24B3">
        <w:rPr>
          <w:rFonts w:eastAsia="Times New Roman" w:cs="Times New Roman"/>
          <w:color w:val="000000"/>
        </w:rPr>
        <w:t xml:space="preserve">. Primates (lemurs), rather than birds, are considered the primary seed dispersers on the island </w:t>
      </w:r>
      <w:r w:rsidR="008E24B3">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n.d.; Wright et al. 2011)","plainTextFormattedCitation":"(Langrand n.d.; Wright et al. 2011)","previouslyFormattedCitation":"(Langrand n.d.; Wright et al. 2011)"},"properties":{"noteIndex":0},"schema":"https://github.com/citation-style-language/schema/raw/master/csl-citation.json"}</w:instrText>
      </w:r>
      <w:r w:rsidR="008E24B3">
        <w:rPr>
          <w:rFonts w:eastAsia="Times New Roman" w:cs="Times New Roman"/>
          <w:color w:val="000000"/>
        </w:rPr>
        <w:fldChar w:fldCharType="separate"/>
      </w:r>
      <w:r w:rsidR="00421AD2" w:rsidRPr="00421AD2">
        <w:rPr>
          <w:rFonts w:eastAsia="Times New Roman" w:cs="Times New Roman"/>
          <w:noProof/>
          <w:color w:val="000000"/>
        </w:rPr>
        <w:t>(Langrand n.d.; Wright et al. 2011)</w:t>
      </w:r>
      <w:r w:rsidR="008E24B3">
        <w:rPr>
          <w:rFonts w:eastAsia="Times New Roman" w:cs="Times New Roman"/>
          <w:color w:val="000000"/>
        </w:rPr>
        <w:fldChar w:fldCharType="end"/>
      </w:r>
      <w:r w:rsidR="008E24B3">
        <w:rPr>
          <w:rFonts w:eastAsia="Times New Roman" w:cs="Times New Roman"/>
          <w:color w:val="000000"/>
        </w:rPr>
        <w:t xml:space="preserve">, in contrast to otherwise comparable tropical ecosystems in the New World </w:t>
      </w:r>
      <w:r w:rsidR="008E24B3">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rFonts w:eastAsia="Times New Roman" w:cs="Times New Roman"/>
          <w:color w:val="000000"/>
        </w:rPr>
        <w:fldChar w:fldCharType="separate"/>
      </w:r>
      <w:r w:rsidR="00421AD2" w:rsidRPr="00421AD2">
        <w:rPr>
          <w:rFonts w:eastAsia="Times New Roman" w:cs="Times New Roman"/>
          <w:noProof/>
          <w:color w:val="000000"/>
        </w:rPr>
        <w:t>(Terborgh 1983, 1986)</w:t>
      </w:r>
      <w:r w:rsidR="008E24B3">
        <w:rPr>
          <w:rFonts w:eastAsia="Times New Roman" w:cs="Times New Roman"/>
          <w:color w:val="000000"/>
        </w:rPr>
        <w:fldChar w:fldCharType="end"/>
      </w:r>
      <w:r w:rsidR="008E24B3">
        <w:rPr>
          <w:rFonts w:eastAsia="Times New Roman" w:cs="Times New Roman"/>
          <w:color w:val="000000"/>
        </w:rPr>
        <w:t>.</w:t>
      </w:r>
      <w:r w:rsidR="001754C6">
        <w:rPr>
          <w:rFonts w:eastAsia="Times New Roman" w:cs="Times New Roman"/>
          <w:color w:val="000000"/>
        </w:rPr>
        <w:t xml:space="preserve"> In addition to lemurs, Madagascar is home to three endemic species of frugivorous bats from the family </w:t>
      </w:r>
      <w:proofErr w:type="spellStart"/>
      <w:r w:rsidR="001754C6">
        <w:rPr>
          <w:rFonts w:eastAsia="Times New Roman" w:cs="Times New Roman"/>
          <w:color w:val="000000"/>
        </w:rPr>
        <w:t>Pteropodidae</w:t>
      </w:r>
      <w:proofErr w:type="spellEnd"/>
      <w:r w:rsidR="001754C6">
        <w:rPr>
          <w:rFonts w:eastAsia="Times New Roman" w:cs="Times New Roman"/>
          <w:color w:val="000000"/>
        </w:rPr>
        <w:t xml:space="preserve">, </w:t>
      </w:r>
      <w:r w:rsidR="001754C6">
        <w:rPr>
          <w:rFonts w:eastAsia="Times New Roman" w:cs="Times New Roman"/>
          <w:i/>
          <w:iCs/>
          <w:color w:val="000000"/>
        </w:rPr>
        <w:t xml:space="preserve">Pteropus rufus, Eidolon dupreanum, </w:t>
      </w:r>
      <w:r w:rsidR="001754C6">
        <w:rPr>
          <w:rFonts w:eastAsia="Times New Roman" w:cs="Times New Roman"/>
          <w:color w:val="000000"/>
        </w:rPr>
        <w:t xml:space="preserve">and </w:t>
      </w:r>
      <w:r w:rsidR="001754C6">
        <w:rPr>
          <w:rFonts w:eastAsia="Times New Roman" w:cs="Times New Roman"/>
          <w:i/>
          <w:iCs/>
          <w:color w:val="000000"/>
        </w:rPr>
        <w:t xml:space="preserve">Rousettus madagascariensis, </w:t>
      </w:r>
      <w:r w:rsidR="001754C6">
        <w:rPr>
          <w:rFonts w:eastAsia="Times New Roman" w:cs="Times New Roman"/>
          <w:color w:val="000000"/>
        </w:rPr>
        <w:t xml:space="preserve">all of which have been shown to pollinate </w:t>
      </w:r>
      <w:r w:rsidR="00A56F0B">
        <w:rPr>
          <w:rFonts w:eastAsia="Times New Roman" w:cs="Times New Roman"/>
          <w:color w:val="000000"/>
        </w:rPr>
        <w:t xml:space="preserve">flowers </w:t>
      </w:r>
      <w:r w:rsidR="001754C6">
        <w:rPr>
          <w:rFonts w:eastAsia="Times New Roman" w:cs="Times New Roman"/>
          <w:color w:val="000000"/>
        </w:rPr>
        <w:t xml:space="preserve">and disperse seeds from </w:t>
      </w:r>
      <w:r w:rsidR="00A56F0B">
        <w:rPr>
          <w:rFonts w:eastAsia="Times New Roman" w:cs="Times New Roman"/>
          <w:color w:val="000000"/>
        </w:rPr>
        <w:t>both</w:t>
      </w:r>
      <w:r w:rsidR="001754C6">
        <w:rPr>
          <w:rFonts w:eastAsia="Times New Roman" w:cs="Times New Roman"/>
          <w:color w:val="000000"/>
        </w:rPr>
        <w:t xml:space="preserve"> native </w:t>
      </w:r>
      <w:r w:rsidR="00B030A0">
        <w:rPr>
          <w:rFonts w:eastAsia="Times New Roman" w:cs="Times New Roman"/>
          <w:color w:val="000000"/>
        </w:rPr>
        <w:t xml:space="preserve">Malagasy </w:t>
      </w:r>
      <w:r w:rsidR="001754C6">
        <w:rPr>
          <w:rFonts w:eastAsia="Times New Roman" w:cs="Times New Roman"/>
          <w:color w:val="000000"/>
        </w:rPr>
        <w:t>and exotic plant</w:t>
      </w:r>
      <w:r w:rsidR="00A56F0B">
        <w:rPr>
          <w:rFonts w:eastAsia="Times New Roman" w:cs="Times New Roman"/>
          <w:color w:val="000000"/>
        </w:rPr>
        <w:t>s</w:t>
      </w:r>
      <w:r w:rsidR="001754C6">
        <w:rPr>
          <w:rFonts w:eastAsia="Times New Roman" w:cs="Times New Roman"/>
          <w:color w:val="000000"/>
        </w:rPr>
        <w:t xml:space="preserve"> </w:t>
      </w:r>
      <w:r w:rsidR="001754C6">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rFonts w:eastAsia="Times New Roman" w:cs="Times New Roman"/>
          <w:color w:val="000000"/>
        </w:rPr>
        <w:fldChar w:fldCharType="separate"/>
      </w:r>
      <w:r w:rsidR="00421AD2" w:rsidRPr="00421AD2">
        <w:rPr>
          <w:rFonts w:eastAsia="Times New Roman" w:cs="Times New Roman"/>
          <w:noProof/>
          <w:color w:val="000000"/>
        </w:rPr>
        <w:t>(Bollen and Elsacker 2002; Andriafidison et al. 2006; Long and Racey 2007; Picot et al. 2007; Andrianaivoarivelo et al. 2011; Oleksy et al. 2015, 2017)</w:t>
      </w:r>
      <w:r w:rsidR="001754C6">
        <w:rPr>
          <w:rFonts w:eastAsia="Times New Roman" w:cs="Times New Roman"/>
          <w:color w:val="000000"/>
        </w:rPr>
        <w:fldChar w:fldCharType="end"/>
      </w:r>
      <w:r w:rsidR="00A56F0B">
        <w:rPr>
          <w:rFonts w:eastAsia="Times New Roman" w:cs="Times New Roman"/>
          <w:color w:val="000000"/>
        </w:rPr>
        <w:t>.</w:t>
      </w:r>
      <w:r w:rsidR="00B030A0">
        <w:rPr>
          <w:rFonts w:eastAsia="Times New Roman" w:cs="Times New Roman"/>
          <w:color w:val="000000"/>
        </w:rPr>
        <w:t xml:space="preserve"> </w:t>
      </w:r>
      <w:r w:rsidR="00A56F0B">
        <w:rPr>
          <w:rFonts w:eastAsia="Times New Roman" w:cs="Times New Roman"/>
          <w:color w:val="000000"/>
        </w:rPr>
        <w:t>To date, the relative contributions of fruit bats vs. frugivorous lemurs to community assembly have yet to be rigorously quantified in a specific Malagasy ecosystem. I</w:t>
      </w:r>
      <w:r w:rsidR="00B030A0">
        <w:rPr>
          <w:rFonts w:eastAsia="Times New Roman" w:cs="Times New Roman"/>
          <w:color w:val="000000"/>
        </w:rPr>
        <w:t xml:space="preserve">mportantly, </w:t>
      </w:r>
      <w:r w:rsidR="00B030A0">
        <w:rPr>
          <w:rFonts w:eastAsia="Times New Roman" w:cs="Times New Roman"/>
          <w:i/>
          <w:iCs/>
          <w:color w:val="000000"/>
        </w:rPr>
        <w:t xml:space="preserve">E. dupreanum </w:t>
      </w:r>
      <w:r w:rsidR="00B030A0">
        <w:rPr>
          <w:rFonts w:eastAsia="Times New Roman" w:cs="Times New Roman"/>
          <w:color w:val="000000"/>
        </w:rPr>
        <w:t xml:space="preserve">may be the only </w:t>
      </w:r>
      <w:r w:rsidR="00A56F0B">
        <w:rPr>
          <w:rFonts w:eastAsia="Times New Roman" w:cs="Times New Roman"/>
          <w:color w:val="000000"/>
        </w:rPr>
        <w:t xml:space="preserve">extant </w:t>
      </w:r>
      <w:r w:rsidR="00100A9C">
        <w:rPr>
          <w:rFonts w:eastAsia="Times New Roman" w:cs="Times New Roman"/>
          <w:color w:val="000000"/>
        </w:rPr>
        <w:t>pollinator</w:t>
      </w:r>
      <w:r w:rsidR="00A56F0B">
        <w:rPr>
          <w:rFonts w:eastAsia="Times New Roman" w:cs="Times New Roman"/>
          <w:color w:val="000000"/>
        </w:rPr>
        <w:t xml:space="preserve"> </w:t>
      </w:r>
      <w:r w:rsidR="00100A9C">
        <w:rPr>
          <w:rFonts w:eastAsia="Times New Roman" w:cs="Times New Roman"/>
          <w:color w:val="000000"/>
        </w:rPr>
        <w:t>of the endangered</w:t>
      </w:r>
      <w:r w:rsidR="00A56F0B">
        <w:rPr>
          <w:rFonts w:eastAsia="Times New Roman" w:cs="Times New Roman"/>
          <w:color w:val="000000"/>
        </w:rPr>
        <w:t xml:space="preserve">, endemic Malagasy </w:t>
      </w:r>
      <w:r w:rsidR="00100A9C">
        <w:rPr>
          <w:rFonts w:eastAsia="Times New Roman" w:cs="Times New Roman"/>
          <w:color w:val="000000"/>
        </w:rPr>
        <w:t xml:space="preserve">baobab, </w:t>
      </w:r>
      <w:r w:rsidR="00100A9C">
        <w:rPr>
          <w:rFonts w:eastAsia="Times New Roman" w:cs="Times New Roman"/>
          <w:i/>
          <w:iCs/>
          <w:color w:val="000000"/>
        </w:rPr>
        <w:t>Ada</w:t>
      </w:r>
      <w:r w:rsidR="0082733D">
        <w:rPr>
          <w:rFonts w:eastAsia="Times New Roman" w:cs="Times New Roman"/>
          <w:i/>
          <w:iCs/>
          <w:color w:val="000000"/>
        </w:rPr>
        <w:t>n</w:t>
      </w:r>
      <w:r w:rsidR="00100A9C">
        <w:rPr>
          <w:rFonts w:eastAsia="Times New Roman" w:cs="Times New Roman"/>
          <w:i/>
          <w:iCs/>
          <w:color w:val="000000"/>
        </w:rPr>
        <w:t xml:space="preserve">sonia </w:t>
      </w:r>
      <w:proofErr w:type="spellStart"/>
      <w:r w:rsidR="00100A9C">
        <w:rPr>
          <w:rFonts w:eastAsia="Times New Roman" w:cs="Times New Roman"/>
          <w:i/>
          <w:iCs/>
          <w:color w:val="000000"/>
        </w:rPr>
        <w:t>suar</w:t>
      </w:r>
      <w:r w:rsidR="00A56F0B">
        <w:rPr>
          <w:rFonts w:eastAsia="Times New Roman" w:cs="Times New Roman"/>
          <w:i/>
          <w:iCs/>
          <w:color w:val="000000"/>
        </w:rPr>
        <w:t>e</w:t>
      </w:r>
      <w:r w:rsidR="00100A9C">
        <w:rPr>
          <w:rFonts w:eastAsia="Times New Roman" w:cs="Times New Roman"/>
          <w:i/>
          <w:iCs/>
          <w:color w:val="000000"/>
        </w:rPr>
        <w:t>zensis</w:t>
      </w:r>
      <w:proofErr w:type="spellEnd"/>
      <w:r w:rsidR="00F8399F">
        <w:rPr>
          <w:rFonts w:eastAsia="Times New Roman" w:cs="Times New Roman"/>
          <w:i/>
          <w:iCs/>
          <w:color w:val="000000"/>
        </w:rPr>
        <w:t xml:space="preserve"> </w:t>
      </w:r>
      <w:r w:rsidR="00F8399F">
        <w:rPr>
          <w:rFonts w:eastAsia="Times New Roman" w:cs="Times New Roman"/>
          <w:i/>
          <w:iCs/>
          <w:color w:val="000000"/>
        </w:rPr>
        <w:fldChar w:fldCharType="begin" w:fldLock="1"/>
      </w:r>
      <w:r w:rsidR="00491D57">
        <w:rPr>
          <w:rFonts w:eastAsia="Times New Roman" w:cs="Times New Roman"/>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rFonts w:eastAsia="Times New Roman" w:cs="Times New Roman"/>
          <w:i/>
          <w:iCs/>
          <w:color w:val="000000"/>
        </w:rPr>
        <w:fldChar w:fldCharType="separate"/>
      </w:r>
      <w:r w:rsidR="00421AD2" w:rsidRPr="00421AD2">
        <w:rPr>
          <w:rFonts w:eastAsia="Times New Roman" w:cs="Times New Roman"/>
          <w:iCs/>
          <w:noProof/>
          <w:color w:val="000000"/>
        </w:rPr>
        <w:t>(Andriafidison et al. 2006)</w:t>
      </w:r>
      <w:r w:rsidR="00F8399F">
        <w:rPr>
          <w:rFonts w:eastAsia="Times New Roman" w:cs="Times New Roman"/>
          <w:i/>
          <w:iCs/>
          <w:color w:val="000000"/>
        </w:rPr>
        <w:fldChar w:fldCharType="end"/>
      </w:r>
      <w:r w:rsidR="00B030A0">
        <w:rPr>
          <w:rFonts w:eastAsia="Times New Roman" w:cs="Times New Roman"/>
          <w:color w:val="000000"/>
        </w:rPr>
        <w:t xml:space="preserve">. </w:t>
      </w:r>
    </w:p>
    <w:p w14:paraId="5BB0ECC6" w14:textId="495FB3D9" w:rsidR="00FD101D" w:rsidRDefault="00B030A0" w:rsidP="004721A4">
      <w:pPr>
        <w:ind w:firstLine="720"/>
        <w:contextualSpacing/>
        <w:jc w:val="both"/>
        <w:rPr>
          <w:rFonts w:eastAsia="Times New Roman" w:cs="Times New Roman"/>
          <w:color w:val="000000"/>
        </w:rPr>
      </w:pPr>
      <w:r>
        <w:rPr>
          <w:rFonts w:eastAsia="Times New Roman" w:cs="Times New Roman"/>
          <w:color w:val="000000"/>
        </w:rPr>
        <w:t xml:space="preserve">Despite their </w:t>
      </w:r>
      <w:r w:rsidR="00FD101D">
        <w:rPr>
          <w:rFonts w:eastAsia="Times New Roman" w:cs="Times New Roman"/>
          <w:color w:val="000000"/>
        </w:rPr>
        <w:t>value</w:t>
      </w:r>
      <w:r>
        <w:rPr>
          <w:rFonts w:eastAsia="Times New Roman" w:cs="Times New Roman"/>
          <w:color w:val="000000"/>
        </w:rPr>
        <w:t>, Madagascar’s fruit bats are heavily persecuted</w:t>
      </w:r>
      <w:r w:rsidR="00CF17C7">
        <w:rPr>
          <w:rFonts w:eastAsia="Times New Roman" w:cs="Times New Roman"/>
          <w:color w:val="000000"/>
        </w:rPr>
        <w:t>.</w:t>
      </w:r>
      <w:r>
        <w:rPr>
          <w:rFonts w:eastAsia="Times New Roman" w:cs="Times New Roman"/>
          <w:color w:val="000000"/>
        </w:rPr>
        <w:t xml:space="preserve"> </w:t>
      </w:r>
      <w:r w:rsidR="00CF17C7">
        <w:rPr>
          <w:rFonts w:eastAsia="Times New Roman" w:cs="Times New Roman"/>
          <w:color w:val="000000"/>
        </w:rPr>
        <w:t>A</w:t>
      </w:r>
      <w:r>
        <w:rPr>
          <w:rFonts w:eastAsia="Times New Roman" w:cs="Times New Roman"/>
          <w:color w:val="000000"/>
        </w:rPr>
        <w:t>ll three species are consumed across the island as a source of human food</w:t>
      </w:r>
      <w:r w:rsidR="00F8399F">
        <w:rPr>
          <w:rFonts w:eastAsia="Times New Roman" w:cs="Times New Roman"/>
          <w:color w:val="000000"/>
        </w:rPr>
        <w:t xml:space="preserve"> </w:t>
      </w:r>
      <w:r w:rsidR="00F8399F">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rFonts w:eastAsia="Times New Roman" w:cs="Times New Roman"/>
          <w:color w:val="000000"/>
        </w:rPr>
        <w:fldChar w:fldCharType="separate"/>
      </w:r>
      <w:r w:rsidR="00421AD2" w:rsidRPr="00421AD2">
        <w:rPr>
          <w:rFonts w:eastAsia="Times New Roman" w:cs="Times New Roman"/>
          <w:noProof/>
          <w:color w:val="000000"/>
        </w:rPr>
        <w:t>(Oleksy et al. 2003; Jenkins and Racey 2008; Cardiff et al. 2009; Randrianandrianina et al. 2010; Golden et al. 2014; Fernández-Llamazares et al. 2018; Brook et al. 2019a)</w:t>
      </w:r>
      <w:r w:rsidR="00F8399F">
        <w:rPr>
          <w:rFonts w:eastAsia="Times New Roman" w:cs="Times New Roman"/>
          <w:color w:val="000000"/>
        </w:rPr>
        <w:fldChar w:fldCharType="end"/>
      </w:r>
      <w:r>
        <w:rPr>
          <w:rFonts w:eastAsia="Times New Roman" w:cs="Times New Roman"/>
          <w:color w:val="000000"/>
        </w:rPr>
        <w:t xml:space="preserve">, and </w:t>
      </w:r>
      <w:r>
        <w:rPr>
          <w:rFonts w:eastAsia="Times New Roman" w:cs="Times New Roman"/>
          <w:i/>
          <w:iCs/>
          <w:color w:val="000000"/>
        </w:rPr>
        <w:t>P</w:t>
      </w:r>
      <w:r w:rsidR="00A56F0B">
        <w:rPr>
          <w:rFonts w:eastAsia="Times New Roman" w:cs="Times New Roman"/>
          <w:i/>
          <w:iCs/>
          <w:color w:val="000000"/>
        </w:rPr>
        <w:t>.</w:t>
      </w:r>
      <w:r>
        <w:rPr>
          <w:rFonts w:eastAsia="Times New Roman" w:cs="Times New Roman"/>
          <w:i/>
          <w:iCs/>
          <w:color w:val="000000"/>
        </w:rPr>
        <w:t xml:space="preserve"> rufus, </w:t>
      </w:r>
      <w:r>
        <w:rPr>
          <w:rFonts w:eastAsia="Times New Roman" w:cs="Times New Roman"/>
          <w:color w:val="000000"/>
        </w:rPr>
        <w:t>the largest and most heavily hunted, is sometimes target</w:t>
      </w:r>
      <w:r w:rsidR="00100A9C">
        <w:rPr>
          <w:rFonts w:eastAsia="Times New Roman" w:cs="Times New Roman"/>
          <w:color w:val="000000"/>
        </w:rPr>
        <w:t>ed in response to its largely inaccurate characterization as a predator of human fruit crops</w:t>
      </w:r>
      <w:r w:rsidR="00F8399F">
        <w:rPr>
          <w:rFonts w:eastAsia="Times New Roman" w:cs="Times New Roman"/>
          <w:color w:val="000000"/>
        </w:rPr>
        <w:t xml:space="preserve"> </w:t>
      </w:r>
      <w:r w:rsidR="00F8399F">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rFonts w:eastAsia="Times New Roman" w:cs="Times New Roman"/>
          <w:color w:val="000000"/>
        </w:rPr>
        <w:fldChar w:fldCharType="separate"/>
      </w:r>
      <w:r w:rsidR="00421AD2" w:rsidRPr="00421AD2">
        <w:rPr>
          <w:rFonts w:eastAsia="Times New Roman" w:cs="Times New Roman"/>
          <w:noProof/>
          <w:color w:val="000000"/>
        </w:rPr>
        <w:t>(Raharimihaja et al. 2016)</w:t>
      </w:r>
      <w:r w:rsidR="00F8399F">
        <w:rPr>
          <w:rFonts w:eastAsia="Times New Roman" w:cs="Times New Roman"/>
          <w:color w:val="000000"/>
        </w:rPr>
        <w:fldChar w:fldCharType="end"/>
      </w:r>
      <w:r w:rsidR="00100A9C">
        <w:rPr>
          <w:rFonts w:eastAsia="Times New Roman" w:cs="Times New Roman"/>
          <w:color w:val="000000"/>
        </w:rPr>
        <w:t xml:space="preserve">. </w:t>
      </w:r>
      <w:r w:rsidR="00A56F0B">
        <w:rPr>
          <w:rFonts w:eastAsia="Times New Roman" w:cs="Times New Roman"/>
          <w:color w:val="000000"/>
        </w:rPr>
        <w:t xml:space="preserve">Respectively, </w:t>
      </w:r>
      <w:r w:rsidR="00A56F0B">
        <w:rPr>
          <w:rFonts w:eastAsia="Times New Roman" w:cs="Times New Roman"/>
          <w:i/>
          <w:iCs/>
          <w:color w:val="000000"/>
        </w:rPr>
        <w:t xml:space="preserve">P. rufus, E. dupreanum, </w:t>
      </w:r>
      <w:r w:rsidR="00A56F0B">
        <w:rPr>
          <w:rFonts w:eastAsia="Times New Roman" w:cs="Times New Roman"/>
          <w:color w:val="000000"/>
        </w:rPr>
        <w:t xml:space="preserve">and </w:t>
      </w:r>
      <w:r w:rsidR="00A56F0B">
        <w:rPr>
          <w:rFonts w:eastAsia="Times New Roman" w:cs="Times New Roman"/>
          <w:i/>
          <w:iCs/>
          <w:color w:val="000000"/>
        </w:rPr>
        <w:t>R. madagascariensis</w:t>
      </w:r>
      <w:r w:rsidR="00A56F0B">
        <w:rPr>
          <w:rFonts w:eastAsia="Times New Roman" w:cs="Times New Roman"/>
          <w:color w:val="000000"/>
        </w:rPr>
        <w:t xml:space="preserve"> are </w:t>
      </w:r>
      <w:r w:rsidR="00766453">
        <w:rPr>
          <w:rFonts w:eastAsia="Times New Roman" w:cs="Times New Roman"/>
          <w:color w:val="000000"/>
        </w:rPr>
        <w:t xml:space="preserve">currently </w:t>
      </w:r>
      <w:r w:rsidR="00A56F0B">
        <w:rPr>
          <w:rFonts w:eastAsia="Times New Roman" w:cs="Times New Roman"/>
          <w:color w:val="000000"/>
        </w:rPr>
        <w:t>IUCN</w:t>
      </w:r>
      <w:r w:rsidR="00766453">
        <w:rPr>
          <w:rFonts w:eastAsia="Times New Roman" w:cs="Times New Roman"/>
          <w:color w:val="000000"/>
        </w:rPr>
        <w:t xml:space="preserve"> Red</w:t>
      </w:r>
      <w:r w:rsidR="00A56F0B">
        <w:rPr>
          <w:rFonts w:eastAsia="Times New Roman" w:cs="Times New Roman"/>
          <w:color w:val="000000"/>
        </w:rPr>
        <w:t>-</w:t>
      </w:r>
      <w:r w:rsidR="004B5DD1">
        <w:rPr>
          <w:rFonts w:eastAsia="Times New Roman" w:cs="Times New Roman"/>
          <w:color w:val="000000"/>
        </w:rPr>
        <w:t>listed as ‘Vulnerable,’ ‘Vulnerable,’ and ‘Near-Threatened’</w:t>
      </w:r>
      <w:r w:rsidR="00766453">
        <w:rPr>
          <w:rFonts w:eastAsia="Times New Roman" w:cs="Times New Roman"/>
          <w:color w:val="000000"/>
        </w:rPr>
        <w:t xml:space="preserve"> species</w:t>
      </w:r>
      <w:r w:rsidR="00F8399F">
        <w:rPr>
          <w:rFonts w:eastAsia="Times New Roman" w:cs="Times New Roman"/>
          <w:color w:val="000000"/>
        </w:rPr>
        <w:t xml:space="preserve"> </w:t>
      </w:r>
      <w:r w:rsidR="00F8399F">
        <w:rPr>
          <w:rFonts w:eastAsia="Times New Roman" w:cs="Times New Roman"/>
          <w:color w:val="000000"/>
        </w:rPr>
        <w:fldChar w:fldCharType="begin" w:fldLock="1"/>
      </w:r>
      <w:r w:rsidR="00303C6C">
        <w:rPr>
          <w:rFonts w:eastAsia="Times New Roman" w:cs="Times New Roman"/>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F8399F">
        <w:rPr>
          <w:rFonts w:eastAsia="Times New Roman" w:cs="Times New Roman"/>
          <w:color w:val="000000"/>
        </w:rPr>
        <w:fldChar w:fldCharType="separate"/>
      </w:r>
      <w:r w:rsidR="00303C6C" w:rsidRPr="00303C6C">
        <w:rPr>
          <w:rFonts w:eastAsia="Times New Roman" w:cs="Times New Roman"/>
          <w:noProof/>
          <w:color w:val="000000"/>
        </w:rPr>
        <w:t>(Species IUCN Red List Threat. 2018)</w:t>
      </w:r>
      <w:r w:rsidR="00F8399F">
        <w:rPr>
          <w:rFonts w:eastAsia="Times New Roman" w:cs="Times New Roman"/>
          <w:color w:val="000000"/>
        </w:rPr>
        <w:fldChar w:fldCharType="end"/>
      </w:r>
      <w:r w:rsidR="004B5DD1">
        <w:rPr>
          <w:rFonts w:eastAsia="Times New Roman" w:cs="Times New Roman"/>
          <w:color w:val="000000"/>
        </w:rPr>
        <w:t>, though recent p</w:t>
      </w:r>
      <w:r w:rsidR="00100A9C">
        <w:rPr>
          <w:rFonts w:eastAsia="Times New Roman" w:cs="Times New Roman"/>
          <w:color w:val="000000"/>
        </w:rPr>
        <w:t>opulation viability analyses</w:t>
      </w:r>
      <w:r w:rsidR="004B5DD1">
        <w:rPr>
          <w:rFonts w:eastAsia="Times New Roman" w:cs="Times New Roman"/>
          <w:color w:val="000000"/>
        </w:rPr>
        <w:t xml:space="preserve"> </w:t>
      </w:r>
      <w:r w:rsidR="00A56F0B">
        <w:rPr>
          <w:rFonts w:eastAsia="Times New Roman" w:cs="Times New Roman"/>
          <w:color w:val="000000"/>
        </w:rPr>
        <w:t xml:space="preserve">suggest that </w:t>
      </w:r>
      <w:r w:rsidR="00A56F0B">
        <w:rPr>
          <w:rFonts w:eastAsia="Times New Roman" w:cs="Times New Roman"/>
          <w:i/>
          <w:iCs/>
          <w:color w:val="000000"/>
        </w:rPr>
        <w:t>P. rufus</w:t>
      </w:r>
      <w:r w:rsidR="00A56F0B">
        <w:rPr>
          <w:rFonts w:eastAsia="Times New Roman" w:cs="Times New Roman"/>
          <w:color w:val="000000"/>
        </w:rPr>
        <w:t xml:space="preserve">, in particular, </w:t>
      </w:r>
      <w:r w:rsidR="00F8399F">
        <w:rPr>
          <w:rFonts w:eastAsia="Times New Roman" w:cs="Times New Roman"/>
          <w:color w:val="000000"/>
        </w:rPr>
        <w:t>may be experiencing more severe population declines</w:t>
      </w:r>
      <w:r w:rsidR="00CF17C7">
        <w:rPr>
          <w:rFonts w:eastAsia="Times New Roman" w:cs="Times New Roman"/>
          <w:color w:val="000000"/>
        </w:rPr>
        <w:t xml:space="preserve"> than have been previously reported</w:t>
      </w:r>
      <w:r w:rsidR="00F8399F">
        <w:rPr>
          <w:rFonts w:eastAsia="Times New Roman" w:cs="Times New Roman"/>
          <w:color w:val="000000"/>
        </w:rPr>
        <w:t xml:space="preserve"> </w:t>
      </w:r>
      <w:r w:rsidR="00F8399F">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rFonts w:eastAsia="Times New Roman" w:cs="Times New Roman"/>
          <w:color w:val="000000"/>
        </w:rPr>
        <w:fldChar w:fldCharType="separate"/>
      </w:r>
      <w:r w:rsidR="00421AD2" w:rsidRPr="00421AD2">
        <w:rPr>
          <w:rFonts w:eastAsia="Times New Roman" w:cs="Times New Roman"/>
          <w:noProof/>
          <w:color w:val="000000"/>
        </w:rPr>
        <w:t>(Brook et al. 2019a)</w:t>
      </w:r>
      <w:r w:rsidR="00F8399F">
        <w:rPr>
          <w:rFonts w:eastAsia="Times New Roman" w:cs="Times New Roman"/>
          <w:color w:val="000000"/>
        </w:rPr>
        <w:fldChar w:fldCharType="end"/>
      </w:r>
      <w:r w:rsidR="00F8399F">
        <w:rPr>
          <w:rFonts w:eastAsia="Times New Roman" w:cs="Times New Roman"/>
          <w:color w:val="000000"/>
        </w:rPr>
        <w:t xml:space="preserve">. </w:t>
      </w:r>
      <w:r w:rsidR="00FD101D">
        <w:rPr>
          <w:rFonts w:eastAsia="Times New Roman" w:cs="Times New Roman"/>
          <w:color w:val="000000"/>
        </w:rPr>
        <w:t xml:space="preserve">Globally, anti-bat sentiments have been on the rise as a result of the COVID-19 pandemic </w:t>
      </w:r>
      <w:r w:rsidR="00FD101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rFonts w:eastAsia="Times New Roman" w:cs="Times New Roman"/>
          <w:color w:val="000000"/>
        </w:rPr>
        <w:fldChar w:fldCharType="separate"/>
      </w:r>
      <w:r w:rsidR="00421AD2" w:rsidRPr="00421AD2">
        <w:rPr>
          <w:rFonts w:eastAsia="Times New Roman" w:cs="Times New Roman"/>
          <w:noProof/>
          <w:color w:val="000000"/>
        </w:rPr>
        <w:t>(Rocha et al. 2020)</w:t>
      </w:r>
      <w:r w:rsidR="00FD101D">
        <w:rPr>
          <w:rFonts w:eastAsia="Times New Roman" w:cs="Times New Roman"/>
          <w:color w:val="000000"/>
        </w:rPr>
        <w:fldChar w:fldCharType="end"/>
      </w:r>
      <w:r w:rsidR="00FD101D">
        <w:rPr>
          <w:rFonts w:eastAsia="Times New Roman" w:cs="Times New Roman"/>
          <w:color w:val="000000"/>
        </w:rPr>
        <w:t xml:space="preserve">; though no specific instances of COVID-related persecution have yet been documented for the Malagasy fruit bats, all three species are known to host potentially zoonotic pathogens </w:t>
      </w:r>
      <w:r w:rsidR="00FD101D">
        <w:rPr>
          <w:rFonts w:eastAsia="Times New Roman" w:cs="Times New Roman"/>
          <w:color w:val="000000"/>
        </w:rPr>
        <w:fldChar w:fldCharType="begin" w:fldLock="1"/>
      </w:r>
      <w:r w:rsidR="00E11995">
        <w:rPr>
          <w:rFonts w:eastAsia="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Razanajatovo et al. 2015; Brook et al. 2019b; Ranaivoson et al. 2019)","plainTextFormattedCitation":"(Iehlé et al. 2007; Razafindratsimandresy et al. 2009; Reynes et al. 2011a; Wilkinson et al. 2012a; Brook et al. 2015; Razanajatovo et al. 2015; Brook et al. 2019b; Ranaivoson et al. 2019)","previouslyFormattedCitation":"(Iehlé et al. 2007; Razafindratsimandresy et al. 2009; Reynes et al. 2011a; Wilkinson et al. 2012a; Brook et al. 2015; Razanajatovo et al. 2015; Brook et al. 2019b; Ranaivoson et al. 2019)"},"properties":{"noteIndex":0},"schema":"https://github.com/citation-style-language/schema/raw/master/csl-citation.json"}</w:instrText>
      </w:r>
      <w:r w:rsidR="00FD101D">
        <w:rPr>
          <w:rFonts w:eastAsia="Times New Roman" w:cs="Times New Roman"/>
          <w:color w:val="000000"/>
        </w:rPr>
        <w:fldChar w:fldCharType="separate"/>
      </w:r>
      <w:r w:rsidR="005C3C7D" w:rsidRPr="005C3C7D">
        <w:rPr>
          <w:rFonts w:eastAsia="Times New Roman" w:cs="Times New Roman"/>
          <w:noProof/>
          <w:color w:val="000000"/>
        </w:rPr>
        <w:t>(Iehlé et al. 2007; Razafindratsimandresy et al. 2009; Reynes et al. 2011a; Wilkinson et al. 2012a; Brook et al. 2015; Razanajatovo et al. 2015; Brook et al. 2019b; Ranaivoson et al. 2019)</w:t>
      </w:r>
      <w:r w:rsidR="00FD101D">
        <w:rPr>
          <w:rFonts w:eastAsia="Times New Roman" w:cs="Times New Roman"/>
          <w:color w:val="000000"/>
        </w:rPr>
        <w:fldChar w:fldCharType="end"/>
      </w:r>
      <w:r w:rsidR="00FD101D">
        <w:rPr>
          <w:rFonts w:eastAsia="Times New Roman" w:cs="Times New Roman"/>
          <w:color w:val="000000"/>
        </w:rPr>
        <w:t xml:space="preserve">, posing risks </w:t>
      </w:r>
      <w:r w:rsidR="00CF17C7">
        <w:rPr>
          <w:rFonts w:eastAsia="Times New Roman" w:cs="Times New Roman"/>
          <w:color w:val="000000"/>
        </w:rPr>
        <w:t xml:space="preserve">that </w:t>
      </w:r>
      <w:r w:rsidR="00FD101D">
        <w:rPr>
          <w:rFonts w:eastAsia="Times New Roman" w:cs="Times New Roman"/>
          <w:color w:val="000000"/>
        </w:rPr>
        <w:t xml:space="preserve">negative public reactions </w:t>
      </w:r>
      <w:r w:rsidR="00CF17C7">
        <w:rPr>
          <w:rFonts w:eastAsia="Times New Roman" w:cs="Times New Roman"/>
          <w:color w:val="000000"/>
        </w:rPr>
        <w:t xml:space="preserve">may </w:t>
      </w:r>
      <w:r w:rsidR="00FD101D">
        <w:rPr>
          <w:rFonts w:eastAsia="Times New Roman" w:cs="Times New Roman"/>
          <w:color w:val="000000"/>
        </w:rPr>
        <w:t>arise in the future.</w:t>
      </w:r>
    </w:p>
    <w:p w14:paraId="2D7852A2" w14:textId="40BC231F" w:rsidR="00B030A0" w:rsidRDefault="005D29F1" w:rsidP="004721A4">
      <w:pPr>
        <w:ind w:firstLine="720"/>
        <w:contextualSpacing/>
        <w:jc w:val="both"/>
        <w:rPr>
          <w:rFonts w:eastAsia="Times New Roman" w:cs="Times New Roman"/>
          <w:color w:val="000000"/>
        </w:rPr>
      </w:pPr>
      <w:r>
        <w:rPr>
          <w:rFonts w:eastAsia="Times New Roman" w:cs="Times New Roman"/>
          <w:color w:val="000000"/>
        </w:rPr>
        <w:t xml:space="preserve">All three Malagasy fruit bats are </w:t>
      </w:r>
      <w:r w:rsidR="00303C6C">
        <w:rPr>
          <w:rFonts w:eastAsia="Times New Roman" w:cs="Times New Roman"/>
          <w:color w:val="000000"/>
        </w:rPr>
        <w:t xml:space="preserve">thought </w:t>
      </w:r>
      <w:r>
        <w:rPr>
          <w:rFonts w:eastAsia="Times New Roman" w:cs="Times New Roman"/>
          <w:color w:val="000000"/>
        </w:rPr>
        <w:t xml:space="preserve">to reproduce seasonally </w:t>
      </w:r>
      <w:commentRangeStart w:id="10"/>
      <w:r>
        <w:rPr>
          <w:rFonts w:eastAsia="Times New Roman" w:cs="Times New Roman"/>
          <w:color w:val="000000"/>
        </w:rPr>
        <w:t xml:space="preserve">in largely synchronous birth pulses </w:t>
      </w:r>
      <w:commentRangeEnd w:id="10"/>
      <w:r w:rsidR="00A531DC">
        <w:rPr>
          <w:rStyle w:val="CommentReference"/>
        </w:rPr>
        <w:commentReference w:id="10"/>
      </w:r>
      <w:r>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Pr>
          <w:rFonts w:eastAsia="Times New Roman" w:cs="Times New Roman"/>
          <w:color w:val="000000"/>
        </w:rPr>
        <w:fldChar w:fldCharType="separate"/>
      </w:r>
      <w:r w:rsidR="00421AD2" w:rsidRPr="00421AD2">
        <w:rPr>
          <w:rFonts w:eastAsia="Times New Roman" w:cs="Times New Roman"/>
          <w:noProof/>
          <w:color w:val="000000"/>
        </w:rPr>
        <w:t>(MacKinnon et al. 2003; Brook et al. 2019a)</w:t>
      </w:r>
      <w:r>
        <w:rPr>
          <w:rFonts w:eastAsia="Times New Roman" w:cs="Times New Roman"/>
          <w:color w:val="000000"/>
        </w:rPr>
        <w:fldChar w:fldCharType="end"/>
      </w:r>
      <w:r>
        <w:rPr>
          <w:rFonts w:eastAsia="Times New Roman" w:cs="Times New Roman"/>
          <w:color w:val="000000"/>
        </w:rPr>
        <w:t>, and p</w:t>
      </w:r>
      <w:r w:rsidR="00FD101D">
        <w:rPr>
          <w:rFonts w:eastAsia="Times New Roman" w:cs="Times New Roman"/>
          <w:color w:val="000000"/>
        </w:rPr>
        <w:t>revious work suggests that roost population sizes and survival rate</w:t>
      </w:r>
      <w:r>
        <w:rPr>
          <w:rFonts w:eastAsia="Times New Roman" w:cs="Times New Roman"/>
          <w:color w:val="000000"/>
        </w:rPr>
        <w:t xml:space="preserve">s </w:t>
      </w:r>
      <w:r w:rsidR="00FD101D">
        <w:rPr>
          <w:rFonts w:eastAsia="Times New Roman" w:cs="Times New Roman"/>
          <w:color w:val="000000"/>
        </w:rPr>
        <w:t xml:space="preserve">vary </w:t>
      </w:r>
      <w:r>
        <w:rPr>
          <w:rFonts w:eastAsia="Times New Roman" w:cs="Times New Roman"/>
          <w:color w:val="000000"/>
        </w:rPr>
        <w:t>across the year for</w:t>
      </w:r>
      <w:r w:rsidR="00FD101D">
        <w:rPr>
          <w:rFonts w:eastAsia="Times New Roman" w:cs="Times New Roman"/>
          <w:color w:val="000000"/>
        </w:rPr>
        <w:t xml:space="preserve"> </w:t>
      </w:r>
      <w:r>
        <w:rPr>
          <w:rFonts w:eastAsia="Times New Roman" w:cs="Times New Roman"/>
          <w:color w:val="000000"/>
        </w:rPr>
        <w:t>these three species, as well</w:t>
      </w:r>
      <w:r w:rsidR="00FD101D">
        <w:rPr>
          <w:rFonts w:eastAsia="Times New Roman" w:cs="Times New Roman"/>
          <w:color w:val="000000"/>
        </w:rPr>
        <w:t xml:space="preserve"> </w:t>
      </w:r>
      <w:r w:rsidR="00FD101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sidR="00FD101D">
        <w:rPr>
          <w:rFonts w:eastAsia="Times New Roman" w:cs="Times New Roman"/>
          <w:color w:val="000000"/>
        </w:rPr>
        <w:fldChar w:fldCharType="separate"/>
      </w:r>
      <w:r w:rsidR="00421AD2" w:rsidRPr="00421AD2">
        <w:rPr>
          <w:rFonts w:eastAsia="Times New Roman" w:cs="Times New Roman"/>
          <w:noProof/>
          <w:color w:val="000000"/>
        </w:rPr>
        <w:t>(Brook et al. 2019a; Noroalintseheno Lalarivoniaina et al. 2019)</w:t>
      </w:r>
      <w:r w:rsidR="00FD101D">
        <w:rPr>
          <w:rFonts w:eastAsia="Times New Roman" w:cs="Times New Roman"/>
          <w:color w:val="000000"/>
        </w:rPr>
        <w:fldChar w:fldCharType="end"/>
      </w:r>
      <w:r>
        <w:rPr>
          <w:rFonts w:eastAsia="Times New Roman" w:cs="Times New Roman"/>
          <w:color w:val="000000"/>
        </w:rPr>
        <w:t xml:space="preserve">. Temporal </w:t>
      </w:r>
      <w:r w:rsidR="00FD101D">
        <w:rPr>
          <w:rFonts w:eastAsia="Times New Roman" w:cs="Times New Roman"/>
          <w:color w:val="000000"/>
        </w:rPr>
        <w:t xml:space="preserve">fluctuations in nutritional status may </w:t>
      </w:r>
      <w:r w:rsidR="00CF17C7">
        <w:rPr>
          <w:rFonts w:eastAsia="Times New Roman" w:cs="Times New Roman"/>
          <w:color w:val="000000"/>
        </w:rPr>
        <w:t>alter bat immune responses, thus influencing pathogen</w:t>
      </w:r>
      <w:r w:rsidR="00FD101D">
        <w:rPr>
          <w:rFonts w:eastAsia="Times New Roman" w:cs="Times New Roman"/>
          <w:color w:val="000000"/>
        </w:rPr>
        <w:t xml:space="preserve"> dynamics </w:t>
      </w:r>
      <w:r w:rsidR="00FD101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sidR="00FD101D">
        <w:rPr>
          <w:rFonts w:eastAsia="Times New Roman" w:cs="Times New Roman"/>
          <w:color w:val="000000"/>
        </w:rPr>
        <w:fldChar w:fldCharType="separate"/>
      </w:r>
      <w:r w:rsidR="00421AD2" w:rsidRPr="00421AD2">
        <w:rPr>
          <w:rFonts w:eastAsia="Times New Roman" w:cs="Times New Roman"/>
          <w:noProof/>
          <w:color w:val="000000"/>
        </w:rPr>
        <w:t>(Brook et al. 2019b)</w:t>
      </w:r>
      <w:r w:rsidR="00FD101D">
        <w:rPr>
          <w:rFonts w:eastAsia="Times New Roman" w:cs="Times New Roman"/>
          <w:color w:val="000000"/>
        </w:rPr>
        <w:fldChar w:fldCharType="end"/>
      </w:r>
      <w:r>
        <w:rPr>
          <w:rFonts w:eastAsia="Times New Roman" w:cs="Times New Roman"/>
          <w:color w:val="000000"/>
        </w:rPr>
        <w:t xml:space="preserve">, as well </w:t>
      </w:r>
      <w:r>
        <w:rPr>
          <w:rFonts w:eastAsia="Times New Roman" w:cs="Times New Roman"/>
          <w:color w:val="000000"/>
        </w:rPr>
        <w:lastRenderedPageBreak/>
        <w:t xml:space="preserve">as modulate </w:t>
      </w:r>
      <w:r w:rsidR="00CF17C7">
        <w:rPr>
          <w:rFonts w:eastAsia="Times New Roman" w:cs="Times New Roman"/>
          <w:color w:val="000000"/>
        </w:rPr>
        <w:t xml:space="preserve">bats’ </w:t>
      </w:r>
      <w:r>
        <w:rPr>
          <w:rFonts w:eastAsia="Times New Roman" w:cs="Times New Roman"/>
          <w:color w:val="000000"/>
        </w:rPr>
        <w:t xml:space="preserve">vulnerability to seasonally variable hunting pressures </w:t>
      </w:r>
      <w:r>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rFonts w:eastAsia="Times New Roman" w:cs="Times New Roman"/>
          <w:color w:val="000000"/>
        </w:rPr>
        <w:fldChar w:fldCharType="separate"/>
      </w:r>
      <w:r w:rsidR="00421AD2" w:rsidRPr="00421AD2">
        <w:rPr>
          <w:rFonts w:eastAsia="Times New Roman" w:cs="Times New Roman"/>
          <w:noProof/>
          <w:color w:val="000000"/>
        </w:rPr>
        <w:t>(Brook et al. 2019a)</w:t>
      </w:r>
      <w:r>
        <w:rPr>
          <w:rFonts w:eastAsia="Times New Roman" w:cs="Times New Roman"/>
          <w:color w:val="000000"/>
        </w:rPr>
        <w:fldChar w:fldCharType="end"/>
      </w:r>
      <w:commentRangeStart w:id="11"/>
      <w:r>
        <w:rPr>
          <w:rFonts w:eastAsia="Times New Roman" w:cs="Times New Roman"/>
          <w:color w:val="000000"/>
        </w:rPr>
        <w:t xml:space="preserve">. </w:t>
      </w:r>
      <w:commentRangeEnd w:id="11"/>
      <w:r w:rsidR="00654CD2">
        <w:rPr>
          <w:rStyle w:val="CommentReference"/>
        </w:rPr>
        <w:commentReference w:id="11"/>
      </w:r>
      <w:r>
        <w:rPr>
          <w:rFonts w:eastAsia="Times New Roman" w:cs="Times New Roman"/>
          <w:color w:val="000000"/>
        </w:rPr>
        <w:t xml:space="preserve">We sought to expand existing knowledge of seasonal variation in the reproductive calendar and nutritional status of all three Malagasy fruit bat species, </w:t>
      </w:r>
      <w:proofErr w:type="gramStart"/>
      <w:r>
        <w:rPr>
          <w:rFonts w:eastAsia="Times New Roman" w:cs="Times New Roman"/>
          <w:color w:val="000000"/>
        </w:rPr>
        <w:t>in order to</w:t>
      </w:r>
      <w:proofErr w:type="gramEnd"/>
      <w:r>
        <w:rPr>
          <w:rFonts w:eastAsia="Times New Roman" w:cs="Times New Roman"/>
          <w:color w:val="000000"/>
        </w:rPr>
        <w:t xml:space="preserve"> facilitate future conservation assessments</w:t>
      </w:r>
      <w:r w:rsidR="00303C6C">
        <w:rPr>
          <w:rFonts w:eastAsia="Times New Roman" w:cs="Times New Roman"/>
          <w:color w:val="000000"/>
        </w:rPr>
        <w:t xml:space="preserve"> and studies aimed at deciphering the dynamics of bat-hosted infections</w:t>
      </w:r>
      <w:r>
        <w:rPr>
          <w:rFonts w:eastAsia="Times New Roman" w:cs="Times New Roman"/>
          <w:color w:val="000000"/>
        </w:rPr>
        <w:t xml:space="preserve">. </w:t>
      </w:r>
      <w:proofErr w:type="gramStart"/>
      <w:r>
        <w:rPr>
          <w:rFonts w:eastAsia="Times New Roman" w:cs="Times New Roman"/>
          <w:color w:val="000000"/>
        </w:rPr>
        <w:t>In particular, we</w:t>
      </w:r>
      <w:proofErr w:type="gramEnd"/>
      <w:r>
        <w:rPr>
          <w:rFonts w:eastAsia="Times New Roman" w:cs="Times New Roman"/>
          <w:color w:val="000000"/>
        </w:rPr>
        <w:t xml:space="preserve"> aimed to (a) </w:t>
      </w:r>
      <w:commentRangeStart w:id="12"/>
      <w:commentRangeStart w:id="13"/>
      <w:r>
        <w:rPr>
          <w:rFonts w:eastAsia="Times New Roman" w:cs="Times New Roman"/>
          <w:color w:val="000000"/>
        </w:rPr>
        <w:t xml:space="preserve">quantify life history traits </w:t>
      </w:r>
      <w:r w:rsidR="00A808EF">
        <w:rPr>
          <w:rFonts w:eastAsia="Times New Roman" w:cs="Times New Roman"/>
          <w:color w:val="000000"/>
        </w:rPr>
        <w:t>needed for</w:t>
      </w:r>
      <w:r>
        <w:rPr>
          <w:rFonts w:eastAsia="Times New Roman" w:cs="Times New Roman"/>
          <w:color w:val="000000"/>
        </w:rPr>
        <w:t xml:space="preserve"> population modeling</w:t>
      </w:r>
      <w:r w:rsidR="00A808EF">
        <w:rPr>
          <w:rFonts w:eastAsia="Times New Roman" w:cs="Times New Roman"/>
          <w:color w:val="000000"/>
        </w:rPr>
        <w:t xml:space="preserve"> for these three species</w:t>
      </w:r>
      <w:r>
        <w:rPr>
          <w:rFonts w:eastAsia="Times New Roman" w:cs="Times New Roman"/>
          <w:color w:val="000000"/>
        </w:rPr>
        <w:t xml:space="preserve">, (b) document seasonal variation in </w:t>
      </w:r>
      <w:r w:rsidR="00A808EF">
        <w:rPr>
          <w:rFonts w:eastAsia="Times New Roman" w:cs="Times New Roman"/>
          <w:color w:val="000000"/>
        </w:rPr>
        <w:t xml:space="preserve">their </w:t>
      </w:r>
      <w:r>
        <w:rPr>
          <w:rFonts w:eastAsia="Times New Roman" w:cs="Times New Roman"/>
          <w:color w:val="000000"/>
        </w:rPr>
        <w:t>morphometrics and body condition</w:t>
      </w:r>
      <w:r w:rsidR="00A808EF">
        <w:rPr>
          <w:rFonts w:eastAsia="Times New Roman" w:cs="Times New Roman"/>
          <w:color w:val="000000"/>
        </w:rPr>
        <w:t>s,</w:t>
      </w:r>
      <w:r>
        <w:rPr>
          <w:rFonts w:eastAsia="Times New Roman" w:cs="Times New Roman"/>
          <w:color w:val="000000"/>
        </w:rPr>
        <w:t xml:space="preserve"> and (c) </w:t>
      </w:r>
      <w:r w:rsidR="00A808EF">
        <w:rPr>
          <w:rFonts w:eastAsia="Times New Roman" w:cs="Times New Roman"/>
          <w:color w:val="000000"/>
        </w:rPr>
        <w:t>calculate</w:t>
      </w:r>
      <w:r>
        <w:rPr>
          <w:rFonts w:eastAsia="Times New Roman" w:cs="Times New Roman"/>
          <w:color w:val="000000"/>
        </w:rPr>
        <w:t xml:space="preserve"> juvenile growth rates </w:t>
      </w:r>
      <w:r w:rsidR="00A808EF">
        <w:rPr>
          <w:rFonts w:eastAsia="Times New Roman" w:cs="Times New Roman"/>
          <w:color w:val="000000"/>
        </w:rPr>
        <w:t xml:space="preserve">throughout the post-reproductive period. </w:t>
      </w:r>
      <w:commentRangeEnd w:id="12"/>
      <w:r w:rsidR="00DD7B29">
        <w:rPr>
          <w:rStyle w:val="CommentReference"/>
        </w:rPr>
        <w:commentReference w:id="12"/>
      </w:r>
      <w:commentRangeEnd w:id="13"/>
      <w:r w:rsidR="00660876">
        <w:rPr>
          <w:rStyle w:val="CommentReference"/>
        </w:rPr>
        <w:commentReference w:id="13"/>
      </w:r>
      <w:commentRangeStart w:id="14"/>
      <w:r w:rsidR="00A808EF">
        <w:rPr>
          <w:rFonts w:eastAsia="Times New Roman" w:cs="Times New Roman"/>
          <w:color w:val="000000"/>
        </w:rPr>
        <w:t xml:space="preserve">Our work emphasizes the importance of longitudinal field studies in accurately describing the ecology of frugivorous bats. </w:t>
      </w:r>
      <w:commentRangeEnd w:id="14"/>
      <w:r w:rsidR="00BB26A6">
        <w:rPr>
          <w:rStyle w:val="CommentReference"/>
        </w:rPr>
        <w:commentReference w:id="14"/>
      </w:r>
    </w:p>
    <w:p w14:paraId="7CFC9BAC" w14:textId="77777777" w:rsidR="00DC300B" w:rsidRDefault="00DC300B" w:rsidP="004721A4">
      <w:pPr>
        <w:contextualSpacing/>
        <w:jc w:val="both"/>
        <w:rPr>
          <w:rFonts w:eastAsia="Times New Roman" w:cs="Times New Roman"/>
          <w:color w:val="000000"/>
        </w:rPr>
      </w:pPr>
    </w:p>
    <w:p w14:paraId="01ED0282" w14:textId="77777777" w:rsidR="00F83E8D" w:rsidRPr="00B553D4" w:rsidRDefault="00C865A6" w:rsidP="004721A4">
      <w:pPr>
        <w:contextualSpacing/>
        <w:jc w:val="center"/>
        <w:rPr>
          <w:rFonts w:eastAsia="Times New Roman" w:cs="Times New Roman"/>
          <w:smallCaps/>
        </w:rPr>
      </w:pPr>
      <w:r w:rsidRPr="00B553D4">
        <w:rPr>
          <w:rFonts w:eastAsia="Times New Roman" w:cs="Times New Roman"/>
          <w:b/>
          <w:bCs/>
          <w:smallCaps/>
          <w:color w:val="000000"/>
        </w:rPr>
        <w:t xml:space="preserve">Materials and </w:t>
      </w:r>
      <w:r w:rsidR="00F83E8D" w:rsidRPr="00B553D4">
        <w:rPr>
          <w:rFonts w:eastAsia="Times New Roman" w:cs="Times New Roman"/>
          <w:b/>
          <w:bCs/>
          <w:smallCaps/>
          <w:color w:val="000000"/>
        </w:rPr>
        <w:t>Methods</w:t>
      </w:r>
    </w:p>
    <w:p w14:paraId="7C85F3CA" w14:textId="77777777" w:rsidR="00F83E8D" w:rsidRPr="00F83E8D" w:rsidRDefault="00F83E8D" w:rsidP="004721A4">
      <w:pPr>
        <w:contextualSpacing/>
        <w:rPr>
          <w:rFonts w:eastAsia="Times New Roman" w:cs="Times New Roman"/>
        </w:rPr>
      </w:pPr>
    </w:p>
    <w:p w14:paraId="5AC67519" w14:textId="370E07C8" w:rsidR="00323920" w:rsidRPr="00303C6C" w:rsidRDefault="00F83E8D" w:rsidP="004721A4">
      <w:pPr>
        <w:ind w:firstLine="720"/>
        <w:contextualSpacing/>
        <w:rPr>
          <w:rFonts w:eastAsia="Times New Roman" w:cs="Times New Roman"/>
          <w:color w:val="000000"/>
        </w:rPr>
      </w:pPr>
      <w:r w:rsidRPr="00806193">
        <w:rPr>
          <w:rFonts w:eastAsia="Times New Roman" w:cs="Times New Roman"/>
          <w:i/>
          <w:iCs/>
          <w:color w:val="000000"/>
        </w:rPr>
        <w:t>Study periods and site</w:t>
      </w:r>
      <w:r w:rsidR="00806193">
        <w:rPr>
          <w:rFonts w:eastAsia="Times New Roman" w:cs="Times New Roman"/>
          <w:i/>
          <w:iCs/>
          <w:color w:val="000000"/>
        </w:rPr>
        <w:t>s—</w:t>
      </w:r>
      <w:r w:rsidRPr="00F83E8D">
        <w:rPr>
          <w:rFonts w:eastAsia="Times New Roman" w:cs="Times New Roman"/>
          <w:color w:val="000000"/>
        </w:rPr>
        <w:t xml:space="preserve">Field studies were carried out </w:t>
      </w:r>
      <w:r w:rsidR="0031300D">
        <w:rPr>
          <w:rFonts w:eastAsia="Times New Roman" w:cs="Times New Roman"/>
          <w:color w:val="000000"/>
        </w:rPr>
        <w:t>between 2013 and 2020</w:t>
      </w:r>
      <w:r w:rsidR="00396D43">
        <w:rPr>
          <w:rFonts w:eastAsia="Times New Roman" w:cs="Times New Roman"/>
          <w:color w:val="000000"/>
        </w:rPr>
        <w:t xml:space="preserve"> in part with previously published work examining population viability </w:t>
      </w:r>
      <w:r w:rsidR="00303C6C">
        <w:rPr>
          <w:rFonts w:eastAsia="Times New Roman" w:cs="Times New Roman"/>
          <w:color w:val="000000"/>
        </w:rPr>
        <w:t xml:space="preserve">for </w:t>
      </w:r>
      <w:r w:rsidR="00396D43">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396D43">
        <w:rPr>
          <w:rFonts w:eastAsia="Times New Roman" w:cs="Times New Roman"/>
          <w:color w:val="000000"/>
        </w:rPr>
        <w:fldChar w:fldCharType="separate"/>
      </w:r>
      <w:r w:rsidR="00421AD2" w:rsidRPr="00421AD2">
        <w:rPr>
          <w:rFonts w:eastAsia="Times New Roman" w:cs="Times New Roman"/>
          <w:noProof/>
          <w:color w:val="000000"/>
        </w:rPr>
        <w:t>(Brook et al. 2019a)</w:t>
      </w:r>
      <w:r w:rsidR="00396D43">
        <w:rPr>
          <w:rFonts w:eastAsia="Times New Roman" w:cs="Times New Roman"/>
          <w:color w:val="000000"/>
        </w:rPr>
        <w:fldChar w:fldCharType="end"/>
      </w:r>
      <w:r w:rsidR="00396D43">
        <w:rPr>
          <w:rFonts w:eastAsia="Times New Roman" w:cs="Times New Roman"/>
          <w:color w:val="000000"/>
        </w:rPr>
        <w:t xml:space="preserve"> and the dynamics of potentially zoonotic infections circulating in Malagasy fruit bats </w:t>
      </w:r>
      <w:r w:rsidR="00396D43">
        <w:rPr>
          <w:rFonts w:eastAsia="Times New Roman" w:cs="Times New Roman"/>
          <w:color w:val="000000"/>
        </w:rPr>
        <w:fldChar w:fldCharType="begin" w:fldLock="1"/>
      </w:r>
      <w:r w:rsidR="00491D57">
        <w:rPr>
          <w:rFonts w:eastAsia="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00396D43">
        <w:rPr>
          <w:rFonts w:eastAsia="Times New Roman" w:cs="Times New Roman"/>
          <w:color w:val="000000"/>
        </w:rPr>
        <w:fldChar w:fldCharType="separate"/>
      </w:r>
      <w:r w:rsidR="00421AD2" w:rsidRPr="00421AD2">
        <w:rPr>
          <w:rFonts w:eastAsia="Times New Roman" w:cs="Times New Roman"/>
          <w:noProof/>
          <w:color w:val="000000"/>
        </w:rPr>
        <w:t>(Brook et al. 2015, 2019b; Ranaivoson et al. 2019)</w:t>
      </w:r>
      <w:r w:rsidR="00396D43">
        <w:rPr>
          <w:rFonts w:eastAsia="Times New Roman" w:cs="Times New Roman"/>
          <w:color w:val="000000"/>
        </w:rPr>
        <w:fldChar w:fldCharType="end"/>
      </w:r>
      <w:r w:rsidR="00396D43">
        <w:rPr>
          <w:rFonts w:eastAsia="Times New Roman" w:cs="Times New Roman"/>
          <w:color w:val="000000"/>
        </w:rPr>
        <w:t xml:space="preserve">. Bats were captured periodically throughout each year, with sampling spanning </w:t>
      </w:r>
      <w:r w:rsidR="0031300D">
        <w:rPr>
          <w:rFonts w:eastAsia="Times New Roman" w:cs="Times New Roman"/>
          <w:color w:val="000000"/>
        </w:rPr>
        <w:t xml:space="preserve">all months and all seasons (dry, wet, shoulder), </w:t>
      </w:r>
      <w:r w:rsidR="00396D43">
        <w:rPr>
          <w:rFonts w:eastAsia="Times New Roman" w:cs="Times New Roman"/>
          <w:color w:val="000000"/>
        </w:rPr>
        <w:t xml:space="preserve">interspersed with </w:t>
      </w:r>
      <w:r w:rsidR="0031300D">
        <w:rPr>
          <w:rFonts w:eastAsia="Times New Roman" w:cs="Times New Roman"/>
          <w:color w:val="000000"/>
        </w:rPr>
        <w:t>some gaps in temporal continuity.</w:t>
      </w:r>
      <w:r w:rsidR="00396D43">
        <w:rPr>
          <w:rFonts w:eastAsia="Times New Roman" w:cs="Times New Roman"/>
          <w:color w:val="000000"/>
        </w:rPr>
        <w:t xml:space="preserve"> Captures took place</w:t>
      </w:r>
      <w:r w:rsidR="0031300D">
        <w:rPr>
          <w:rFonts w:eastAsia="Times New Roman" w:cs="Times New Roman"/>
          <w:color w:val="000000"/>
        </w:rPr>
        <w:t xml:space="preserve"> </w:t>
      </w:r>
      <w:r w:rsidRPr="00F83E8D">
        <w:rPr>
          <w:rFonts w:eastAsia="Times New Roman" w:cs="Times New Roman"/>
          <w:color w:val="000000"/>
        </w:rPr>
        <w:t xml:space="preserve">in several regions of Madagascar: (1) Ankarana National Park in the </w:t>
      </w:r>
      <w:r w:rsidR="0031300D">
        <w:rPr>
          <w:rFonts w:eastAsia="Times New Roman" w:cs="Times New Roman"/>
          <w:color w:val="000000"/>
        </w:rPr>
        <w:t>n</w:t>
      </w:r>
      <w:r w:rsidRPr="00F83E8D">
        <w:rPr>
          <w:rFonts w:eastAsia="Times New Roman" w:cs="Times New Roman"/>
          <w:color w:val="000000"/>
        </w:rPr>
        <w:t>orth</w:t>
      </w:r>
      <w:r w:rsidR="0031300D">
        <w:rPr>
          <w:rFonts w:eastAsia="Times New Roman" w:cs="Times New Roman"/>
          <w:color w:val="000000"/>
        </w:rPr>
        <w:t>west</w:t>
      </w:r>
      <w:r w:rsidR="00606EC0">
        <w:rPr>
          <w:rFonts w:eastAsia="Times New Roman" w:cs="Times New Roman"/>
          <w:color w:val="000000"/>
        </w:rPr>
        <w:t xml:space="preserve"> (-12.9S, 49.1E)</w:t>
      </w:r>
      <w:r w:rsidRPr="00F83E8D">
        <w:rPr>
          <w:rFonts w:eastAsia="Times New Roman" w:cs="Times New Roman"/>
          <w:color w:val="000000"/>
        </w:rPr>
        <w:t xml:space="preserve">, (2) Makira Natural Park in the </w:t>
      </w:r>
      <w:r w:rsidR="0031300D">
        <w:rPr>
          <w:rFonts w:eastAsia="Times New Roman" w:cs="Times New Roman"/>
          <w:color w:val="000000"/>
        </w:rPr>
        <w:t>n</w:t>
      </w:r>
      <w:r w:rsidRPr="00F83E8D">
        <w:rPr>
          <w:rFonts w:eastAsia="Times New Roman" w:cs="Times New Roman"/>
          <w:color w:val="000000"/>
        </w:rPr>
        <w:t>orth</w:t>
      </w:r>
      <w:r w:rsidR="0031300D">
        <w:rPr>
          <w:rFonts w:eastAsia="Times New Roman" w:cs="Times New Roman"/>
          <w:color w:val="000000"/>
        </w:rPr>
        <w:t>east</w:t>
      </w:r>
      <w:r w:rsidR="00606EC0">
        <w:rPr>
          <w:rFonts w:eastAsia="Times New Roman" w:cs="Times New Roman"/>
          <w:color w:val="000000"/>
        </w:rPr>
        <w:t xml:space="preserve"> (-15.1S, 49.6E)</w:t>
      </w:r>
      <w:r w:rsidRPr="00F83E8D">
        <w:rPr>
          <w:rFonts w:eastAsia="Times New Roman" w:cs="Times New Roman"/>
          <w:color w:val="000000"/>
        </w:rPr>
        <w:t xml:space="preserve">, </w:t>
      </w:r>
      <w:r w:rsidR="0031300D">
        <w:rPr>
          <w:rFonts w:eastAsia="Times New Roman" w:cs="Times New Roman"/>
          <w:color w:val="000000"/>
        </w:rPr>
        <w:t xml:space="preserve">(3) </w:t>
      </w:r>
      <w:proofErr w:type="spellStart"/>
      <w:r w:rsidR="0031300D">
        <w:rPr>
          <w:rFonts w:eastAsia="Times New Roman" w:cs="Times New Roman"/>
          <w:color w:val="000000"/>
        </w:rPr>
        <w:t>Mahabo</w:t>
      </w:r>
      <w:proofErr w:type="spellEnd"/>
      <w:r w:rsidR="0031300D">
        <w:rPr>
          <w:rFonts w:eastAsia="Times New Roman" w:cs="Times New Roman"/>
          <w:color w:val="000000"/>
        </w:rPr>
        <w:t xml:space="preserve"> forest in the center-west</w:t>
      </w:r>
      <w:r w:rsidR="00606EC0">
        <w:rPr>
          <w:rFonts w:eastAsia="Times New Roman" w:cs="Times New Roman"/>
          <w:color w:val="000000"/>
        </w:rPr>
        <w:t xml:space="preserve"> (-20.5S, 44.7E)</w:t>
      </w:r>
      <w:r w:rsidR="0031300D">
        <w:rPr>
          <w:rFonts w:eastAsia="Times New Roman" w:cs="Times New Roman"/>
          <w:color w:val="000000"/>
        </w:rPr>
        <w:t xml:space="preserve">, and (4) several sub-localities of the </w:t>
      </w:r>
      <w:proofErr w:type="spellStart"/>
      <w:r w:rsidR="0031300D">
        <w:rPr>
          <w:rFonts w:eastAsia="Times New Roman" w:cs="Times New Roman"/>
          <w:color w:val="000000"/>
        </w:rPr>
        <w:t>Moramanga</w:t>
      </w:r>
      <w:proofErr w:type="spellEnd"/>
      <w:r w:rsidR="0031300D">
        <w:rPr>
          <w:rFonts w:eastAsia="Times New Roman" w:cs="Times New Roman"/>
          <w:color w:val="000000"/>
        </w:rPr>
        <w:t xml:space="preserve"> District in the center-east</w:t>
      </w:r>
      <w:r w:rsidR="00396D43">
        <w:rPr>
          <w:rFonts w:eastAsia="Times New Roman" w:cs="Times New Roman"/>
          <w:color w:val="000000"/>
        </w:rPr>
        <w:t xml:space="preserve">, including: the fragmented forests of </w:t>
      </w:r>
      <w:proofErr w:type="spellStart"/>
      <w:r w:rsidR="00396D43" w:rsidRPr="00F83E8D">
        <w:rPr>
          <w:rFonts w:eastAsia="Times New Roman" w:cs="Times New Roman"/>
          <w:color w:val="000000"/>
        </w:rPr>
        <w:t>Ambakoana</w:t>
      </w:r>
      <w:proofErr w:type="spellEnd"/>
      <w:r w:rsidR="00606EC0">
        <w:rPr>
          <w:rFonts w:eastAsia="Times New Roman" w:cs="Times New Roman"/>
          <w:color w:val="000000"/>
        </w:rPr>
        <w:t xml:space="preserve"> (-18.5, 48.2)</w:t>
      </w:r>
      <w:r w:rsidR="00396D43" w:rsidRPr="00F83E8D">
        <w:rPr>
          <w:rFonts w:eastAsia="Times New Roman" w:cs="Times New Roman"/>
          <w:color w:val="000000"/>
        </w:rPr>
        <w:t>,</w:t>
      </w:r>
      <w:r w:rsidR="00396D43">
        <w:rPr>
          <w:rFonts w:eastAsia="Times New Roman" w:cs="Times New Roman"/>
          <w:color w:val="000000"/>
        </w:rPr>
        <w:t xml:space="preserve"> </w:t>
      </w:r>
      <w:proofErr w:type="spellStart"/>
      <w:r w:rsidR="00396D43" w:rsidRPr="00F83E8D">
        <w:rPr>
          <w:rFonts w:eastAsia="Times New Roman" w:cs="Times New Roman"/>
          <w:color w:val="000000"/>
        </w:rPr>
        <w:t>Mangarivotra</w:t>
      </w:r>
      <w:proofErr w:type="spellEnd"/>
      <w:r w:rsidR="00606EC0">
        <w:rPr>
          <w:rFonts w:eastAsia="Times New Roman" w:cs="Times New Roman"/>
          <w:color w:val="000000"/>
        </w:rPr>
        <w:t xml:space="preserve"> (-18.3S, 48.2E)</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Marotsipohy</w:t>
      </w:r>
      <w:proofErr w:type="spellEnd"/>
      <w:r w:rsidR="00606EC0">
        <w:rPr>
          <w:rFonts w:eastAsia="Times New Roman" w:cs="Times New Roman"/>
          <w:color w:val="000000"/>
        </w:rPr>
        <w:t xml:space="preserve"> (-18.4S,48.1E)</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Marovitsika</w:t>
      </w:r>
      <w:proofErr w:type="spellEnd"/>
      <w:r w:rsidR="00606EC0">
        <w:rPr>
          <w:rFonts w:eastAsia="Times New Roman" w:cs="Times New Roman"/>
          <w:color w:val="000000"/>
        </w:rPr>
        <w:t xml:space="preserve"> (-18.8S,48.1E)</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Lakato</w:t>
      </w:r>
      <w:proofErr w:type="spellEnd"/>
      <w:r w:rsidR="00606EC0">
        <w:rPr>
          <w:rFonts w:eastAsia="Times New Roman" w:cs="Times New Roman"/>
          <w:color w:val="000000"/>
        </w:rPr>
        <w:t xml:space="preserve"> (-19.2S, 48.4E)</w:t>
      </w:r>
      <w:r w:rsidR="00396D43">
        <w:rPr>
          <w:rFonts w:eastAsia="Times New Roman" w:cs="Times New Roman"/>
          <w:color w:val="000000"/>
        </w:rPr>
        <w:t>, and</w:t>
      </w:r>
      <w:r w:rsidR="00396D43" w:rsidRPr="00F83E8D">
        <w:rPr>
          <w:rFonts w:eastAsia="Times New Roman" w:cs="Times New Roman"/>
          <w:color w:val="000000"/>
        </w:rPr>
        <w:t xml:space="preserve"> </w:t>
      </w:r>
      <w:proofErr w:type="spellStart"/>
      <w:r w:rsidR="00396D43" w:rsidRPr="00F83E8D">
        <w:rPr>
          <w:rFonts w:eastAsia="Times New Roman" w:cs="Times New Roman"/>
          <w:color w:val="000000"/>
        </w:rPr>
        <w:t>Mahialambo</w:t>
      </w:r>
      <w:proofErr w:type="spellEnd"/>
      <w:r w:rsidR="00606EC0">
        <w:rPr>
          <w:rFonts w:eastAsia="Times New Roman" w:cs="Times New Roman"/>
          <w:color w:val="000000"/>
        </w:rPr>
        <w:t xml:space="preserve"> (-18.1S, 48.2E) </w:t>
      </w:r>
      <w:r w:rsidR="00396D43">
        <w:rPr>
          <w:rFonts w:eastAsia="Times New Roman" w:cs="Times New Roman"/>
          <w:color w:val="000000"/>
        </w:rPr>
        <w:t xml:space="preserve">, the special reserves of </w:t>
      </w:r>
      <w:proofErr w:type="spellStart"/>
      <w:r w:rsidRPr="00F83E8D">
        <w:rPr>
          <w:rFonts w:eastAsia="Times New Roman" w:cs="Times New Roman"/>
          <w:color w:val="000000"/>
        </w:rPr>
        <w:t>Angavokely</w:t>
      </w:r>
      <w:proofErr w:type="spellEnd"/>
      <w:r w:rsidR="00606EC0">
        <w:rPr>
          <w:rFonts w:eastAsia="Times New Roman" w:cs="Times New Roman"/>
          <w:color w:val="000000"/>
        </w:rPr>
        <w:t xml:space="preserve"> (-18.9S, 47.8E)</w:t>
      </w:r>
      <w:r w:rsidRPr="00F83E8D">
        <w:rPr>
          <w:rFonts w:eastAsia="Times New Roman" w:cs="Times New Roman"/>
          <w:color w:val="000000"/>
        </w:rPr>
        <w:t xml:space="preserve"> and </w:t>
      </w:r>
      <w:proofErr w:type="spellStart"/>
      <w:r w:rsidRPr="00F83E8D">
        <w:rPr>
          <w:rFonts w:eastAsia="Times New Roman" w:cs="Times New Roman"/>
          <w:color w:val="000000"/>
        </w:rPr>
        <w:t>Angavobe</w:t>
      </w:r>
      <w:proofErr w:type="spellEnd"/>
      <w:r w:rsidR="00606EC0">
        <w:rPr>
          <w:rFonts w:eastAsia="Times New Roman" w:cs="Times New Roman"/>
          <w:color w:val="000000"/>
        </w:rPr>
        <w:t xml:space="preserve"> (-18.9S), 47.9E</w:t>
      </w:r>
      <w:r w:rsidR="00396D43">
        <w:rPr>
          <w:rFonts w:eastAsia="Times New Roman" w:cs="Times New Roman"/>
          <w:color w:val="000000"/>
        </w:rPr>
        <w:t xml:space="preserve">, and the new protected area of </w:t>
      </w:r>
      <w:proofErr w:type="spellStart"/>
      <w:r w:rsidRPr="00F83E8D">
        <w:rPr>
          <w:rFonts w:eastAsia="Times New Roman" w:cs="Times New Roman"/>
          <w:color w:val="000000"/>
        </w:rPr>
        <w:t>Maromizaha</w:t>
      </w:r>
      <w:proofErr w:type="spellEnd"/>
      <w:r w:rsidR="00606EC0">
        <w:rPr>
          <w:rFonts w:eastAsia="Times New Roman" w:cs="Times New Roman"/>
          <w:color w:val="000000"/>
        </w:rPr>
        <w:t xml:space="preserve"> (-18.9S, 48.5E)</w:t>
      </w:r>
      <w:r w:rsidRPr="00F83E8D">
        <w:rPr>
          <w:rFonts w:eastAsia="Times New Roman" w:cs="Times New Roman"/>
          <w:color w:val="000000"/>
        </w:rPr>
        <w:t>.</w:t>
      </w:r>
    </w:p>
    <w:p w14:paraId="0A871D4C" w14:textId="13886520" w:rsidR="00DC300B" w:rsidRPr="00DC300B" w:rsidRDefault="00396D43" w:rsidP="004721A4">
      <w:pPr>
        <w:ind w:firstLine="720"/>
        <w:contextualSpacing/>
        <w:jc w:val="both"/>
        <w:rPr>
          <w:rFonts w:eastAsia="Times New Roman" w:cs="Times New Roman"/>
          <w:color w:val="000000"/>
        </w:rPr>
      </w:pPr>
      <w:r w:rsidRPr="00DC300B">
        <w:rPr>
          <w:rFonts w:eastAsia="Times New Roman" w:cs="Times New Roman"/>
          <w:i/>
          <w:iCs/>
          <w:color w:val="000000"/>
        </w:rPr>
        <w:t>Netting</w:t>
      </w:r>
      <w:r w:rsidR="00DC300B" w:rsidRPr="00DC300B">
        <w:rPr>
          <w:rFonts w:eastAsia="Times New Roman" w:cs="Times New Roman"/>
          <w:i/>
          <w:iCs/>
          <w:color w:val="000000"/>
        </w:rPr>
        <w:t>—</w:t>
      </w:r>
      <w:r w:rsidR="00F83E8D" w:rsidRPr="00DC300B">
        <w:rPr>
          <w:rFonts w:eastAsia="Times New Roman" w:cs="Times New Roman"/>
          <w:color w:val="000000"/>
        </w:rPr>
        <w:t>Mist nets were deployed from 6:00 p.m. to midnight and from 3:00 a.m. to 8:00 a.m. around r</w:t>
      </w:r>
      <w:r w:rsidRPr="00DC300B">
        <w:rPr>
          <w:rFonts w:eastAsia="Times New Roman" w:cs="Times New Roman"/>
          <w:color w:val="000000"/>
        </w:rPr>
        <w:t>oosting</w:t>
      </w:r>
      <w:r w:rsidR="00606EC0" w:rsidRPr="00DC300B">
        <w:rPr>
          <w:rFonts w:eastAsia="Times New Roman" w:cs="Times New Roman"/>
          <w:color w:val="000000"/>
        </w:rPr>
        <w:t xml:space="preserve"> </w:t>
      </w:r>
      <w:r w:rsidRPr="00DC300B">
        <w:rPr>
          <w:rFonts w:eastAsia="Times New Roman" w:cs="Times New Roman"/>
          <w:color w:val="000000"/>
        </w:rPr>
        <w:t>or</w:t>
      </w:r>
      <w:r w:rsidR="00F83E8D" w:rsidRPr="00DC300B">
        <w:rPr>
          <w:rFonts w:eastAsia="Times New Roman" w:cs="Times New Roman"/>
          <w:color w:val="000000"/>
        </w:rPr>
        <w:t xml:space="preserve"> </w:t>
      </w:r>
      <w:r w:rsidRPr="00DC300B">
        <w:rPr>
          <w:rFonts w:eastAsia="Times New Roman" w:cs="Times New Roman"/>
          <w:color w:val="000000"/>
        </w:rPr>
        <w:t xml:space="preserve">feeding </w:t>
      </w:r>
      <w:r w:rsidR="00F83E8D" w:rsidRPr="00DC300B">
        <w:rPr>
          <w:rFonts w:eastAsia="Times New Roman" w:cs="Times New Roman"/>
          <w:color w:val="000000"/>
        </w:rPr>
        <w:t xml:space="preserve">sites of </w:t>
      </w:r>
      <w:r w:rsidR="00F83E8D" w:rsidRPr="00DC300B">
        <w:rPr>
          <w:rFonts w:eastAsia="Times New Roman" w:cs="Times New Roman"/>
          <w:i/>
          <w:iCs/>
          <w:color w:val="000000"/>
        </w:rPr>
        <w:t>P. rufus</w:t>
      </w:r>
      <w:r w:rsidR="00F83E8D" w:rsidRPr="00DC300B">
        <w:rPr>
          <w:rFonts w:eastAsia="Times New Roman" w:cs="Times New Roman"/>
          <w:color w:val="000000"/>
        </w:rPr>
        <w:t xml:space="preserve">, </w:t>
      </w:r>
      <w:r w:rsidR="00F83E8D" w:rsidRPr="00DC300B">
        <w:rPr>
          <w:rFonts w:eastAsia="Times New Roman" w:cs="Times New Roman"/>
          <w:i/>
          <w:iCs/>
          <w:color w:val="000000"/>
        </w:rPr>
        <w:t>E. dupreanum</w:t>
      </w:r>
      <w:r w:rsidR="00F83E8D" w:rsidRPr="00DC300B">
        <w:rPr>
          <w:rFonts w:eastAsia="Times New Roman" w:cs="Times New Roman"/>
          <w:color w:val="000000"/>
        </w:rPr>
        <w:t xml:space="preserve"> and </w:t>
      </w:r>
      <w:r w:rsidR="00F83E8D" w:rsidRPr="00DC300B">
        <w:rPr>
          <w:rFonts w:eastAsia="Times New Roman" w:cs="Times New Roman"/>
          <w:i/>
          <w:iCs/>
          <w:color w:val="000000"/>
        </w:rPr>
        <w:t>R</w:t>
      </w:r>
      <w:r w:rsidRPr="00DC300B">
        <w:rPr>
          <w:rFonts w:eastAsia="Times New Roman" w:cs="Times New Roman"/>
          <w:i/>
          <w:iCs/>
          <w:color w:val="000000"/>
        </w:rPr>
        <w:t>.</w:t>
      </w:r>
      <w:r w:rsidR="00F83E8D" w:rsidRPr="00DC300B">
        <w:rPr>
          <w:rFonts w:eastAsia="Times New Roman" w:cs="Times New Roman"/>
          <w:i/>
          <w:iCs/>
          <w:color w:val="000000"/>
        </w:rPr>
        <w:t xml:space="preserve"> madagascariensis</w:t>
      </w:r>
      <w:r w:rsidR="00F83E8D" w:rsidRPr="00DC300B">
        <w:rPr>
          <w:rFonts w:eastAsia="Times New Roman" w:cs="Times New Roman"/>
          <w:color w:val="000000"/>
        </w:rPr>
        <w:t xml:space="preserve"> and monitored continuously. </w:t>
      </w:r>
      <w:r w:rsidRPr="00DC300B">
        <w:rPr>
          <w:rFonts w:eastAsia="Times New Roman" w:cs="Times New Roman"/>
          <w:color w:val="000000"/>
        </w:rPr>
        <w:t>C</w:t>
      </w:r>
      <w:r w:rsidR="00F83E8D" w:rsidRPr="00DC300B">
        <w:rPr>
          <w:rFonts w:eastAsia="Times New Roman" w:cs="Times New Roman"/>
          <w:color w:val="000000"/>
        </w:rPr>
        <w:t>aptured bats were placed</w:t>
      </w:r>
      <w:r w:rsidRPr="00DC300B">
        <w:rPr>
          <w:rFonts w:eastAsia="Times New Roman" w:cs="Times New Roman"/>
          <w:color w:val="000000"/>
        </w:rPr>
        <w:t xml:space="preserve"> in individual </w:t>
      </w:r>
      <w:r w:rsidR="00F83E8D" w:rsidRPr="00DC300B">
        <w:rPr>
          <w:rFonts w:eastAsia="Times New Roman" w:cs="Times New Roman"/>
          <w:color w:val="000000"/>
        </w:rPr>
        <w:t xml:space="preserve"> clean cloth bags while awaiting </w:t>
      </w:r>
      <w:r w:rsidRPr="00DC300B">
        <w:rPr>
          <w:rFonts w:eastAsia="Times New Roman" w:cs="Times New Roman"/>
          <w:color w:val="000000"/>
        </w:rPr>
        <w:t xml:space="preserve">processing </w:t>
      </w:r>
      <w:ins w:id="15" w:author="Administrator" w:date="2021-09-12T21:10:00Z">
        <w:r w:rsidR="008478F0">
          <w:rPr>
            <w:rFonts w:eastAsia="Times New Roman" w:cs="Times New Roman"/>
            <w:color w:val="000000"/>
          </w:rPr>
          <w:t xml:space="preserve">during the day </w:t>
        </w:r>
      </w:ins>
      <w:r w:rsidRPr="00DC300B">
        <w:rPr>
          <w:rFonts w:eastAsia="Times New Roman" w:cs="Times New Roman"/>
          <w:color w:val="000000"/>
        </w:rPr>
        <w:t xml:space="preserve">for </w:t>
      </w:r>
      <w:r w:rsidR="00606EC0" w:rsidRPr="00DC300B">
        <w:rPr>
          <w:rFonts w:eastAsia="Times New Roman" w:cs="Times New Roman"/>
          <w:color w:val="000000"/>
        </w:rPr>
        <w:t xml:space="preserve">infectious </w:t>
      </w:r>
      <w:r w:rsidRPr="00DC300B">
        <w:rPr>
          <w:rFonts w:eastAsia="Times New Roman" w:cs="Times New Roman"/>
          <w:color w:val="000000"/>
        </w:rPr>
        <w:t xml:space="preserve">disease studies, as has been previously described </w:t>
      </w:r>
      <w:r w:rsidRPr="00DC300B">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rFonts w:eastAsia="Times New Roman" w:cs="Times New Roman"/>
          <w:color w:val="000000"/>
        </w:rPr>
        <w:fldChar w:fldCharType="separate"/>
      </w:r>
      <w:r w:rsidR="00421AD2" w:rsidRPr="00421AD2">
        <w:rPr>
          <w:rFonts w:eastAsia="Times New Roman" w:cs="Times New Roman"/>
          <w:noProof/>
          <w:color w:val="000000"/>
        </w:rPr>
        <w:t>(Brook et al. 2015, 2019b; Ranaivoson et al. 2019)</w:t>
      </w:r>
      <w:r w:rsidRPr="00DC300B">
        <w:rPr>
          <w:rFonts w:eastAsia="Times New Roman" w:cs="Times New Roman"/>
          <w:color w:val="000000"/>
        </w:rPr>
        <w:fldChar w:fldCharType="end"/>
      </w:r>
      <w:r w:rsidRPr="00DC300B">
        <w:rPr>
          <w:rFonts w:eastAsia="Times New Roman" w:cs="Times New Roman"/>
          <w:color w:val="000000"/>
        </w:rPr>
        <w:t>.</w:t>
      </w:r>
      <w:r w:rsidR="00F83E8D" w:rsidRPr="00DC300B">
        <w:rPr>
          <w:rFonts w:eastAsia="Times New Roman" w:cs="Times New Roman"/>
          <w:color w:val="000000"/>
        </w:rPr>
        <w:t xml:space="preserve"> For </w:t>
      </w:r>
      <w:r w:rsidR="00DE2AB0" w:rsidRPr="00DC300B">
        <w:rPr>
          <w:rFonts w:eastAsia="Times New Roman" w:cs="Times New Roman"/>
          <w:color w:val="000000"/>
        </w:rPr>
        <w:t xml:space="preserve">each sampling session, we conducted between 1 and 10 </w:t>
      </w:r>
      <w:r w:rsidR="00F83E8D" w:rsidRPr="00DC300B">
        <w:rPr>
          <w:rFonts w:eastAsia="Times New Roman" w:cs="Times New Roman"/>
          <w:color w:val="000000"/>
        </w:rPr>
        <w:t xml:space="preserve">nights of </w:t>
      </w:r>
      <w:r w:rsidR="00DE2AB0" w:rsidRPr="00DC300B">
        <w:rPr>
          <w:rFonts w:eastAsia="Times New Roman" w:cs="Times New Roman"/>
          <w:color w:val="000000"/>
        </w:rPr>
        <w:t xml:space="preserve">netting, ending sessions early when </w:t>
      </w:r>
      <w:r w:rsidR="00F83E8D" w:rsidRPr="00DC300B">
        <w:rPr>
          <w:rFonts w:eastAsia="Times New Roman" w:cs="Times New Roman"/>
          <w:color w:val="000000"/>
        </w:rPr>
        <w:t xml:space="preserve">30 individuals of each species </w:t>
      </w:r>
      <w:r w:rsidR="00DE2AB0" w:rsidRPr="00DC300B">
        <w:rPr>
          <w:rFonts w:eastAsia="Times New Roman" w:cs="Times New Roman"/>
          <w:color w:val="000000"/>
        </w:rPr>
        <w:t xml:space="preserve">present at the site </w:t>
      </w:r>
      <w:r w:rsidR="00F83E8D" w:rsidRPr="00DC300B">
        <w:rPr>
          <w:rFonts w:eastAsia="Times New Roman" w:cs="Times New Roman"/>
          <w:color w:val="000000"/>
        </w:rPr>
        <w:t>were captured.</w:t>
      </w:r>
      <w:r w:rsidR="00DE2AB0" w:rsidRPr="00DC300B">
        <w:rPr>
          <w:rFonts w:eastAsia="Times New Roman" w:cs="Times New Roman"/>
          <w:color w:val="000000"/>
        </w:rPr>
        <w:t xml:space="preserve"> Upon capture, all bats were weighed (in g</w:t>
      </w:r>
      <w:r w:rsidR="00323920">
        <w:rPr>
          <w:rFonts w:eastAsia="Times New Roman" w:cs="Times New Roman"/>
          <w:color w:val="000000"/>
        </w:rPr>
        <w:t>rams</w:t>
      </w:r>
      <w:r w:rsidR="00DE2AB0" w:rsidRPr="00DC300B">
        <w:rPr>
          <w:rFonts w:eastAsia="Times New Roman" w:cs="Times New Roman"/>
          <w:color w:val="000000"/>
        </w:rPr>
        <w:t>) with a Pesola scale attached to the cloth bag and forearm, tibia, and ear were measured with a caliper or tape measure (in mm).</w:t>
      </w:r>
      <w:r w:rsidR="005C2277" w:rsidRPr="00DC300B">
        <w:rPr>
          <w:rFonts w:eastAsia="Times New Roman" w:cs="Times New Roman"/>
          <w:color w:val="000000"/>
        </w:rPr>
        <w:t xml:space="preserve"> </w:t>
      </w:r>
      <w:r w:rsidR="00CA0D00">
        <w:rPr>
          <w:rFonts w:eastAsia="Times New Roman" w:cs="Times New Roman"/>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t>
      </w:r>
      <w:proofErr w:type="gramStart"/>
      <w:r w:rsidR="00CA0D00">
        <w:rPr>
          <w:rFonts w:eastAsia="Times New Roman" w:cs="Times New Roman"/>
          <w:color w:val="000000"/>
        </w:rPr>
        <w:t>whether or not</w:t>
      </w:r>
      <w:proofErr w:type="gramEnd"/>
      <w:r w:rsidR="00CA0D00">
        <w:rPr>
          <w:rFonts w:eastAsia="Times New Roman" w:cs="Times New Roman"/>
          <w:color w:val="000000"/>
        </w:rPr>
        <w:t xml:space="preserve"> females were pregnant. </w:t>
      </w:r>
      <w:r w:rsidR="003546C1">
        <w:rPr>
          <w:rFonts w:eastAsia="Times New Roman" w:cs="Times New Roman"/>
          <w:color w:val="000000"/>
        </w:rPr>
        <w:t xml:space="preserve">All </w:t>
      </w:r>
      <w:r w:rsidR="005C2277" w:rsidRPr="00DC300B">
        <w:rPr>
          <w:rFonts w:eastAsia="Times New Roman" w:cs="Times New Roman"/>
          <w:color w:val="000000"/>
        </w:rPr>
        <w:t xml:space="preserve">raw data used in this study are accessible in our open-access </w:t>
      </w:r>
      <w:r w:rsidR="004A57CD" w:rsidRPr="00DC300B">
        <w:rPr>
          <w:rFonts w:eastAsia="Times New Roman" w:cs="Times New Roman"/>
          <w:color w:val="000000"/>
        </w:rPr>
        <w:t>G</w:t>
      </w:r>
      <w:r w:rsidR="005C2277" w:rsidRPr="00DC300B">
        <w:rPr>
          <w:rFonts w:eastAsia="Times New Roman" w:cs="Times New Roman"/>
          <w:color w:val="000000"/>
        </w:rPr>
        <w:t>it</w:t>
      </w:r>
      <w:r w:rsidR="004A57CD" w:rsidRPr="00DC300B">
        <w:rPr>
          <w:rFonts w:eastAsia="Times New Roman" w:cs="Times New Roman"/>
          <w:color w:val="000000"/>
        </w:rPr>
        <w:t>H</w:t>
      </w:r>
      <w:r w:rsidR="005C2277" w:rsidRPr="00DC300B">
        <w:rPr>
          <w:rFonts w:eastAsia="Times New Roman" w:cs="Times New Roman"/>
          <w:color w:val="000000"/>
        </w:rPr>
        <w:t>ub repository at: github.com/</w:t>
      </w:r>
      <w:proofErr w:type="spellStart"/>
      <w:r w:rsidR="005C2277" w:rsidRPr="00DC300B">
        <w:rPr>
          <w:rFonts w:eastAsia="Times New Roman" w:cs="Times New Roman"/>
          <w:color w:val="000000"/>
        </w:rPr>
        <w:t>brooklabteam</w:t>
      </w:r>
      <w:proofErr w:type="spellEnd"/>
      <w:r w:rsidR="005C2277" w:rsidRPr="00DC300B">
        <w:rPr>
          <w:rFonts w:eastAsia="Times New Roman" w:cs="Times New Roman"/>
          <w:color w:val="000000"/>
        </w:rPr>
        <w:t>/</w:t>
      </w:r>
      <w:proofErr w:type="spellStart"/>
      <w:r w:rsidR="005C2277" w:rsidRPr="00DC300B">
        <w:rPr>
          <w:rFonts w:eastAsia="Times New Roman" w:cs="Times New Roman"/>
          <w:color w:val="000000"/>
        </w:rPr>
        <w:t>Mada</w:t>
      </w:r>
      <w:proofErr w:type="spellEnd"/>
      <w:r w:rsidR="005C2277" w:rsidRPr="00DC300B">
        <w:rPr>
          <w:rFonts w:eastAsia="Times New Roman" w:cs="Times New Roman"/>
          <w:color w:val="000000"/>
        </w:rPr>
        <w:t>-Bat-Morphology.</w:t>
      </w:r>
    </w:p>
    <w:p w14:paraId="2D7FC041" w14:textId="57B636E8" w:rsidR="00323920" w:rsidRDefault="00D537F5" w:rsidP="004721A4">
      <w:pPr>
        <w:ind w:firstLine="720"/>
        <w:contextualSpacing/>
        <w:jc w:val="both"/>
        <w:rPr>
          <w:rFonts w:cs="Times New Roman"/>
        </w:rPr>
      </w:pPr>
      <w:r w:rsidRPr="00DC300B">
        <w:rPr>
          <w:rFonts w:cs="Times New Roman"/>
        </w:rPr>
        <w:t xml:space="preserve">This study was carried out </w:t>
      </w:r>
      <w:r w:rsidRPr="00DC300B">
        <w:rPr>
          <w:rFonts w:ascii="Calibri" w:hAnsi="Calibri" w:cs="Calibri"/>
        </w:rPr>
        <w:t>﻿</w:t>
      </w:r>
      <w:r w:rsidRPr="00DC300B">
        <w:rPr>
          <w:rFonts w:cs="Times New Roman"/>
        </w:rPr>
        <w:t xml:space="preserve">in strict accordance with research permits obtained from the Madagascar Ministry of Forest and the Environment (permit numbers </w:t>
      </w:r>
      <w:r w:rsidR="005706D0" w:rsidRPr="00DC300B">
        <w:rPr>
          <w:rFonts w:cs="Times New Roman"/>
        </w:rPr>
        <w:t xml:space="preserve">251/13, 166/14, 075/15, 258/16, 170/18, </w:t>
      </w:r>
      <w:r w:rsidRPr="00DC300B">
        <w:rPr>
          <w:rFonts w:cs="Times New Roman"/>
        </w:rPr>
        <w:t>019/18, 170/18, 007/19</w:t>
      </w:r>
      <w:r w:rsidR="005706D0" w:rsidRPr="00DC300B">
        <w:rPr>
          <w:rFonts w:cs="Times New Roman"/>
        </w:rPr>
        <w:t>, 14/20</w:t>
      </w:r>
      <w:r w:rsidRPr="00DC300B">
        <w:rPr>
          <w:rFonts w:cs="Times New Roman"/>
        </w:rPr>
        <w:t>) and under guidelines posted by the American Veterinary Medical Association. All field protocols employed were pre-approved by the</w:t>
      </w:r>
      <w:r w:rsidR="005706D0" w:rsidRPr="00DC300B">
        <w:rPr>
          <w:rFonts w:cs="Times New Roman"/>
        </w:rPr>
        <w:t xml:space="preserve"> Princeton University and</w:t>
      </w:r>
      <w:r w:rsidRPr="00DC300B">
        <w:rPr>
          <w:rFonts w:cs="Times New Roman"/>
        </w:rPr>
        <w:t xml:space="preserve"> UC Berkeley </w:t>
      </w:r>
      <w:r w:rsidR="005706D0" w:rsidRPr="00DC300B">
        <w:rPr>
          <w:rFonts w:cs="Times New Roman"/>
        </w:rPr>
        <w:t xml:space="preserve">Institutes for </w:t>
      </w:r>
      <w:r w:rsidRPr="00DC300B">
        <w:rPr>
          <w:rFonts w:cs="Times New Roman"/>
        </w:rPr>
        <w:t>Animal Care and Use Committee</w:t>
      </w:r>
      <w:r w:rsidR="005706D0" w:rsidRPr="00DC300B">
        <w:rPr>
          <w:rFonts w:cs="Times New Roman"/>
        </w:rPr>
        <w:t>s</w:t>
      </w:r>
      <w:r w:rsidRPr="00DC300B">
        <w:rPr>
          <w:rFonts w:cs="Times New Roman"/>
        </w:rPr>
        <w:t xml:space="preserve"> (</w:t>
      </w:r>
      <w:r w:rsidR="005706D0" w:rsidRPr="00DC300B">
        <w:rPr>
          <w:rFonts w:cs="Times New Roman"/>
        </w:rPr>
        <w:t xml:space="preserve">respectively, IACUC Protocol #1926 and </w:t>
      </w:r>
      <w:r w:rsidRPr="00DC300B">
        <w:rPr>
          <w:rFonts w:cs="Times New Roman"/>
        </w:rPr>
        <w:t>ACUC Protocol # AUP-2017-10-10393), and every effort was made to minimize discomfort to animals.</w:t>
      </w:r>
    </w:p>
    <w:p w14:paraId="4A891020" w14:textId="6DDDD89D" w:rsidR="00B01CAD" w:rsidRDefault="00F83E8D" w:rsidP="004721A4">
      <w:pPr>
        <w:ind w:firstLine="720"/>
        <w:contextualSpacing/>
        <w:jc w:val="both"/>
        <w:rPr>
          <w:rFonts w:cs="Times New Roman"/>
        </w:rPr>
      </w:pPr>
      <w:r w:rsidRPr="00DC300B">
        <w:rPr>
          <w:rFonts w:eastAsia="Times New Roman" w:cs="Times New Roman"/>
          <w:i/>
          <w:iCs/>
          <w:color w:val="000000"/>
        </w:rPr>
        <w:t>Literature review</w:t>
      </w:r>
      <w:r w:rsidR="00DC300B">
        <w:rPr>
          <w:rFonts w:eastAsia="Times New Roman" w:cs="Times New Roman"/>
          <w:i/>
          <w:iCs/>
          <w:color w:val="000000"/>
        </w:rPr>
        <w:t>—</w:t>
      </w:r>
      <w:r w:rsidR="00DE2AB0">
        <w:rPr>
          <w:rFonts w:eastAsia="Times New Roman" w:cs="Times New Roman"/>
          <w:color w:val="000000"/>
        </w:rPr>
        <w:t xml:space="preserve">To place our Malagasy bats in a broader context, we compiled information from the literature </w:t>
      </w:r>
      <w:r w:rsidR="004673C4">
        <w:rPr>
          <w:rFonts w:eastAsia="Times New Roman" w:cs="Times New Roman"/>
          <w:color w:val="000000"/>
        </w:rPr>
        <w:t>concerning</w:t>
      </w:r>
      <w:r w:rsidR="00DE2AB0">
        <w:rPr>
          <w:rFonts w:eastAsia="Times New Roman" w:cs="Times New Roman"/>
          <w:color w:val="000000"/>
        </w:rPr>
        <w:t xml:space="preserve"> the </w:t>
      </w:r>
      <w:r w:rsidR="004673C4">
        <w:rPr>
          <w:rFonts w:eastAsia="Times New Roman" w:cs="Times New Roman"/>
          <w:color w:val="000000"/>
        </w:rPr>
        <w:t xml:space="preserve">morphology </w:t>
      </w:r>
      <w:r w:rsidR="00DE2AB0">
        <w:rPr>
          <w:rFonts w:eastAsia="Times New Roman" w:cs="Times New Roman"/>
          <w:color w:val="000000"/>
        </w:rPr>
        <w:t xml:space="preserve">of other bats in the family </w:t>
      </w:r>
      <w:proofErr w:type="spellStart"/>
      <w:r w:rsidR="00DE2AB0">
        <w:rPr>
          <w:rFonts w:eastAsia="Times New Roman" w:cs="Times New Roman"/>
          <w:color w:val="000000"/>
        </w:rPr>
        <w:lastRenderedPageBreak/>
        <w:t>Pteropodidae</w:t>
      </w:r>
      <w:proofErr w:type="spellEnd"/>
      <w:r w:rsidR="00DE2AB0">
        <w:rPr>
          <w:rFonts w:eastAsia="Times New Roman" w:cs="Times New Roman"/>
          <w:color w:val="000000"/>
        </w:rPr>
        <w:t xml:space="preserve">. From the ‘Bat Species of the World’ database </w:t>
      </w:r>
      <w:r w:rsidR="00DE2AB0">
        <w:rPr>
          <w:rFonts w:eastAsia="Times New Roman" w:cs="Times New Roman"/>
          <w:color w:val="000000"/>
        </w:rPr>
        <w:fldChar w:fldCharType="begin" w:fldLock="1"/>
      </w:r>
      <w:r w:rsidR="00491D57">
        <w:rPr>
          <w:rFonts w:eastAsia="Times New Roman" w:cs="Times New Roman"/>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database","type":"webpage"},"uris":["http://www.mendeley.com/documents/?uuid=ae2841ea-7fe3-4346-bfc1-fe81f147132f"]}],"mendeley":{"formattedCitation":"(NB and Cirranello 2020)","plainTextFormattedCitation":"(NB and Cirranello 2020)","previouslyFormattedCitation":"(NB and Cirranello 2020)"},"properties":{"noteIndex":0},"schema":"https://github.com/citation-style-language/schema/raw/master/csl-citation.json"}</w:instrText>
      </w:r>
      <w:r w:rsidR="00DE2AB0">
        <w:rPr>
          <w:rFonts w:eastAsia="Times New Roman" w:cs="Times New Roman"/>
          <w:color w:val="000000"/>
        </w:rPr>
        <w:fldChar w:fldCharType="separate"/>
      </w:r>
      <w:r w:rsidR="00421AD2" w:rsidRPr="00421AD2">
        <w:rPr>
          <w:rFonts w:eastAsia="Times New Roman" w:cs="Times New Roman"/>
          <w:noProof/>
          <w:color w:val="000000"/>
        </w:rPr>
        <w:t>(NB and Cirranello 2020)</w:t>
      </w:r>
      <w:r w:rsidR="00DE2AB0">
        <w:rPr>
          <w:rFonts w:eastAsia="Times New Roman" w:cs="Times New Roman"/>
          <w:color w:val="000000"/>
        </w:rPr>
        <w:fldChar w:fldCharType="end"/>
      </w:r>
      <w:r w:rsidR="00DE2AB0">
        <w:rPr>
          <w:rFonts w:eastAsia="Times New Roman" w:cs="Times New Roman"/>
          <w:color w:val="000000"/>
        </w:rPr>
        <w:t xml:space="preserve">, we compiled a list of </w:t>
      </w:r>
      <w:commentRangeStart w:id="16"/>
      <w:del w:id="17" w:author="Sarah Guth" w:date="2021-09-16T08:04:00Z">
        <w:r w:rsidR="00DE2AB0" w:rsidDel="004D118B">
          <w:rPr>
            <w:rFonts w:eastAsia="Times New Roman" w:cs="Times New Roman"/>
            <w:color w:val="000000"/>
          </w:rPr>
          <w:delText>some</w:delText>
        </w:r>
        <w:r w:rsidR="005706D0" w:rsidDel="004D118B">
          <w:rPr>
            <w:rFonts w:eastAsia="Times New Roman" w:cs="Times New Roman"/>
            <w:color w:val="000000"/>
          </w:rPr>
          <w:delText xml:space="preserve"> </w:delText>
        </w:r>
      </w:del>
      <w:r w:rsidR="005706D0">
        <w:rPr>
          <w:rFonts w:eastAsia="Times New Roman" w:cs="Times New Roman"/>
          <w:color w:val="000000"/>
        </w:rPr>
        <w:t>201</w:t>
      </w:r>
      <w:commentRangeEnd w:id="16"/>
      <w:r w:rsidR="004D118B">
        <w:rPr>
          <w:rStyle w:val="CommentReference"/>
        </w:rPr>
        <w:commentReference w:id="16"/>
      </w:r>
      <w:r w:rsidR="00DE2AB0">
        <w:rPr>
          <w:rFonts w:eastAsia="Times New Roman" w:cs="Times New Roman"/>
          <w:color w:val="000000"/>
        </w:rPr>
        <w:t xml:space="preserve"> previously described </w:t>
      </w:r>
      <w:r w:rsidR="004673C4">
        <w:rPr>
          <w:rFonts w:eastAsia="Times New Roman" w:cs="Times New Roman"/>
          <w:color w:val="000000"/>
        </w:rPr>
        <w:t>pteropodid</w:t>
      </w:r>
      <w:r w:rsidR="00DE2AB0">
        <w:rPr>
          <w:rFonts w:eastAsia="Times New Roman" w:cs="Times New Roman"/>
          <w:color w:val="000000"/>
        </w:rPr>
        <w:t xml:space="preserve"> species</w:t>
      </w:r>
      <w:r w:rsidR="004673C4">
        <w:rPr>
          <w:rFonts w:eastAsia="Times New Roman" w:cs="Times New Roman"/>
          <w:color w:val="000000"/>
        </w:rPr>
        <w:t xml:space="preserve">, then searched </w:t>
      </w:r>
      <w:r w:rsidR="004A57CD">
        <w:rPr>
          <w:rFonts w:eastAsia="Times New Roman" w:cs="Times New Roman"/>
          <w:color w:val="000000"/>
        </w:rPr>
        <w:t>G</w:t>
      </w:r>
      <w:r w:rsidR="004673C4">
        <w:rPr>
          <w:rFonts w:eastAsia="Times New Roman" w:cs="Times New Roman"/>
          <w:color w:val="000000"/>
        </w:rPr>
        <w:t>oogle</w:t>
      </w:r>
      <w:ins w:id="18" w:author="Sarah Guth" w:date="2021-09-16T08:05:00Z">
        <w:r w:rsidR="00300F09">
          <w:rPr>
            <w:rFonts w:eastAsia="Times New Roman" w:cs="Times New Roman"/>
            <w:color w:val="000000"/>
          </w:rPr>
          <w:t xml:space="preserve"> </w:t>
        </w:r>
      </w:ins>
      <w:r w:rsidR="004A57CD">
        <w:rPr>
          <w:rFonts w:eastAsia="Times New Roman" w:cs="Times New Roman"/>
          <w:color w:val="000000"/>
        </w:rPr>
        <w:t>S</w:t>
      </w:r>
      <w:r w:rsidR="004673C4">
        <w:rPr>
          <w:rFonts w:eastAsia="Times New Roman" w:cs="Times New Roman"/>
          <w:color w:val="000000"/>
        </w:rPr>
        <w:t>cholar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rFonts w:eastAsia="Times New Roman" w:cs="Times New Roman"/>
          <w:color w:val="000000"/>
        </w:rPr>
        <w:t>. I</w:t>
      </w:r>
      <w:r w:rsidR="004673C4">
        <w:rPr>
          <w:rFonts w:eastAsia="Times New Roman" w:cs="Times New Roman"/>
          <w:color w:val="000000"/>
        </w:rPr>
        <w:t xml:space="preserve">n cases where no sample size was reported, we assumed that sample size to be one individual. </w:t>
      </w:r>
      <w:r w:rsidR="005C2277">
        <w:rPr>
          <w:rFonts w:eastAsia="Times New Roman" w:cs="Times New Roman"/>
          <w:color w:val="000000"/>
        </w:rPr>
        <w:t xml:space="preserve">All raw data and references are accessible in our open-access </w:t>
      </w:r>
      <w:r w:rsidR="004A57CD">
        <w:rPr>
          <w:rFonts w:eastAsia="Times New Roman" w:cs="Times New Roman"/>
          <w:color w:val="000000"/>
        </w:rPr>
        <w:t>G</w:t>
      </w:r>
      <w:r w:rsidR="005C2277">
        <w:rPr>
          <w:rFonts w:eastAsia="Times New Roman" w:cs="Times New Roman"/>
          <w:color w:val="000000"/>
        </w:rPr>
        <w:t>it</w:t>
      </w:r>
      <w:r w:rsidR="004A57CD">
        <w:rPr>
          <w:rFonts w:eastAsia="Times New Roman" w:cs="Times New Roman"/>
          <w:color w:val="000000"/>
        </w:rPr>
        <w:t>H</w:t>
      </w:r>
      <w:r w:rsidR="005C2277">
        <w:rPr>
          <w:rFonts w:eastAsia="Times New Roman" w:cs="Times New Roman"/>
          <w:color w:val="000000"/>
        </w:rPr>
        <w:t xml:space="preserve">ub repository at: </w:t>
      </w:r>
      <w:r w:rsidR="005C2277" w:rsidRPr="005C2277">
        <w:rPr>
          <w:rFonts w:eastAsia="Times New Roman" w:cs="Times New Roman"/>
          <w:color w:val="000000"/>
        </w:rPr>
        <w:t>github.com/</w:t>
      </w:r>
      <w:proofErr w:type="spellStart"/>
      <w:r w:rsidR="005C2277" w:rsidRPr="005C2277">
        <w:rPr>
          <w:rFonts w:eastAsia="Times New Roman" w:cs="Times New Roman"/>
          <w:color w:val="000000"/>
        </w:rPr>
        <w:t>brooklabteam</w:t>
      </w:r>
      <w:proofErr w:type="spellEnd"/>
      <w:r w:rsidR="005C2277" w:rsidRPr="005C2277">
        <w:rPr>
          <w:rFonts w:eastAsia="Times New Roman" w:cs="Times New Roman"/>
          <w:color w:val="000000"/>
        </w:rPr>
        <w:t>/</w:t>
      </w:r>
      <w:proofErr w:type="spellStart"/>
      <w:r w:rsidR="005C2277" w:rsidRPr="005C2277">
        <w:rPr>
          <w:rFonts w:eastAsia="Times New Roman" w:cs="Times New Roman"/>
          <w:color w:val="000000"/>
        </w:rPr>
        <w:t>Mada</w:t>
      </w:r>
      <w:proofErr w:type="spellEnd"/>
      <w:r w:rsidR="005C2277" w:rsidRPr="005C2277">
        <w:rPr>
          <w:rFonts w:eastAsia="Times New Roman" w:cs="Times New Roman"/>
          <w:color w:val="000000"/>
        </w:rPr>
        <w:t>-Bat-Morphology</w:t>
      </w:r>
      <w:r w:rsidR="005C2277">
        <w:rPr>
          <w:rFonts w:eastAsia="Times New Roman" w:cs="Times New Roman"/>
          <w:color w:val="000000"/>
        </w:rPr>
        <w:t>.</w:t>
      </w:r>
    </w:p>
    <w:p w14:paraId="11DA07B8" w14:textId="18591816" w:rsidR="00290ADB" w:rsidRPr="00B01CAD" w:rsidRDefault="00DC300B" w:rsidP="004721A4">
      <w:pPr>
        <w:ind w:firstLine="720"/>
        <w:contextualSpacing/>
        <w:jc w:val="both"/>
        <w:rPr>
          <w:rFonts w:cs="Times New Roman"/>
        </w:rPr>
      </w:pPr>
      <w:r w:rsidRPr="00B01CAD">
        <w:rPr>
          <w:rFonts w:cs="Times New Roman"/>
          <w:i/>
          <w:iCs/>
        </w:rPr>
        <w:t>Statistical analysis—</w:t>
      </w:r>
      <w:r w:rsidR="00CA0D00" w:rsidRPr="00B01CAD">
        <w:rPr>
          <w:rFonts w:eastAsia="Times New Roman" w:cs="Times New Roman"/>
          <w:color w:val="000000"/>
        </w:rPr>
        <w:t>D</w:t>
      </w:r>
      <w:r w:rsidR="00F83E8D" w:rsidRPr="00B01CAD">
        <w:rPr>
          <w:rFonts w:eastAsia="Times New Roman" w:cs="Times New Roman"/>
          <w:color w:val="000000"/>
        </w:rPr>
        <w:t>ata analysis was performed using R</w:t>
      </w:r>
      <w:r w:rsidR="004A57CD" w:rsidRPr="00B01CAD">
        <w:rPr>
          <w:rFonts w:eastAsia="Times New Roman" w:cs="Times New Roman"/>
          <w:color w:val="000000"/>
        </w:rPr>
        <w:t xml:space="preserve"> v</w:t>
      </w:r>
      <w:r w:rsidR="00323920" w:rsidRPr="00B01CAD">
        <w:rPr>
          <w:rFonts w:eastAsia="Times New Roman" w:cs="Times New Roman"/>
          <w:color w:val="000000"/>
        </w:rPr>
        <w:t>.</w:t>
      </w:r>
      <w:r w:rsidR="004A57CD" w:rsidRPr="00B01CAD">
        <w:rPr>
          <w:rFonts w:eastAsia="Times New Roman" w:cs="Times New Roman"/>
          <w:color w:val="000000"/>
        </w:rPr>
        <w:t>4.0.</w:t>
      </w:r>
      <w:r w:rsidR="00F83E8D" w:rsidRPr="00B01CAD">
        <w:rPr>
          <w:rFonts w:eastAsia="Times New Roman" w:cs="Times New Roman"/>
          <w:color w:val="000000"/>
        </w:rPr>
        <w:t>3 (R Core Team, 2</w:t>
      </w:r>
      <w:r w:rsidR="004A57CD" w:rsidRPr="00B01CAD">
        <w:rPr>
          <w:rFonts w:eastAsia="Times New Roman" w:cs="Times New Roman"/>
          <w:color w:val="000000"/>
        </w:rPr>
        <w:t>020</w:t>
      </w:r>
      <w:r w:rsidR="00F83E8D" w:rsidRPr="00B01CAD">
        <w:rPr>
          <w:rFonts w:eastAsia="Times New Roman" w:cs="Times New Roman"/>
          <w:color w:val="000000"/>
        </w:rPr>
        <w:t xml:space="preserve">). </w:t>
      </w:r>
      <w:r w:rsidR="00290ADB" w:rsidRPr="00B01CAD">
        <w:rPr>
          <w:rFonts w:eastAsia="Times New Roman" w:cs="Times New Roman"/>
          <w:color w:val="000000"/>
        </w:rPr>
        <w:t>All raw data and corresponding code for these analyses can be access</w:t>
      </w:r>
      <w:r w:rsidR="00D86326">
        <w:rPr>
          <w:rFonts w:eastAsia="Times New Roman" w:cs="Times New Roman"/>
          <w:color w:val="000000"/>
        </w:rPr>
        <w:t>ed</w:t>
      </w:r>
      <w:r w:rsidR="00290ADB" w:rsidRPr="00B01CAD">
        <w:rPr>
          <w:rFonts w:eastAsia="Times New Roman" w:cs="Times New Roman"/>
          <w:color w:val="000000"/>
        </w:rPr>
        <w:t xml:space="preserve"> in our GitHub repository at. Additional details of statistical output are compiled in </w:t>
      </w:r>
      <w:r w:rsidR="00421AD2" w:rsidRPr="00B01CAD">
        <w:rPr>
          <w:rFonts w:eastAsia="Times New Roman" w:cs="Times New Roman"/>
          <w:color w:val="000000"/>
        </w:rPr>
        <w:t xml:space="preserve">various supplementary tables in </w:t>
      </w:r>
      <w:r w:rsidR="00290ADB" w:rsidRPr="00B01CAD">
        <w:rPr>
          <w:rFonts w:eastAsia="Times New Roman" w:cs="Times New Roman"/>
          <w:color w:val="000000"/>
        </w:rPr>
        <w:t>Appendix 1.</w:t>
      </w:r>
    </w:p>
    <w:p w14:paraId="7466DB0F" w14:textId="77777777" w:rsidR="003522EA" w:rsidRDefault="003522EA" w:rsidP="004721A4">
      <w:pPr>
        <w:ind w:firstLine="720"/>
        <w:contextualSpacing/>
        <w:jc w:val="both"/>
        <w:rPr>
          <w:rFonts w:eastAsia="Times New Roman" w:cs="Times New Roman"/>
          <w:color w:val="000000"/>
        </w:rPr>
      </w:pPr>
      <w:r>
        <w:rPr>
          <w:rFonts w:eastAsia="Times New Roman" w:cs="Times New Roman"/>
          <w:color w:val="000000"/>
        </w:rPr>
        <w:t xml:space="preserve">First, we </w:t>
      </w:r>
      <w:r w:rsidR="00CA0D00">
        <w:rPr>
          <w:rFonts w:eastAsia="Times New Roman" w:cs="Times New Roman"/>
          <w:color w:val="000000"/>
        </w:rPr>
        <w:t xml:space="preserve">aimed to define the seasonal limits of the reproductive calendar for each of the three Malagasy fruit bat species. To this end, we restricted our analyses to </w:t>
      </w:r>
      <w:r>
        <w:rPr>
          <w:rFonts w:eastAsia="Times New Roman" w:cs="Times New Roman"/>
          <w:color w:val="000000"/>
        </w:rPr>
        <w:t xml:space="preserve">our most complete cross-species time series from roost sites in the District of </w:t>
      </w:r>
      <w:proofErr w:type="spellStart"/>
      <w:r>
        <w:rPr>
          <w:rFonts w:eastAsia="Times New Roman" w:cs="Times New Roman"/>
          <w:color w:val="000000"/>
        </w:rPr>
        <w:t>Moramanga</w:t>
      </w:r>
      <w:proofErr w:type="spellEnd"/>
      <w:r>
        <w:rPr>
          <w:rFonts w:eastAsia="Times New Roman" w:cs="Times New Roman"/>
          <w:color w:val="000000"/>
        </w:rPr>
        <w:t>, Madagascar</w:t>
      </w:r>
      <w:r w:rsidR="00CA0D00">
        <w:rPr>
          <w:rFonts w:eastAsia="Times New Roman" w:cs="Times New Roman"/>
          <w:color w:val="000000"/>
        </w:rPr>
        <w:t xml:space="preserve"> and</w:t>
      </w:r>
      <w:r w:rsidR="00B553D4">
        <w:rPr>
          <w:rFonts w:eastAsia="Times New Roman" w:cs="Times New Roman"/>
          <w:color w:val="000000"/>
        </w:rPr>
        <w:t xml:space="preserve"> queried </w:t>
      </w:r>
      <w:r w:rsidR="00CA0D00">
        <w:rPr>
          <w:rFonts w:eastAsia="Times New Roman" w:cs="Times New Roman"/>
          <w:color w:val="000000"/>
        </w:rPr>
        <w:t>the</w:t>
      </w:r>
      <w:r w:rsidR="00B553D4">
        <w:rPr>
          <w:rFonts w:eastAsia="Times New Roman" w:cs="Times New Roman"/>
          <w:color w:val="000000"/>
        </w:rPr>
        <w:t xml:space="preserve"> data</w:t>
      </w:r>
      <w:r w:rsidR="00CA0D00">
        <w:rPr>
          <w:rFonts w:eastAsia="Times New Roman" w:cs="Times New Roman"/>
          <w:color w:val="000000"/>
        </w:rPr>
        <w:t xml:space="preserve"> sub</w:t>
      </w:r>
      <w:r w:rsidR="00B553D4">
        <w:rPr>
          <w:rFonts w:eastAsia="Times New Roman" w:cs="Times New Roman"/>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rFonts w:eastAsia="Times New Roman" w:cs="Times New Roman"/>
          <w:color w:val="000000"/>
        </w:rPr>
        <w:t>while</w:t>
      </w:r>
      <w:r w:rsidR="00B553D4">
        <w:rPr>
          <w:rFonts w:eastAsia="Times New Roman" w:cs="Times New Roman"/>
          <w:color w:val="000000"/>
        </w:rPr>
        <w:t xml:space="preserve"> metrics (b) and (c) corresponded to the date limits of lactation for each species. Because</w:t>
      </w:r>
      <w:r w:rsidR="00EA7552">
        <w:rPr>
          <w:rFonts w:eastAsia="Times New Roman" w:cs="Times New Roman"/>
          <w:color w:val="000000"/>
        </w:rPr>
        <w:t xml:space="preserve"> fruit bats of many species are known to delay embryonic implantation </w:t>
      </w:r>
      <w:r w:rsidR="001E4255">
        <w:rPr>
          <w:rFonts w:eastAsia="Times New Roman" w:cs="Times New Roman"/>
          <w:color w:val="000000"/>
        </w:rPr>
        <w:t xml:space="preserve">and fetal development for months after fertilization </w:t>
      </w:r>
      <w:r w:rsidR="001E4255">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rFonts w:eastAsia="Times New Roman" w:cs="Times New Roman"/>
          <w:color w:val="000000"/>
        </w:rPr>
        <w:fldChar w:fldCharType="separate"/>
      </w:r>
      <w:r w:rsidR="00421AD2" w:rsidRPr="00421AD2">
        <w:rPr>
          <w:rFonts w:eastAsia="Times New Roman" w:cs="Times New Roman"/>
          <w:noProof/>
          <w:color w:val="000000"/>
        </w:rPr>
        <w:t>(Mutere 1967; Heideman 1988; Heideman and Powell 1998; Meenakumari and Krishna 2005)</w:t>
      </w:r>
      <w:r w:rsidR="001E4255">
        <w:rPr>
          <w:rFonts w:eastAsia="Times New Roman" w:cs="Times New Roman"/>
          <w:color w:val="000000"/>
        </w:rPr>
        <w:fldChar w:fldCharType="end"/>
      </w:r>
      <w:r w:rsidR="001E4255">
        <w:rPr>
          <w:rFonts w:eastAsia="Times New Roman" w:cs="Times New Roman"/>
          <w:color w:val="000000"/>
        </w:rPr>
        <w:t xml:space="preserve">, we assumed that </w:t>
      </w:r>
      <w:r w:rsidR="00CA0D00">
        <w:rPr>
          <w:rFonts w:eastAsia="Times New Roman" w:cs="Times New Roman"/>
          <w:color w:val="000000"/>
        </w:rPr>
        <w:t xml:space="preserve">abdominal palpitation </w:t>
      </w:r>
      <w:r w:rsidR="001E4255">
        <w:rPr>
          <w:rFonts w:eastAsia="Times New Roman" w:cs="Times New Roman"/>
          <w:color w:val="000000"/>
        </w:rPr>
        <w:t xml:space="preserve">to determine reproductive status in the field would likely miss early-stage pregnancies in the three Malagasy species. To this end, we additionally searched the literature </w:t>
      </w:r>
      <w:r w:rsidR="009D385C">
        <w:rPr>
          <w:rFonts w:eastAsia="Times New Roman" w:cs="Times New Roman"/>
          <w:color w:val="000000"/>
        </w:rPr>
        <w:t xml:space="preserve">for records of gestation length in </w:t>
      </w:r>
      <w:proofErr w:type="gramStart"/>
      <w:r w:rsidR="009D385C">
        <w:rPr>
          <w:rFonts w:eastAsia="Times New Roman" w:cs="Times New Roman"/>
          <w:color w:val="000000"/>
        </w:rPr>
        <w:t>closely-related</w:t>
      </w:r>
      <w:proofErr w:type="gramEnd"/>
      <w:r w:rsidR="009D385C">
        <w:rPr>
          <w:rFonts w:eastAsia="Times New Roman" w:cs="Times New Roman"/>
          <w:color w:val="000000"/>
        </w:rPr>
        <w:t xml:space="preserve"> pteropodids to compare against our records of observed gestation</w:t>
      </w:r>
      <w:r w:rsidR="00290ADB">
        <w:rPr>
          <w:rFonts w:eastAsia="Times New Roman" w:cs="Times New Roman"/>
          <w:color w:val="000000"/>
        </w:rPr>
        <w:t xml:space="preserve"> in Malagasy species</w:t>
      </w:r>
      <w:r w:rsidR="009D385C">
        <w:rPr>
          <w:rFonts w:eastAsia="Times New Roman" w:cs="Times New Roman"/>
          <w:color w:val="000000"/>
        </w:rPr>
        <w:t>.</w:t>
      </w:r>
      <w:r w:rsidR="00D53FDF">
        <w:rPr>
          <w:rFonts w:eastAsia="Times New Roman" w:cs="Times New Roman"/>
          <w:color w:val="000000"/>
        </w:rPr>
        <w:t xml:space="preserve"> </w:t>
      </w:r>
    </w:p>
    <w:p w14:paraId="28EEB7A6" w14:textId="1B00E406" w:rsidR="009D385C" w:rsidRDefault="00D53FDF" w:rsidP="004721A4">
      <w:pPr>
        <w:ind w:firstLine="720"/>
        <w:contextualSpacing/>
        <w:jc w:val="both"/>
        <w:rPr>
          <w:rFonts w:eastAsia="Times New Roman" w:cs="Times New Roman"/>
          <w:color w:val="000000"/>
        </w:rPr>
      </w:pPr>
      <w:r>
        <w:rPr>
          <w:rFonts w:eastAsia="Times New Roman" w:cs="Times New Roman"/>
          <w:color w:val="000000"/>
        </w:rPr>
        <w:t xml:space="preserve">We next sought to document morphological variation in adult </w:t>
      </w:r>
      <w:r>
        <w:rPr>
          <w:rFonts w:eastAsia="Times New Roman" w:cs="Times New Roman"/>
          <w:i/>
          <w:iCs/>
          <w:color w:val="000000"/>
        </w:rPr>
        <w:t xml:space="preserve">P. rufus, E. dupreanum, </w:t>
      </w:r>
      <w:r>
        <w:rPr>
          <w:rFonts w:eastAsia="Times New Roman" w:cs="Times New Roman"/>
          <w:color w:val="000000"/>
        </w:rPr>
        <w:t xml:space="preserve">and </w:t>
      </w:r>
      <w:r>
        <w:rPr>
          <w:rFonts w:eastAsia="Times New Roman" w:cs="Times New Roman"/>
          <w:i/>
          <w:iCs/>
          <w:color w:val="000000"/>
        </w:rPr>
        <w:t xml:space="preserve">R. madagascariensis, </w:t>
      </w:r>
      <w:r>
        <w:rPr>
          <w:rFonts w:eastAsia="Times New Roman" w:cs="Times New Roman"/>
          <w:color w:val="000000"/>
        </w:rPr>
        <w:t xml:space="preserve">as compared with other bats in family </w:t>
      </w:r>
      <w:proofErr w:type="spellStart"/>
      <w:r>
        <w:rPr>
          <w:rFonts w:eastAsia="Times New Roman" w:cs="Times New Roman"/>
          <w:color w:val="000000"/>
        </w:rPr>
        <w:t>Pteropodidae</w:t>
      </w:r>
      <w:proofErr w:type="spellEnd"/>
      <w:r>
        <w:rPr>
          <w:rFonts w:eastAsia="Times New Roman" w:cs="Times New Roman"/>
          <w:color w:val="000000"/>
        </w:rPr>
        <w:t>. To this end, we calculated the</w:t>
      </w:r>
      <w:r w:rsidR="00B441DB">
        <w:rPr>
          <w:rFonts w:eastAsia="Times New Roman" w:cs="Times New Roman"/>
          <w:color w:val="000000"/>
        </w:rPr>
        <w:t xml:space="preserve"> sex-specific</w:t>
      </w:r>
      <w:r>
        <w:rPr>
          <w:rFonts w:eastAsia="Times New Roman" w:cs="Times New Roman"/>
          <w:color w:val="000000"/>
        </w:rPr>
        <w:t xml:space="preserve"> median and interquartile range of </w:t>
      </w:r>
      <w:r w:rsidR="00B441DB">
        <w:rPr>
          <w:rFonts w:eastAsia="Times New Roman" w:cs="Times New Roman"/>
          <w:color w:val="000000"/>
        </w:rPr>
        <w:t xml:space="preserve">reported measurements of mean tibia and ear length (in mm) for adult pteropodids globally, as well as the range of values recorded for individuals within our dataset. We additionally compared sex-specific forearm length and mass at a species-level for pteropodids surveyed in the literature against the range reported in individuals for all three species recorded from our own field data. </w:t>
      </w:r>
      <w:r w:rsidR="00D60DDC">
        <w:rPr>
          <w:rFonts w:eastAsia="Times New Roman" w:cs="Times New Roman"/>
          <w:color w:val="000000"/>
        </w:rPr>
        <w:t xml:space="preserve">Assuming variation and error for measures of both forearm length and mass, we </w:t>
      </w:r>
      <w:r w:rsidR="00B441DB">
        <w:rPr>
          <w:rFonts w:eastAsia="Times New Roman" w:cs="Times New Roman"/>
          <w:color w:val="000000"/>
        </w:rPr>
        <w:t>fit a type-2 exponential regression model</w:t>
      </w:r>
      <w:r w:rsidR="00F7668B">
        <w:rPr>
          <w:rFonts w:eastAsia="Times New Roman" w:cs="Times New Roman"/>
          <w:color w:val="000000"/>
        </w:rPr>
        <w:t xml:space="preserve"> </w:t>
      </w:r>
      <w:r w:rsidR="00F7668B" w:rsidRPr="00F83E8D">
        <w:rPr>
          <w:rFonts w:eastAsia="Times New Roman" w:cs="Times New Roman"/>
          <w:color w:val="000000"/>
        </w:rPr>
        <w:t>using the standard major axis method SMA</w:t>
      </w:r>
      <w:r w:rsidR="00F7668B">
        <w:rPr>
          <w:rFonts w:eastAsia="Times New Roman" w:cs="Times New Roman"/>
          <w:color w:val="000000"/>
        </w:rPr>
        <w:t xml:space="preserve"> in the</w:t>
      </w:r>
      <w:r w:rsidR="00B441DB">
        <w:rPr>
          <w:rFonts w:eastAsia="Times New Roman" w:cs="Times New Roman"/>
          <w:color w:val="000000"/>
        </w:rPr>
        <w:t xml:space="preserve"> R package lmodel2</w:t>
      </w:r>
      <w:r w:rsidR="00D60DDC">
        <w:rPr>
          <w:rFonts w:eastAsia="Times New Roman" w:cs="Times New Roman"/>
          <w:color w:val="000000"/>
        </w:rPr>
        <w:t xml:space="preserve"> </w:t>
      </w:r>
      <w:r w:rsidR="00B441DB">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Pr>
          <w:rFonts w:eastAsia="Times New Roman" w:cs="Times New Roman"/>
          <w:color w:val="000000"/>
        </w:rPr>
        <w:fldChar w:fldCharType="separate"/>
      </w:r>
      <w:r w:rsidR="00421AD2" w:rsidRPr="00421AD2">
        <w:rPr>
          <w:rFonts w:eastAsia="Times New Roman" w:cs="Times New Roman"/>
          <w:noProof/>
          <w:color w:val="000000"/>
        </w:rPr>
        <w:t>(Legendre 2014)</w:t>
      </w:r>
      <w:r w:rsidR="00B441DB">
        <w:rPr>
          <w:rFonts w:eastAsia="Times New Roman" w:cs="Times New Roman"/>
          <w:color w:val="000000"/>
        </w:rPr>
        <w:fldChar w:fldCharType="end"/>
      </w:r>
      <w:r w:rsidR="00D60DDC">
        <w:rPr>
          <w:rFonts w:eastAsia="Times New Roman" w:cs="Times New Roman"/>
          <w:color w:val="000000"/>
        </w:rPr>
        <w:t>,</w:t>
      </w:r>
      <w:r w:rsidR="00B441DB">
        <w:rPr>
          <w:rFonts w:eastAsia="Times New Roman" w:cs="Times New Roman"/>
          <w:color w:val="000000"/>
        </w:rPr>
        <w:t xml:space="preserve"> to the resulting data to describe the correlation of mass with forearm length, both at a mean species-level for pteropodids globally and within our own dataset</w:t>
      </w:r>
      <w:r w:rsidR="00290ADB">
        <w:rPr>
          <w:rFonts w:eastAsia="Times New Roman" w:cs="Times New Roman"/>
          <w:color w:val="000000"/>
        </w:rPr>
        <w:t>, separated by sex (Appendix 1).</w:t>
      </w:r>
    </w:p>
    <w:p w14:paraId="6908360A" w14:textId="7178673D" w:rsidR="00B441DB" w:rsidRDefault="00F7668B" w:rsidP="004721A4">
      <w:pPr>
        <w:ind w:firstLine="720"/>
        <w:contextualSpacing/>
        <w:jc w:val="both"/>
        <w:rPr>
          <w:rFonts w:eastAsia="Times New Roman" w:cs="Times New Roman"/>
          <w:color w:val="000000"/>
        </w:rPr>
      </w:pPr>
      <w:r>
        <w:rPr>
          <w:rFonts w:eastAsia="Times New Roman" w:cs="Times New Roman"/>
          <w:color w:val="000000"/>
        </w:rPr>
        <w:t>Next, we explored seasonal variation in</w:t>
      </w:r>
      <w:r w:rsidR="00290ADB">
        <w:rPr>
          <w:rFonts w:eastAsia="Times New Roman" w:cs="Times New Roman"/>
          <w:color w:val="000000"/>
        </w:rPr>
        <w:t xml:space="preserve"> the regression of body mass per forearm across our three Malagasy species by calculat</w:t>
      </w:r>
      <w:r w:rsidR="00D60DDC">
        <w:rPr>
          <w:rFonts w:eastAsia="Times New Roman" w:cs="Times New Roman"/>
          <w:color w:val="000000"/>
        </w:rPr>
        <w:t>ing</w:t>
      </w:r>
      <w:r w:rsidR="00290ADB">
        <w:rPr>
          <w:rFonts w:eastAsia="Times New Roman" w:cs="Times New Roman"/>
          <w:color w:val="000000"/>
        </w:rPr>
        <w:t xml:space="preserve"> the residual of </w:t>
      </w:r>
      <w:proofErr w:type="gramStart"/>
      <w:r w:rsidR="00290ADB">
        <w:rPr>
          <w:rFonts w:eastAsia="Times New Roman" w:cs="Times New Roman"/>
          <w:color w:val="000000"/>
        </w:rPr>
        <w:t>each</w:t>
      </w:r>
      <w:r w:rsidR="00D60DDC">
        <w:rPr>
          <w:rFonts w:eastAsia="Times New Roman" w:cs="Times New Roman"/>
          <w:color w:val="000000"/>
        </w:rPr>
        <w:t xml:space="preserve"> individual’s</w:t>
      </w:r>
      <w:proofErr w:type="gramEnd"/>
      <w:r w:rsidR="00D60DDC">
        <w:rPr>
          <w:rFonts w:eastAsia="Times New Roman" w:cs="Times New Roman"/>
          <w:color w:val="000000"/>
        </w:rPr>
        <w:t xml:space="preserve"> observed mass in the </w:t>
      </w:r>
      <w:r w:rsidR="00290ADB">
        <w:rPr>
          <w:rFonts w:eastAsia="Times New Roman" w:cs="Times New Roman"/>
          <w:color w:val="000000"/>
        </w:rPr>
        <w:t>data against</w:t>
      </w:r>
      <w:r w:rsidR="005F674D">
        <w:rPr>
          <w:rFonts w:eastAsia="Times New Roman" w:cs="Times New Roman"/>
          <w:color w:val="000000"/>
        </w:rPr>
        <w:t xml:space="preserve"> that predicted from the </w:t>
      </w:r>
      <w:r w:rsidR="00D60DDC">
        <w:rPr>
          <w:rFonts w:eastAsia="Times New Roman" w:cs="Times New Roman"/>
          <w:color w:val="000000"/>
        </w:rPr>
        <w:t xml:space="preserve">exponential </w:t>
      </w:r>
      <w:r w:rsidR="00290ADB">
        <w:rPr>
          <w:rFonts w:eastAsia="Times New Roman" w:cs="Times New Roman"/>
          <w:color w:val="000000"/>
        </w:rPr>
        <w:t>regression</w:t>
      </w:r>
      <w:r w:rsidR="00D60DDC">
        <w:rPr>
          <w:rFonts w:eastAsia="Times New Roman" w:cs="Times New Roman"/>
          <w:color w:val="000000"/>
        </w:rPr>
        <w:t xml:space="preserve">. </w:t>
      </w:r>
      <w:commentRangeStart w:id="19"/>
      <w:r w:rsidR="00D60DDC">
        <w:rPr>
          <w:rFonts w:eastAsia="Times New Roman" w:cs="Times New Roman"/>
          <w:color w:val="000000"/>
        </w:rPr>
        <w:t>This</w:t>
      </w:r>
      <w:commentRangeEnd w:id="19"/>
      <w:r w:rsidR="00542628">
        <w:rPr>
          <w:rStyle w:val="CommentReference"/>
        </w:rPr>
        <w:commentReference w:id="19"/>
      </w:r>
      <w:r w:rsidR="00D60DDC">
        <w:rPr>
          <w:rFonts w:eastAsia="Times New Roman" w:cs="Times New Roman"/>
          <w:color w:val="000000"/>
        </w:rPr>
        <w:t xml:space="preserve"> </w:t>
      </w:r>
      <w:r w:rsidR="00290ADB">
        <w:rPr>
          <w:rFonts w:eastAsia="Times New Roman" w:cs="Times New Roman"/>
          <w:color w:val="000000"/>
        </w:rPr>
        <w:t>generate</w:t>
      </w:r>
      <w:r w:rsidR="00D60DDC">
        <w:rPr>
          <w:rFonts w:eastAsia="Times New Roman" w:cs="Times New Roman"/>
          <w:color w:val="000000"/>
        </w:rPr>
        <w:t>d</w:t>
      </w:r>
      <w:r w:rsidR="00290ADB">
        <w:rPr>
          <w:rFonts w:eastAsia="Times New Roman" w:cs="Times New Roman"/>
          <w:color w:val="000000"/>
        </w:rPr>
        <w:t xml:space="preserve"> </w:t>
      </w:r>
      <w:r w:rsidR="00B35054">
        <w:rPr>
          <w:rFonts w:eastAsia="Times New Roman" w:cs="Times New Roman"/>
          <w:color w:val="000000"/>
        </w:rPr>
        <w:t xml:space="preserve">the equivalent of a body mass index metric for bats: individuals with positive </w:t>
      </w:r>
      <w:proofErr w:type="spellStart"/>
      <w:proofErr w:type="gramStart"/>
      <w:r w:rsidR="00290ADB">
        <w:rPr>
          <w:rFonts w:eastAsia="Times New Roman" w:cs="Times New Roman"/>
          <w:color w:val="000000"/>
        </w:rPr>
        <w:t>mass</w:t>
      </w:r>
      <w:r w:rsidR="00B35054">
        <w:rPr>
          <w:rFonts w:eastAsia="Times New Roman" w:cs="Times New Roman"/>
          <w:color w:val="000000"/>
        </w:rPr>
        <w:t>:</w:t>
      </w:r>
      <w:r w:rsidR="00290ADB">
        <w:rPr>
          <w:rFonts w:eastAsia="Times New Roman" w:cs="Times New Roman"/>
          <w:color w:val="000000"/>
        </w:rPr>
        <w:t>forearm</w:t>
      </w:r>
      <w:proofErr w:type="spellEnd"/>
      <w:proofErr w:type="gramEnd"/>
      <w:r w:rsidR="00290ADB">
        <w:rPr>
          <w:rFonts w:eastAsia="Times New Roman" w:cs="Times New Roman"/>
          <w:color w:val="000000"/>
        </w:rPr>
        <w:t xml:space="preserve"> residual</w:t>
      </w:r>
      <w:r w:rsidR="00B35054">
        <w:rPr>
          <w:rFonts w:eastAsia="Times New Roman" w:cs="Times New Roman"/>
          <w:color w:val="000000"/>
        </w:rPr>
        <w:t xml:space="preserve">s corresponded to those with higher masses than predicted by body size (broadly indicative of better nutritional conditions), while individuals with negative </w:t>
      </w:r>
      <w:proofErr w:type="spellStart"/>
      <w:r w:rsidR="00B35054">
        <w:rPr>
          <w:rFonts w:eastAsia="Times New Roman" w:cs="Times New Roman"/>
          <w:color w:val="000000"/>
        </w:rPr>
        <w:t>mass:forearm</w:t>
      </w:r>
      <w:proofErr w:type="spellEnd"/>
      <w:r w:rsidR="00B35054">
        <w:rPr>
          <w:rFonts w:eastAsia="Times New Roman" w:cs="Times New Roman"/>
          <w:color w:val="000000"/>
        </w:rPr>
        <w:t xml:space="preserve"> residuals corresponded to those with lower masses than predicted by body size (broadly indicative of poorer nutritional conditions). To asses</w:t>
      </w:r>
      <w:r w:rsidR="004B1DA6">
        <w:rPr>
          <w:rFonts w:eastAsia="Times New Roman" w:cs="Times New Roman"/>
          <w:color w:val="000000"/>
        </w:rPr>
        <w:t>s</w:t>
      </w:r>
      <w:r w:rsidR="00B35054">
        <w:rPr>
          <w:rFonts w:eastAsia="Times New Roman" w:cs="Times New Roman"/>
          <w:color w:val="000000"/>
        </w:rPr>
        <w:t xml:space="preserve"> seasonal variation in body condition, as represented by the </w:t>
      </w:r>
      <w:proofErr w:type="spellStart"/>
      <w:r w:rsidR="00B35054">
        <w:rPr>
          <w:rFonts w:eastAsia="Times New Roman" w:cs="Times New Roman"/>
          <w:color w:val="000000"/>
        </w:rPr>
        <w:t>mass:forearm</w:t>
      </w:r>
      <w:proofErr w:type="spellEnd"/>
      <w:r w:rsidR="00B35054">
        <w:rPr>
          <w:rFonts w:eastAsia="Times New Roman" w:cs="Times New Roman"/>
          <w:color w:val="000000"/>
        </w:rPr>
        <w:t xml:space="preserve"> residual, we </w:t>
      </w:r>
      <w:r w:rsidR="005F674D">
        <w:rPr>
          <w:rFonts w:eastAsia="Times New Roman" w:cs="Times New Roman"/>
          <w:color w:val="000000"/>
        </w:rPr>
        <w:t>last</w:t>
      </w:r>
      <w:r w:rsidR="00232BF1">
        <w:rPr>
          <w:rFonts w:eastAsia="Times New Roman" w:cs="Times New Roman"/>
          <w:color w:val="000000"/>
        </w:rPr>
        <w:t xml:space="preserve"> </w:t>
      </w:r>
      <w:r w:rsidR="00B35054">
        <w:rPr>
          <w:rFonts w:eastAsia="Times New Roman" w:cs="Times New Roman"/>
          <w:color w:val="000000"/>
        </w:rPr>
        <w:t>fit a generalized additive model</w:t>
      </w:r>
      <w:r w:rsidR="00232BF1">
        <w:rPr>
          <w:rFonts w:eastAsia="Times New Roman" w:cs="Times New Roman"/>
          <w:color w:val="000000"/>
        </w:rPr>
        <w:t xml:space="preserve"> </w:t>
      </w:r>
      <w:r w:rsidR="004B1DA6">
        <w:rPr>
          <w:rFonts w:eastAsia="Times New Roman" w:cs="Times New Roman"/>
          <w:color w:val="000000"/>
        </w:rPr>
        <w:t>(GAM)</w:t>
      </w:r>
      <w:r w:rsidR="005F674D">
        <w:rPr>
          <w:rFonts w:eastAsia="Times New Roman" w:cs="Times New Roman"/>
          <w:color w:val="000000"/>
        </w:rPr>
        <w:t xml:space="preserve">, using the </w:t>
      </w:r>
      <w:proofErr w:type="spellStart"/>
      <w:r w:rsidR="005F674D">
        <w:rPr>
          <w:rFonts w:eastAsia="Times New Roman" w:cs="Times New Roman"/>
          <w:color w:val="000000"/>
        </w:rPr>
        <w:t>mgcv</w:t>
      </w:r>
      <w:proofErr w:type="spellEnd"/>
      <w:r w:rsidR="005F674D">
        <w:rPr>
          <w:rFonts w:eastAsia="Times New Roman" w:cs="Times New Roman"/>
          <w:color w:val="000000"/>
        </w:rPr>
        <w:t xml:space="preserve"> package in R </w:t>
      </w:r>
      <w:r w:rsidR="005F674D">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eastAsia="Times New Roman" w:cs="Times New Roman"/>
          <w:color w:val="000000"/>
        </w:rPr>
        <w:fldChar w:fldCharType="separate"/>
      </w:r>
      <w:r w:rsidR="00421AD2" w:rsidRPr="00421AD2">
        <w:rPr>
          <w:rFonts w:eastAsia="Times New Roman" w:cs="Times New Roman"/>
          <w:noProof/>
          <w:color w:val="000000"/>
        </w:rPr>
        <w:t>(Wood 2001)</w:t>
      </w:r>
      <w:r w:rsidR="005F674D">
        <w:rPr>
          <w:rFonts w:eastAsia="Times New Roman" w:cs="Times New Roman"/>
          <w:color w:val="000000"/>
        </w:rPr>
        <w:fldChar w:fldCharType="end"/>
      </w:r>
      <w:r w:rsidR="005F674D">
        <w:rPr>
          <w:rFonts w:eastAsia="Times New Roman" w:cs="Times New Roman"/>
          <w:color w:val="000000"/>
        </w:rPr>
        <w:t xml:space="preserve">, </w:t>
      </w:r>
      <w:r w:rsidR="00232BF1">
        <w:rPr>
          <w:rFonts w:eastAsia="Times New Roman" w:cs="Times New Roman"/>
          <w:color w:val="000000"/>
        </w:rPr>
        <w:t xml:space="preserve">to the seasonal </w:t>
      </w:r>
      <w:r w:rsidR="00232BF1">
        <w:rPr>
          <w:rFonts w:eastAsia="Times New Roman" w:cs="Times New Roman"/>
          <w:color w:val="000000"/>
        </w:rPr>
        <w:lastRenderedPageBreak/>
        <w:t>time series</w:t>
      </w:r>
      <w:r w:rsidR="005F674D">
        <w:rPr>
          <w:rFonts w:eastAsia="Times New Roman" w:cs="Times New Roman"/>
          <w:color w:val="000000"/>
        </w:rPr>
        <w:t xml:space="preserve"> of </w:t>
      </w:r>
      <w:proofErr w:type="spellStart"/>
      <w:r w:rsidR="005F674D">
        <w:rPr>
          <w:rFonts w:eastAsia="Times New Roman" w:cs="Times New Roman"/>
          <w:color w:val="000000"/>
        </w:rPr>
        <w:t>mass:forearm</w:t>
      </w:r>
      <w:proofErr w:type="spellEnd"/>
      <w:r w:rsidR="005F674D">
        <w:rPr>
          <w:rFonts w:eastAsia="Times New Roman" w:cs="Times New Roman"/>
          <w:color w:val="000000"/>
        </w:rPr>
        <w:t xml:space="preserve"> residual</w:t>
      </w:r>
      <w:r w:rsidR="00D60DDC">
        <w:rPr>
          <w:rFonts w:eastAsia="Times New Roman" w:cs="Times New Roman"/>
          <w:color w:val="000000"/>
        </w:rPr>
        <w:t>, separately across each discrete species-sex subset of the data</w:t>
      </w:r>
      <w:r w:rsidR="00232BF1">
        <w:rPr>
          <w:rFonts w:eastAsia="Times New Roman" w:cs="Times New Roman"/>
          <w:color w:val="000000"/>
        </w:rPr>
        <w:t xml:space="preserve">. We modeled </w:t>
      </w:r>
      <w:proofErr w:type="spellStart"/>
      <w:r w:rsidR="00232BF1">
        <w:rPr>
          <w:rFonts w:eastAsia="Times New Roman" w:cs="Times New Roman"/>
          <w:color w:val="000000"/>
        </w:rPr>
        <w:t>mass:forearm</w:t>
      </w:r>
      <w:proofErr w:type="spellEnd"/>
      <w:r w:rsidR="00232BF1">
        <w:rPr>
          <w:rFonts w:eastAsia="Times New Roman" w:cs="Times New Roman"/>
          <w:color w:val="000000"/>
        </w:rPr>
        <w:t xml:space="preserve"> residual as the response variable predicted by </w:t>
      </w:r>
      <w:r w:rsidR="004B1DA6">
        <w:rPr>
          <w:rFonts w:eastAsia="Times New Roman" w:cs="Times New Roman"/>
          <w:color w:val="000000"/>
        </w:rPr>
        <w:t>day of year as a cyclic cubic (“cc”) spline</w:t>
      </w:r>
      <w:r w:rsidR="005F674D">
        <w:rPr>
          <w:rFonts w:eastAsia="Times New Roman" w:cs="Times New Roman"/>
          <w:color w:val="000000"/>
        </w:rPr>
        <w:t xml:space="preserve">, with </w:t>
      </w:r>
      <w:r w:rsidR="004B1DA6">
        <w:rPr>
          <w:rFonts w:eastAsia="Times New Roman" w:cs="Times New Roman"/>
          <w:color w:val="000000"/>
        </w:rPr>
        <w:t xml:space="preserve"> </w:t>
      </w:r>
      <w:r w:rsidR="005F674D">
        <w:rPr>
          <w:rFonts w:eastAsia="Times New Roman" w:cs="Times New Roman"/>
          <w:color w:val="000000"/>
        </w:rPr>
        <w:t xml:space="preserve">the number of smoothing knots (“k”) fixed at seven, as recommended by the package author </w:t>
      </w:r>
      <w:r w:rsidR="005F674D">
        <w:rPr>
          <w:rFonts w:eastAsia="Times New Roman" w:cs="Times New Roman"/>
          <w:color w:val="000000"/>
        </w:rPr>
        <w:fldChar w:fldCharType="begin" w:fldLock="1"/>
      </w:r>
      <w:r w:rsidR="00491D57">
        <w:rPr>
          <w:rFonts w:eastAsia="Times New Roman" w:cs="Times New Roman"/>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rFonts w:eastAsia="Times New Roman" w:cs="Times New Roman"/>
          <w:color w:val="000000"/>
        </w:rPr>
        <w:fldChar w:fldCharType="separate"/>
      </w:r>
      <w:r w:rsidR="00421AD2" w:rsidRPr="00421AD2">
        <w:rPr>
          <w:rFonts w:eastAsia="Times New Roman" w:cs="Times New Roman"/>
          <w:noProof/>
          <w:color w:val="000000"/>
        </w:rPr>
        <w:t>(Wood 2001)</w:t>
      </w:r>
      <w:r w:rsidR="005F674D">
        <w:rPr>
          <w:rFonts w:eastAsia="Times New Roman" w:cs="Times New Roman"/>
          <w:color w:val="000000"/>
        </w:rPr>
        <w:fldChar w:fldCharType="end"/>
      </w:r>
      <w:r w:rsidR="005F674D">
        <w:rPr>
          <w:rFonts w:eastAsia="Times New Roman" w:cs="Times New Roman"/>
          <w:color w:val="000000"/>
        </w:rPr>
        <w:t>. Cyclic cubic splines can be used to capture annual</w:t>
      </w:r>
      <w:r w:rsidR="004B1DA6">
        <w:rPr>
          <w:rFonts w:eastAsia="Times New Roman" w:cs="Times New Roman"/>
          <w:color w:val="000000"/>
        </w:rPr>
        <w:t xml:space="preserve"> seasonality</w:t>
      </w:r>
      <w:r w:rsidR="005F674D">
        <w:rPr>
          <w:rFonts w:eastAsia="Times New Roman" w:cs="Times New Roman"/>
          <w:color w:val="000000"/>
        </w:rPr>
        <w:t xml:space="preserve">, as the seasonal smoother on </w:t>
      </w:r>
      <w:r w:rsidR="004B1DA6">
        <w:rPr>
          <w:rFonts w:eastAsia="Times New Roman" w:cs="Times New Roman"/>
          <w:color w:val="000000"/>
        </w:rPr>
        <w:t xml:space="preserve">January 1 </w:t>
      </w:r>
      <w:r w:rsidR="005F674D">
        <w:rPr>
          <w:rFonts w:eastAsia="Times New Roman" w:cs="Times New Roman"/>
          <w:color w:val="000000"/>
        </w:rPr>
        <w:t>is modeled as</w:t>
      </w:r>
      <w:r w:rsidR="004B1DA6">
        <w:rPr>
          <w:rFonts w:eastAsia="Times New Roman" w:cs="Times New Roman"/>
          <w:color w:val="000000"/>
        </w:rPr>
        <w:t xml:space="preserve"> </w:t>
      </w:r>
      <w:r w:rsidR="005F674D">
        <w:rPr>
          <w:rFonts w:eastAsia="Times New Roman" w:cs="Times New Roman"/>
          <w:color w:val="000000"/>
        </w:rPr>
        <w:t xml:space="preserve">a </w:t>
      </w:r>
      <w:r w:rsidR="004B1DA6">
        <w:rPr>
          <w:rFonts w:eastAsia="Times New Roman" w:cs="Times New Roman"/>
          <w:color w:val="000000"/>
        </w:rPr>
        <w:t xml:space="preserve">continuation from December 31. </w:t>
      </w:r>
    </w:p>
    <w:p w14:paraId="7B0E1C8F" w14:textId="225DA9B1" w:rsidR="004B1DA6" w:rsidRDefault="004B1DA6" w:rsidP="004721A4">
      <w:pPr>
        <w:ind w:firstLine="720"/>
        <w:contextualSpacing/>
        <w:jc w:val="both"/>
        <w:rPr>
          <w:rFonts w:eastAsia="Times New Roman" w:cs="Times New Roman"/>
          <w:color w:val="000000"/>
        </w:rPr>
      </w:pPr>
      <w:r>
        <w:rPr>
          <w:rFonts w:eastAsia="Times New Roman" w:cs="Times New Roman"/>
          <w:color w:val="000000"/>
        </w:rPr>
        <w:t xml:space="preserve">Finally, we explored juvenile growth rates for forearm, </w:t>
      </w:r>
      <w:proofErr w:type="gramStart"/>
      <w:r>
        <w:rPr>
          <w:rFonts w:eastAsia="Times New Roman" w:cs="Times New Roman"/>
          <w:color w:val="000000"/>
        </w:rPr>
        <w:t>tibia</w:t>
      </w:r>
      <w:proofErr w:type="gramEnd"/>
      <w:r>
        <w:rPr>
          <w:rFonts w:eastAsia="Times New Roman" w:cs="Times New Roman"/>
          <w:color w:val="000000"/>
        </w:rPr>
        <w:t xml:space="preserve"> and ear across all three Malagasy </w:t>
      </w:r>
      <w:r w:rsidR="005F674D">
        <w:rPr>
          <w:rFonts w:eastAsia="Times New Roman" w:cs="Times New Roman"/>
          <w:color w:val="000000"/>
        </w:rPr>
        <w:t xml:space="preserve">fruit bat </w:t>
      </w:r>
      <w:r>
        <w:rPr>
          <w:rFonts w:eastAsia="Times New Roman" w:cs="Times New Roman"/>
          <w:color w:val="000000"/>
        </w:rPr>
        <w:t>species</w:t>
      </w:r>
      <w:r w:rsidR="00D86326">
        <w:rPr>
          <w:rFonts w:eastAsia="Times New Roman" w:cs="Times New Roman"/>
          <w:color w:val="000000"/>
        </w:rPr>
        <w:t xml:space="preserve">, </w:t>
      </w:r>
      <w:r>
        <w:rPr>
          <w:rFonts w:eastAsia="Times New Roman" w:cs="Times New Roman"/>
          <w:color w:val="000000"/>
        </w:rPr>
        <w:t>calculat</w:t>
      </w:r>
      <w:r w:rsidR="00D86326">
        <w:rPr>
          <w:rFonts w:eastAsia="Times New Roman" w:cs="Times New Roman"/>
          <w:color w:val="000000"/>
        </w:rPr>
        <w:t>ing</w:t>
      </w:r>
      <w:r>
        <w:rPr>
          <w:rFonts w:eastAsia="Times New Roman" w:cs="Times New Roman"/>
          <w:color w:val="000000"/>
        </w:rPr>
        <w:t xml:space="preserve"> the age in days since birth of each juvenile bat in our dataset</w:t>
      </w:r>
      <w:r w:rsidR="00D86326">
        <w:rPr>
          <w:rFonts w:eastAsia="Times New Roman" w:cs="Times New Roman"/>
          <w:color w:val="000000"/>
        </w:rPr>
        <w:t xml:space="preserve"> with </w:t>
      </w:r>
      <w:r>
        <w:rPr>
          <w:rFonts w:eastAsia="Times New Roman" w:cs="Times New Roman"/>
          <w:color w:val="000000"/>
        </w:rPr>
        <w:t xml:space="preserve">“day 0” </w:t>
      </w:r>
      <w:r w:rsidR="00D86326">
        <w:rPr>
          <w:rFonts w:eastAsia="Times New Roman" w:cs="Times New Roman"/>
          <w:color w:val="000000"/>
        </w:rPr>
        <w:t xml:space="preserve">set </w:t>
      </w:r>
      <w:r>
        <w:rPr>
          <w:rFonts w:eastAsia="Times New Roman" w:cs="Times New Roman"/>
          <w:color w:val="000000"/>
        </w:rPr>
        <w:t>equal to the first date of an observed juvenile in the dataset for each species, as described above. We then fit a</w:t>
      </w:r>
      <w:r w:rsidR="005F674D">
        <w:rPr>
          <w:rFonts w:eastAsia="Times New Roman" w:cs="Times New Roman"/>
          <w:color w:val="000000"/>
        </w:rPr>
        <w:t>nother</w:t>
      </w:r>
      <w:r>
        <w:rPr>
          <w:rFonts w:eastAsia="Times New Roman" w:cs="Times New Roman"/>
          <w:color w:val="000000"/>
        </w:rPr>
        <w:t xml:space="preserve"> GAM to the resulting correlation of forearm length, tibia length and ear length with age in days, across </w:t>
      </w:r>
      <w:r w:rsidR="00D86326">
        <w:rPr>
          <w:rFonts w:eastAsia="Times New Roman" w:cs="Times New Roman"/>
          <w:color w:val="000000"/>
        </w:rPr>
        <w:t xml:space="preserve">the </w:t>
      </w:r>
      <w:r>
        <w:rPr>
          <w:rFonts w:eastAsia="Times New Roman" w:cs="Times New Roman"/>
          <w:color w:val="000000"/>
        </w:rPr>
        <w:t xml:space="preserve">three species. We modeled the morphological metric (forearm, tibia, or ear length) as the response variable against the smoothing predictor of age in days, using a </w:t>
      </w:r>
      <w:proofErr w:type="spellStart"/>
      <w:r>
        <w:rPr>
          <w:rFonts w:eastAsia="Times New Roman" w:cs="Times New Roman"/>
          <w:color w:val="000000"/>
        </w:rPr>
        <w:t>thinplate</w:t>
      </w:r>
      <w:proofErr w:type="spellEnd"/>
      <w:r>
        <w:rPr>
          <w:rFonts w:eastAsia="Times New Roman" w:cs="Times New Roman"/>
          <w:color w:val="000000"/>
        </w:rPr>
        <w:t xml:space="preserve"> smoothing spline (“</w:t>
      </w:r>
      <w:proofErr w:type="spellStart"/>
      <w:r>
        <w:rPr>
          <w:rFonts w:eastAsia="Times New Roman" w:cs="Times New Roman"/>
          <w:color w:val="000000"/>
        </w:rPr>
        <w:t>tp</w:t>
      </w:r>
      <w:proofErr w:type="spellEnd"/>
      <w:r>
        <w:rPr>
          <w:rFonts w:eastAsia="Times New Roman" w:cs="Times New Roman"/>
          <w:color w:val="000000"/>
        </w:rPr>
        <w:t>”)</w:t>
      </w:r>
      <w:r w:rsidR="003C108D">
        <w:rPr>
          <w:rFonts w:eastAsia="Times New Roman" w:cs="Times New Roman"/>
          <w:color w:val="000000"/>
        </w:rPr>
        <w:t xml:space="preserve"> with the number of </w:t>
      </w:r>
      <w:r>
        <w:rPr>
          <w:rFonts w:eastAsia="Times New Roman" w:cs="Times New Roman"/>
          <w:color w:val="000000"/>
        </w:rPr>
        <w:t>smoothing knots</w:t>
      </w:r>
      <w:r w:rsidR="003C108D">
        <w:rPr>
          <w:rFonts w:eastAsia="Times New Roman" w:cs="Times New Roman"/>
          <w:color w:val="000000"/>
        </w:rPr>
        <w:t xml:space="preserve"> fixed</w:t>
      </w:r>
      <w:r w:rsidR="003546C1">
        <w:rPr>
          <w:rFonts w:eastAsia="Times New Roman" w:cs="Times New Roman"/>
          <w:color w:val="000000"/>
        </w:rPr>
        <w:t xml:space="preserve"> </w:t>
      </w:r>
      <w:r w:rsidR="00D86326">
        <w:rPr>
          <w:rFonts w:eastAsia="Times New Roman" w:cs="Times New Roman"/>
          <w:color w:val="000000"/>
        </w:rPr>
        <w:t xml:space="preserve">again </w:t>
      </w:r>
      <w:r>
        <w:rPr>
          <w:rFonts w:eastAsia="Times New Roman" w:cs="Times New Roman"/>
          <w:color w:val="000000"/>
        </w:rPr>
        <w:t>at seven. After fitting each model, we then calculated the age-varying derivative of each fitted curved</w:t>
      </w:r>
      <w:r w:rsidR="003C2278">
        <w:rPr>
          <w:rFonts w:eastAsia="Times New Roman" w:cs="Times New Roman"/>
          <w:color w:val="000000"/>
        </w:rPr>
        <w:t xml:space="preserve"> </w:t>
      </w:r>
      <w:r w:rsidR="003C108D">
        <w:rPr>
          <w:rFonts w:eastAsia="Times New Roman" w:cs="Times New Roman"/>
          <w:color w:val="000000"/>
        </w:rPr>
        <w:t>using the ‘gratia’ package in R</w:t>
      </w:r>
      <w:ins w:id="20" w:author="Sarah Guth" w:date="2021-09-16T08:10:00Z">
        <w:r w:rsidR="00CF2064">
          <w:rPr>
            <w:rFonts w:eastAsia="Times New Roman" w:cs="Times New Roman"/>
            <w:color w:val="000000"/>
          </w:rPr>
          <w:t xml:space="preserve"> </w:t>
        </w:r>
      </w:ins>
      <w:del w:id="21" w:author="Sarah Guth" w:date="2021-09-16T08:10:00Z">
        <w:r w:rsidR="003C108D" w:rsidDel="00CF2064">
          <w:rPr>
            <w:rFonts w:eastAsia="Times New Roman" w:cs="Times New Roman"/>
            <w:color w:val="000000"/>
          </w:rPr>
          <w:delText xml:space="preserve">, in order </w:delText>
        </w:r>
      </w:del>
      <w:r w:rsidR="003C108D">
        <w:rPr>
          <w:rFonts w:eastAsia="Times New Roman" w:cs="Times New Roman"/>
          <w:color w:val="000000"/>
        </w:rPr>
        <w:t xml:space="preserve">to facilitate comparison of </w:t>
      </w:r>
      <w:r w:rsidR="003C2278">
        <w:rPr>
          <w:rFonts w:eastAsia="Times New Roman" w:cs="Times New Roman"/>
          <w:color w:val="000000"/>
        </w:rPr>
        <w:t xml:space="preserve">growth rates across </w:t>
      </w:r>
      <w:r w:rsidR="003546C1">
        <w:rPr>
          <w:rFonts w:eastAsia="Times New Roman" w:cs="Times New Roman"/>
          <w:color w:val="000000"/>
        </w:rPr>
        <w:t xml:space="preserve">different </w:t>
      </w:r>
      <w:r w:rsidR="003C2278">
        <w:rPr>
          <w:rFonts w:eastAsia="Times New Roman" w:cs="Times New Roman"/>
          <w:color w:val="000000"/>
        </w:rPr>
        <w:t>species and morphological features</w:t>
      </w:r>
      <w:r w:rsidR="003C108D">
        <w:rPr>
          <w:rFonts w:eastAsia="Times New Roman" w:cs="Times New Roman"/>
          <w:color w:val="000000"/>
        </w:rPr>
        <w:t>.</w:t>
      </w:r>
    </w:p>
    <w:p w14:paraId="676A8E9C" w14:textId="77777777" w:rsidR="00F83E8D" w:rsidRPr="00F83E8D" w:rsidRDefault="00F83E8D" w:rsidP="004721A4">
      <w:pPr>
        <w:spacing w:after="240"/>
        <w:contextualSpacing/>
        <w:rPr>
          <w:rFonts w:eastAsia="Times New Roman" w:cs="Times New Roman"/>
        </w:rPr>
      </w:pPr>
    </w:p>
    <w:p w14:paraId="7DEDEFD4" w14:textId="77777777" w:rsidR="00F83E8D" w:rsidRPr="00B553D4" w:rsidRDefault="00F83E8D" w:rsidP="004721A4">
      <w:pPr>
        <w:contextualSpacing/>
        <w:jc w:val="center"/>
        <w:rPr>
          <w:rFonts w:eastAsia="Times New Roman" w:cs="Times New Roman"/>
          <w:b/>
          <w:bCs/>
          <w:smallCaps/>
        </w:rPr>
      </w:pPr>
      <w:r w:rsidRPr="00B553D4">
        <w:rPr>
          <w:rFonts w:eastAsia="Times New Roman" w:cs="Times New Roman"/>
          <w:b/>
          <w:bCs/>
          <w:smallCaps/>
          <w:color w:val="000000"/>
        </w:rPr>
        <w:t>Results</w:t>
      </w:r>
    </w:p>
    <w:p w14:paraId="2C168D34" w14:textId="77777777" w:rsidR="00CA0D00" w:rsidRDefault="00CA0D00" w:rsidP="004721A4">
      <w:pPr>
        <w:contextualSpacing/>
        <w:jc w:val="both"/>
        <w:rPr>
          <w:rFonts w:eastAsia="Times New Roman" w:cs="Times New Roman"/>
          <w:i/>
          <w:iCs/>
          <w:color w:val="000000"/>
        </w:rPr>
      </w:pPr>
    </w:p>
    <w:p w14:paraId="7833E106" w14:textId="77777777" w:rsidR="003546C1" w:rsidRDefault="003546C1" w:rsidP="004721A4">
      <w:pPr>
        <w:ind w:firstLine="720"/>
        <w:contextualSpacing/>
        <w:jc w:val="both"/>
        <w:rPr>
          <w:rFonts w:eastAsia="Times New Roman" w:cs="Times New Roman"/>
          <w:color w:val="000000"/>
        </w:rPr>
      </w:pPr>
      <w:r>
        <w:rPr>
          <w:rFonts w:eastAsia="Times New Roman" w:cs="Times New Roman"/>
          <w:i/>
          <w:iCs/>
          <w:color w:val="000000"/>
        </w:rPr>
        <w:t>Field captures—</w:t>
      </w:r>
      <w:r w:rsidRPr="003546C1">
        <w:rPr>
          <w:rFonts w:eastAsia="Times New Roman" w:cs="Times New Roman"/>
          <w:color w:val="000000"/>
        </w:rPr>
        <w:t xml:space="preserve"> </w:t>
      </w:r>
      <w:r w:rsidRPr="00F83E8D">
        <w:rPr>
          <w:rFonts w:eastAsia="Times New Roman" w:cs="Times New Roman"/>
          <w:color w:val="000000"/>
        </w:rPr>
        <w:t>In total, 2</w:t>
      </w:r>
      <w:r>
        <w:rPr>
          <w:rFonts w:eastAsia="Times New Roman" w:cs="Times New Roman"/>
          <w:color w:val="000000"/>
        </w:rPr>
        <w:t>160</w:t>
      </w:r>
      <w:r w:rsidRPr="00F83E8D">
        <w:rPr>
          <w:rFonts w:eastAsia="Times New Roman" w:cs="Times New Roman"/>
          <w:color w:val="000000"/>
        </w:rPr>
        <w:t xml:space="preserve"> fruit bats were capture</w:t>
      </w:r>
      <w:r>
        <w:rPr>
          <w:rFonts w:eastAsia="Times New Roman" w:cs="Times New Roman"/>
          <w:color w:val="000000"/>
        </w:rPr>
        <w:t xml:space="preserve">d and </w:t>
      </w:r>
      <w:r w:rsidRPr="00F83E8D">
        <w:rPr>
          <w:rFonts w:eastAsia="Times New Roman" w:cs="Times New Roman"/>
          <w:color w:val="000000"/>
        </w:rPr>
        <w:t xml:space="preserve">processed between </w:t>
      </w:r>
      <w:r>
        <w:rPr>
          <w:rFonts w:eastAsia="Times New Roman" w:cs="Times New Roman"/>
          <w:color w:val="000000"/>
        </w:rPr>
        <w:t>August 2013</w:t>
      </w:r>
      <w:r w:rsidRPr="00F83E8D">
        <w:rPr>
          <w:rFonts w:eastAsia="Times New Roman" w:cs="Times New Roman"/>
          <w:color w:val="000000"/>
        </w:rPr>
        <w:t xml:space="preserve"> and </w:t>
      </w:r>
      <w:r>
        <w:rPr>
          <w:rFonts w:eastAsia="Times New Roman" w:cs="Times New Roman"/>
          <w:color w:val="000000"/>
        </w:rPr>
        <w:t xml:space="preserve">March </w:t>
      </w:r>
      <w:r w:rsidRPr="00F83E8D">
        <w:rPr>
          <w:rFonts w:eastAsia="Times New Roman" w:cs="Times New Roman"/>
          <w:color w:val="000000"/>
        </w:rPr>
        <w:t>20</w:t>
      </w:r>
      <w:r>
        <w:rPr>
          <w:rFonts w:eastAsia="Times New Roman" w:cs="Times New Roman"/>
          <w:color w:val="000000"/>
        </w:rPr>
        <w:t>20</w:t>
      </w:r>
      <w:r w:rsidR="008638D8">
        <w:rPr>
          <w:rFonts w:eastAsia="Times New Roman" w:cs="Times New Roman"/>
          <w:color w:val="000000"/>
        </w:rPr>
        <w:t xml:space="preserve"> (</w:t>
      </w:r>
      <w:r w:rsidR="008638D8">
        <w:rPr>
          <w:rFonts w:eastAsia="Times New Roman" w:cs="Times New Roman"/>
          <w:b/>
          <w:bCs/>
          <w:color w:val="000000"/>
        </w:rPr>
        <w:t>Fig. 1</w:t>
      </w:r>
      <w:r w:rsidR="001710E9">
        <w:rPr>
          <w:rFonts w:eastAsia="Times New Roman" w:cs="Times New Roman"/>
          <w:b/>
          <w:bCs/>
          <w:color w:val="000000"/>
        </w:rPr>
        <w:t>A</w:t>
      </w:r>
      <w:r w:rsidR="008638D8">
        <w:rPr>
          <w:rFonts w:eastAsia="Times New Roman" w:cs="Times New Roman"/>
          <w:color w:val="000000"/>
        </w:rPr>
        <w:t xml:space="preserve">). The majority of bats (n=1700) were captured in roost sites located in the District of </w:t>
      </w:r>
      <w:proofErr w:type="spellStart"/>
      <w:r w:rsidR="008638D8">
        <w:rPr>
          <w:rFonts w:eastAsia="Times New Roman" w:cs="Times New Roman"/>
          <w:color w:val="000000"/>
        </w:rPr>
        <w:t>Moramanga</w:t>
      </w:r>
      <w:proofErr w:type="spellEnd"/>
      <w:r w:rsidRPr="00F83E8D">
        <w:rPr>
          <w:rFonts w:eastAsia="Times New Roman" w:cs="Times New Roman"/>
          <w:color w:val="000000"/>
        </w:rPr>
        <w:t xml:space="preserve"> </w:t>
      </w:r>
      <w:r w:rsidR="008638D8">
        <w:rPr>
          <w:rFonts w:eastAsia="Times New Roman" w:cs="Times New Roman"/>
          <w:color w:val="000000"/>
        </w:rPr>
        <w:t xml:space="preserve">in central-eastern Madagascar </w:t>
      </w:r>
      <w:r w:rsidRPr="00F83E8D">
        <w:rPr>
          <w:rFonts w:eastAsia="Times New Roman" w:cs="Times New Roman"/>
          <w:color w:val="000000"/>
        </w:rPr>
        <w:t>(</w:t>
      </w:r>
      <w:r w:rsidR="008638D8" w:rsidRPr="00F83E8D">
        <w:rPr>
          <w:rFonts w:eastAsia="Times New Roman" w:cs="Times New Roman"/>
          <w:i/>
          <w:iCs/>
          <w:color w:val="000000"/>
        </w:rPr>
        <w:t>P</w:t>
      </w:r>
      <w:r w:rsidR="008638D8">
        <w:rPr>
          <w:rFonts w:eastAsia="Times New Roman" w:cs="Times New Roman"/>
          <w:i/>
          <w:iCs/>
          <w:color w:val="000000"/>
        </w:rPr>
        <w:t>. rufus</w:t>
      </w:r>
      <w:r w:rsidR="008638D8" w:rsidRPr="00F83E8D">
        <w:rPr>
          <w:rFonts w:eastAsia="Times New Roman" w:cs="Times New Roman"/>
          <w:i/>
          <w:iCs/>
          <w:color w:val="000000"/>
        </w:rPr>
        <w:t xml:space="preserve"> </w:t>
      </w:r>
      <w:r w:rsidR="008638D8" w:rsidRPr="00F83E8D">
        <w:rPr>
          <w:rFonts w:eastAsia="Times New Roman" w:cs="Times New Roman"/>
          <w:color w:val="000000"/>
        </w:rPr>
        <w:t>n=317</w:t>
      </w:r>
      <w:r w:rsidR="008638D8">
        <w:rPr>
          <w:rFonts w:eastAsia="Times New Roman" w:cs="Times New Roman"/>
          <w:color w:val="000000"/>
        </w:rPr>
        <w:t xml:space="preserve">; </w:t>
      </w:r>
      <w:r w:rsidRPr="00F83E8D">
        <w:rPr>
          <w:rFonts w:eastAsia="Times New Roman" w:cs="Times New Roman"/>
          <w:i/>
          <w:iCs/>
          <w:color w:val="000000"/>
        </w:rPr>
        <w:t>E</w:t>
      </w:r>
      <w:r w:rsidR="008638D8">
        <w:rPr>
          <w:rFonts w:eastAsia="Times New Roman" w:cs="Times New Roman"/>
          <w:i/>
          <w:iCs/>
          <w:color w:val="000000"/>
        </w:rPr>
        <w:t>. dupreanum</w:t>
      </w:r>
      <w:r w:rsidRPr="00F83E8D">
        <w:rPr>
          <w:rFonts w:eastAsia="Times New Roman" w:cs="Times New Roman"/>
          <w:color w:val="000000"/>
        </w:rPr>
        <w:t xml:space="preserve"> n=732</w:t>
      </w:r>
      <w:r w:rsidR="008638D8">
        <w:rPr>
          <w:rFonts w:eastAsia="Times New Roman" w:cs="Times New Roman"/>
          <w:color w:val="000000"/>
        </w:rPr>
        <w:t>;</w:t>
      </w:r>
      <w:r w:rsidRPr="00F83E8D">
        <w:rPr>
          <w:rFonts w:eastAsia="Times New Roman" w:cs="Times New Roman"/>
          <w:color w:val="000000"/>
        </w:rPr>
        <w:t xml:space="preserve"> </w:t>
      </w:r>
      <w:r w:rsidRPr="00F83E8D">
        <w:rPr>
          <w:rFonts w:eastAsia="Times New Roman" w:cs="Times New Roman"/>
          <w:i/>
          <w:iCs/>
          <w:color w:val="000000"/>
        </w:rPr>
        <w:t>R</w:t>
      </w:r>
      <w:r w:rsidR="008638D8">
        <w:rPr>
          <w:rFonts w:eastAsia="Times New Roman" w:cs="Times New Roman"/>
          <w:i/>
          <w:iCs/>
          <w:color w:val="000000"/>
        </w:rPr>
        <w:t xml:space="preserve">. madagascariensis </w:t>
      </w:r>
      <w:r w:rsidRPr="00F83E8D">
        <w:rPr>
          <w:rFonts w:eastAsia="Times New Roman" w:cs="Times New Roman"/>
          <w:color w:val="000000"/>
        </w:rPr>
        <w:t>n=653)</w:t>
      </w:r>
      <w:r w:rsidR="008638D8">
        <w:rPr>
          <w:rFonts w:eastAsia="Times New Roman" w:cs="Times New Roman"/>
          <w:color w:val="000000"/>
        </w:rPr>
        <w:t xml:space="preserve">, followed by Ankarana National Park in the northwest (n=380; </w:t>
      </w:r>
      <w:r w:rsidR="008638D8">
        <w:rPr>
          <w:rFonts w:eastAsia="Times New Roman" w:cs="Times New Roman"/>
          <w:i/>
          <w:iCs/>
          <w:color w:val="000000"/>
        </w:rPr>
        <w:t xml:space="preserve">E. dupreanum </w:t>
      </w:r>
      <w:r w:rsidR="008638D8">
        <w:rPr>
          <w:rFonts w:eastAsia="Times New Roman" w:cs="Times New Roman"/>
          <w:color w:val="000000"/>
        </w:rPr>
        <w:t xml:space="preserve">n= 172; </w:t>
      </w:r>
      <w:r w:rsidR="008638D8">
        <w:rPr>
          <w:rFonts w:eastAsia="Times New Roman" w:cs="Times New Roman"/>
          <w:i/>
          <w:iCs/>
          <w:color w:val="000000"/>
        </w:rPr>
        <w:t xml:space="preserve">R. madagascariensis </w:t>
      </w:r>
      <w:r w:rsidR="008638D8">
        <w:rPr>
          <w:rFonts w:eastAsia="Times New Roman" w:cs="Times New Roman"/>
          <w:color w:val="000000"/>
        </w:rPr>
        <w:t>n =208), Makira Natural Park in the northeast (</w:t>
      </w:r>
      <w:commentRangeStart w:id="22"/>
      <w:r w:rsidR="008638D8">
        <w:rPr>
          <w:rFonts w:eastAsia="Times New Roman" w:cs="Times New Roman"/>
          <w:color w:val="000000"/>
        </w:rPr>
        <w:t xml:space="preserve">n=47; </w:t>
      </w:r>
      <w:r w:rsidR="008638D8">
        <w:rPr>
          <w:rFonts w:eastAsia="Times New Roman" w:cs="Times New Roman"/>
          <w:i/>
          <w:iCs/>
          <w:color w:val="000000"/>
        </w:rPr>
        <w:t xml:space="preserve">P. rufus </w:t>
      </w:r>
      <w:r w:rsidR="008638D8">
        <w:rPr>
          <w:rFonts w:eastAsia="Times New Roman" w:cs="Times New Roman"/>
          <w:color w:val="000000"/>
        </w:rPr>
        <w:t xml:space="preserve">n=8; </w:t>
      </w:r>
      <w:r w:rsidR="008638D8">
        <w:rPr>
          <w:rFonts w:eastAsia="Times New Roman" w:cs="Times New Roman"/>
          <w:i/>
          <w:iCs/>
          <w:color w:val="000000"/>
        </w:rPr>
        <w:t xml:space="preserve">R. madagascariensis </w:t>
      </w:r>
      <w:r w:rsidR="008638D8">
        <w:rPr>
          <w:rFonts w:eastAsia="Times New Roman" w:cs="Times New Roman"/>
          <w:color w:val="000000"/>
        </w:rPr>
        <w:t>n=32</w:t>
      </w:r>
      <w:commentRangeEnd w:id="22"/>
      <w:r w:rsidR="003E0FF3">
        <w:rPr>
          <w:rStyle w:val="CommentReference"/>
        </w:rPr>
        <w:commentReference w:id="22"/>
      </w:r>
      <w:r w:rsidR="008638D8">
        <w:rPr>
          <w:rFonts w:eastAsia="Times New Roman" w:cs="Times New Roman"/>
          <w:color w:val="000000"/>
        </w:rPr>
        <w:t xml:space="preserve">), and </w:t>
      </w:r>
      <w:proofErr w:type="spellStart"/>
      <w:r w:rsidR="008638D8">
        <w:rPr>
          <w:rFonts w:eastAsia="Times New Roman" w:cs="Times New Roman"/>
          <w:color w:val="000000"/>
        </w:rPr>
        <w:t>Mahabo</w:t>
      </w:r>
      <w:proofErr w:type="spellEnd"/>
      <w:r w:rsidR="008638D8">
        <w:rPr>
          <w:rFonts w:eastAsia="Times New Roman" w:cs="Times New Roman"/>
          <w:color w:val="000000"/>
        </w:rPr>
        <w:t xml:space="preserve"> forest in the center-we</w:t>
      </w:r>
      <w:r w:rsidR="00234DB6">
        <w:rPr>
          <w:rFonts w:eastAsia="Times New Roman" w:cs="Times New Roman"/>
          <w:color w:val="000000"/>
        </w:rPr>
        <w:t>s</w:t>
      </w:r>
      <w:r w:rsidR="008638D8">
        <w:rPr>
          <w:rFonts w:eastAsia="Times New Roman" w:cs="Times New Roman"/>
          <w:color w:val="000000"/>
        </w:rPr>
        <w:t xml:space="preserve">t (n= 33; </w:t>
      </w:r>
      <w:r w:rsidR="008638D8">
        <w:rPr>
          <w:rFonts w:eastAsia="Times New Roman" w:cs="Times New Roman"/>
          <w:i/>
          <w:iCs/>
          <w:color w:val="000000"/>
        </w:rPr>
        <w:t xml:space="preserve">P. rufus </w:t>
      </w:r>
      <w:r w:rsidR="008638D8">
        <w:rPr>
          <w:rFonts w:eastAsia="Times New Roman" w:cs="Times New Roman"/>
          <w:color w:val="000000"/>
        </w:rPr>
        <w:t xml:space="preserve">n=19; </w:t>
      </w:r>
      <w:r w:rsidR="008638D8">
        <w:rPr>
          <w:rFonts w:eastAsia="Times New Roman" w:cs="Times New Roman"/>
          <w:i/>
          <w:iCs/>
          <w:color w:val="000000"/>
        </w:rPr>
        <w:t xml:space="preserve">R. madagascariensis </w:t>
      </w:r>
      <w:r w:rsidR="008638D8">
        <w:rPr>
          <w:rFonts w:eastAsia="Times New Roman" w:cs="Times New Roman"/>
          <w:color w:val="000000"/>
        </w:rPr>
        <w:t xml:space="preserve">n=32). </w:t>
      </w:r>
    </w:p>
    <w:p w14:paraId="794C9AE9" w14:textId="77777777" w:rsidR="00234DB6" w:rsidRDefault="00234DB6" w:rsidP="004721A4">
      <w:pPr>
        <w:contextualSpacing/>
        <w:jc w:val="both"/>
        <w:rPr>
          <w:rFonts w:eastAsia="Times New Roman" w:cs="Times New Roman"/>
          <w:color w:val="000000"/>
        </w:rPr>
      </w:pPr>
      <w:r>
        <w:rPr>
          <w:rFonts w:eastAsia="Times New Roman" w:cs="Times New Roman"/>
        </w:rPr>
        <w:tab/>
      </w:r>
      <w:r>
        <w:rPr>
          <w:rFonts w:eastAsia="Times New Roman" w:cs="Times New Roman"/>
          <w:i/>
          <w:iCs/>
        </w:rPr>
        <w:t>Fruit bat reproductive calendars—</w:t>
      </w:r>
      <w:r>
        <w:rPr>
          <w:rFonts w:eastAsia="Times New Roman" w:cs="Times New Roman"/>
          <w:color w:val="000000"/>
        </w:rPr>
        <w:t xml:space="preserve">Longitudinal data collected in the District of </w:t>
      </w:r>
      <w:proofErr w:type="spellStart"/>
      <w:r>
        <w:rPr>
          <w:rFonts w:eastAsia="Times New Roman" w:cs="Times New Roman"/>
          <w:color w:val="000000"/>
        </w:rPr>
        <w:t>Moramanga</w:t>
      </w:r>
      <w:proofErr w:type="spellEnd"/>
      <w:r>
        <w:rPr>
          <w:rFonts w:eastAsia="Times New Roman" w:cs="Times New Roman"/>
          <w:color w:val="000000"/>
        </w:rPr>
        <w:t xml:space="preserve"> </w:t>
      </w:r>
      <w:r w:rsidRPr="00F83E8D">
        <w:rPr>
          <w:rFonts w:eastAsia="Times New Roman" w:cs="Times New Roman"/>
          <w:color w:val="000000"/>
        </w:rPr>
        <w:t xml:space="preserve">allowed us </w:t>
      </w:r>
      <w:proofErr w:type="gramStart"/>
      <w:r>
        <w:rPr>
          <w:rFonts w:eastAsia="Times New Roman" w:cs="Times New Roman"/>
          <w:color w:val="000000"/>
        </w:rPr>
        <w:t>define</w:t>
      </w:r>
      <w:proofErr w:type="gramEnd"/>
      <w:r>
        <w:rPr>
          <w:rFonts w:eastAsia="Times New Roman" w:cs="Times New Roman"/>
          <w:color w:val="000000"/>
        </w:rPr>
        <w:t xml:space="preserve"> the seasonal limits of a single annual reproduction event for all three fruit bat species (</w:t>
      </w:r>
      <w:r>
        <w:rPr>
          <w:rFonts w:eastAsia="Times New Roman" w:cs="Times New Roman"/>
          <w:b/>
          <w:bCs/>
          <w:color w:val="000000"/>
        </w:rPr>
        <w:t>Fig. 1</w:t>
      </w:r>
      <w:r w:rsidR="001710E9">
        <w:rPr>
          <w:rFonts w:eastAsia="Times New Roman" w:cs="Times New Roman"/>
          <w:b/>
          <w:bCs/>
          <w:color w:val="000000"/>
        </w:rPr>
        <w:t>B</w:t>
      </w:r>
      <w:r>
        <w:rPr>
          <w:rFonts w:eastAsia="Times New Roman" w:cs="Times New Roman"/>
          <w:color w:val="000000"/>
        </w:rPr>
        <w:t>). We calculated the earliest calendar day on which a pregnant female was observed</w:t>
      </w:r>
      <w:r w:rsidR="00FB685F">
        <w:rPr>
          <w:rFonts w:eastAsia="Times New Roman" w:cs="Times New Roman"/>
          <w:color w:val="000000"/>
        </w:rPr>
        <w:t xml:space="preserve">, respectively, for </w:t>
      </w:r>
      <w:r w:rsidR="00FB685F">
        <w:rPr>
          <w:rFonts w:eastAsia="Times New Roman" w:cs="Times New Roman"/>
          <w:i/>
          <w:iCs/>
          <w:color w:val="000000"/>
        </w:rPr>
        <w:t xml:space="preserve">P. rufus, E. dupreanum, </w:t>
      </w:r>
      <w:r w:rsidR="00FB685F">
        <w:rPr>
          <w:rFonts w:eastAsia="Times New Roman" w:cs="Times New Roman"/>
          <w:color w:val="000000"/>
        </w:rPr>
        <w:t xml:space="preserve">and </w:t>
      </w:r>
      <w:r w:rsidR="00FB685F">
        <w:rPr>
          <w:rFonts w:eastAsia="Times New Roman" w:cs="Times New Roman"/>
          <w:i/>
          <w:iCs/>
          <w:color w:val="000000"/>
        </w:rPr>
        <w:t>R. madagascariensis</w:t>
      </w:r>
      <w:r w:rsidR="00FB685F">
        <w:rPr>
          <w:rFonts w:eastAsia="Times New Roman" w:cs="Times New Roman"/>
          <w:color w:val="000000"/>
        </w:rPr>
        <w:t xml:space="preserve">, </w:t>
      </w:r>
      <w:r>
        <w:rPr>
          <w:rFonts w:eastAsia="Times New Roman" w:cs="Times New Roman"/>
          <w:color w:val="000000"/>
        </w:rPr>
        <w:t>as July 7, August 3, and September 11</w:t>
      </w:r>
      <w:r w:rsidR="00FB685F">
        <w:rPr>
          <w:rFonts w:eastAsia="Times New Roman" w:cs="Times New Roman"/>
          <w:color w:val="000000"/>
        </w:rPr>
        <w:t>;</w:t>
      </w:r>
      <w:r w:rsidR="00580139">
        <w:rPr>
          <w:rFonts w:eastAsia="Times New Roman" w:cs="Times New Roman"/>
          <w:color w:val="000000"/>
        </w:rPr>
        <w:t xml:space="preserve"> the</w:t>
      </w:r>
      <w:r>
        <w:rPr>
          <w:rFonts w:eastAsia="Times New Roman" w:cs="Times New Roman"/>
          <w:color w:val="000000"/>
        </w:rPr>
        <w:t xml:space="preserve"> earliest calendar day on which a juvenile was observed </w:t>
      </w:r>
      <w:r w:rsidR="00580139">
        <w:rPr>
          <w:rFonts w:eastAsia="Times New Roman" w:cs="Times New Roman"/>
          <w:color w:val="000000"/>
        </w:rPr>
        <w:t>as September 29, November 16, and December 12</w:t>
      </w:r>
      <w:r w:rsidR="00FB685F">
        <w:rPr>
          <w:rFonts w:eastAsia="Times New Roman" w:cs="Times New Roman"/>
          <w:color w:val="000000"/>
        </w:rPr>
        <w:t xml:space="preserve">; and the latest calendar day on which a lactating female was observed as January 21, February 2, and February 19 </w:t>
      </w:r>
      <w:r w:rsidR="00580139">
        <w:rPr>
          <w:rFonts w:eastAsia="Times New Roman" w:cs="Times New Roman"/>
          <w:color w:val="000000"/>
        </w:rPr>
        <w:t>(</w:t>
      </w:r>
      <w:r w:rsidR="00580139">
        <w:rPr>
          <w:rFonts w:eastAsia="Times New Roman" w:cs="Times New Roman"/>
          <w:b/>
          <w:bCs/>
          <w:color w:val="000000"/>
        </w:rPr>
        <w:t>Table S1</w:t>
      </w:r>
      <w:r w:rsidR="00580139">
        <w:rPr>
          <w:rFonts w:eastAsia="Times New Roman" w:cs="Times New Roman"/>
          <w:color w:val="000000"/>
        </w:rPr>
        <w:t>)</w:t>
      </w:r>
      <w:r w:rsidR="00580139">
        <w:rPr>
          <w:rFonts w:eastAsia="Times New Roman" w:cs="Times New Roman"/>
          <w:i/>
          <w:iCs/>
          <w:color w:val="000000"/>
        </w:rPr>
        <w:t>.</w:t>
      </w:r>
      <w:r w:rsidR="00580139">
        <w:rPr>
          <w:rFonts w:eastAsia="Times New Roman" w:cs="Times New Roman"/>
          <w:color w:val="000000"/>
        </w:rPr>
        <w:t xml:space="preserve"> </w:t>
      </w:r>
      <w:r w:rsidR="00FB685F">
        <w:rPr>
          <w:rFonts w:eastAsia="Times New Roman" w:cs="Times New Roman"/>
          <w:color w:val="000000"/>
        </w:rPr>
        <w:t xml:space="preserve">These dates allowed us to define the approximate duration of the observed gestation and lactation period for each species (observed gestation: </w:t>
      </w:r>
      <w:r w:rsidR="00FB685F">
        <w:rPr>
          <w:rFonts w:eastAsia="Times New Roman" w:cs="Times New Roman"/>
          <w:i/>
          <w:iCs/>
          <w:color w:val="000000"/>
        </w:rPr>
        <w:t xml:space="preserve">P. rufus </w:t>
      </w:r>
      <w:r w:rsidR="00FB685F">
        <w:rPr>
          <w:rFonts w:eastAsia="Times New Roman" w:cs="Times New Roman"/>
          <w:color w:val="000000"/>
        </w:rPr>
        <w:t xml:space="preserve">= </w:t>
      </w:r>
      <w:r w:rsidR="00FB685F" w:rsidRPr="00F83E8D">
        <w:rPr>
          <w:rFonts w:eastAsia="Times New Roman" w:cs="Times New Roman"/>
          <w:color w:val="000000"/>
        </w:rPr>
        <w:t>~80 days</w:t>
      </w:r>
      <w:r w:rsidR="00FB685F">
        <w:rPr>
          <w:rFonts w:eastAsia="Times New Roman" w:cs="Times New Roman"/>
          <w:i/>
          <w:iCs/>
          <w:color w:val="000000"/>
        </w:rPr>
        <w:t>, E. dupreanum=</w:t>
      </w:r>
      <w:r w:rsidR="00FB685F">
        <w:rPr>
          <w:rFonts w:eastAsia="Times New Roman" w:cs="Times New Roman"/>
          <w:color w:val="000000"/>
        </w:rPr>
        <w:t xml:space="preserve"> ~105 days</w:t>
      </w:r>
      <w:r w:rsidR="00FB685F">
        <w:rPr>
          <w:rFonts w:eastAsia="Times New Roman" w:cs="Times New Roman"/>
          <w:i/>
          <w:iCs/>
          <w:color w:val="000000"/>
        </w:rPr>
        <w:t xml:space="preserve">, </w:t>
      </w:r>
      <w:r w:rsidR="00FB685F">
        <w:rPr>
          <w:rFonts w:eastAsia="Times New Roman" w:cs="Times New Roman"/>
          <w:color w:val="000000"/>
        </w:rPr>
        <w:t xml:space="preserve">and </w:t>
      </w:r>
      <w:r w:rsidR="00FB685F">
        <w:rPr>
          <w:rFonts w:eastAsia="Times New Roman" w:cs="Times New Roman"/>
          <w:i/>
          <w:iCs/>
          <w:color w:val="000000"/>
        </w:rPr>
        <w:t xml:space="preserve">R. madagascariensis = </w:t>
      </w:r>
      <w:r w:rsidR="00FB685F">
        <w:rPr>
          <w:rFonts w:eastAsia="Times New Roman" w:cs="Times New Roman"/>
          <w:color w:val="000000"/>
        </w:rPr>
        <w:t xml:space="preserve">~90 days; observed lactation: </w:t>
      </w:r>
      <w:r w:rsidR="00FB685F">
        <w:rPr>
          <w:rFonts w:eastAsia="Times New Roman" w:cs="Times New Roman"/>
          <w:i/>
          <w:iCs/>
          <w:color w:val="000000"/>
        </w:rPr>
        <w:t xml:space="preserve">P. rufus </w:t>
      </w:r>
      <w:r w:rsidR="00FB685F">
        <w:rPr>
          <w:rFonts w:eastAsia="Times New Roman" w:cs="Times New Roman"/>
          <w:color w:val="000000"/>
        </w:rPr>
        <w:t xml:space="preserve">= </w:t>
      </w:r>
      <w:r w:rsidR="00FB685F" w:rsidRPr="00F83E8D">
        <w:rPr>
          <w:rFonts w:eastAsia="Times New Roman" w:cs="Times New Roman"/>
          <w:color w:val="000000"/>
        </w:rPr>
        <w:t>~</w:t>
      </w:r>
      <w:r w:rsidR="00FB685F">
        <w:rPr>
          <w:rFonts w:eastAsia="Times New Roman" w:cs="Times New Roman"/>
          <w:color w:val="000000"/>
        </w:rPr>
        <w:t>115</w:t>
      </w:r>
      <w:r w:rsidR="00FB685F" w:rsidRPr="00F83E8D">
        <w:rPr>
          <w:rFonts w:eastAsia="Times New Roman" w:cs="Times New Roman"/>
          <w:color w:val="000000"/>
        </w:rPr>
        <w:t xml:space="preserve"> days</w:t>
      </w:r>
      <w:r w:rsidR="00FB685F">
        <w:rPr>
          <w:rFonts w:eastAsia="Times New Roman" w:cs="Times New Roman"/>
          <w:i/>
          <w:iCs/>
          <w:color w:val="000000"/>
        </w:rPr>
        <w:t>, E. dupreanum=</w:t>
      </w:r>
      <w:r w:rsidR="00FB685F">
        <w:rPr>
          <w:rFonts w:eastAsia="Times New Roman" w:cs="Times New Roman"/>
          <w:color w:val="000000"/>
        </w:rPr>
        <w:t xml:space="preserve"> ~80 days</w:t>
      </w:r>
      <w:r w:rsidR="00FB685F">
        <w:rPr>
          <w:rFonts w:eastAsia="Times New Roman" w:cs="Times New Roman"/>
          <w:i/>
          <w:iCs/>
          <w:color w:val="000000"/>
        </w:rPr>
        <w:t xml:space="preserve">, </w:t>
      </w:r>
      <w:r w:rsidR="00FB685F">
        <w:rPr>
          <w:rFonts w:eastAsia="Times New Roman" w:cs="Times New Roman"/>
          <w:color w:val="000000"/>
        </w:rPr>
        <w:t xml:space="preserve">and </w:t>
      </w:r>
      <w:r w:rsidR="00FB685F">
        <w:rPr>
          <w:rFonts w:eastAsia="Times New Roman" w:cs="Times New Roman"/>
          <w:i/>
          <w:iCs/>
          <w:color w:val="000000"/>
        </w:rPr>
        <w:t xml:space="preserve">R. madagascariensis = </w:t>
      </w:r>
      <w:r w:rsidR="00FB685F">
        <w:rPr>
          <w:rFonts w:eastAsia="Times New Roman" w:cs="Times New Roman"/>
          <w:color w:val="000000"/>
        </w:rPr>
        <w:t>~60 days).</w:t>
      </w:r>
      <w:r w:rsidR="00504938">
        <w:rPr>
          <w:rFonts w:eastAsia="Times New Roman" w:cs="Times New Roman"/>
          <w:color w:val="000000"/>
        </w:rPr>
        <w:t xml:space="preserve"> Because gestation was observed through abdominal palpitation</w:t>
      </w:r>
      <w:r w:rsidR="00AA6291">
        <w:rPr>
          <w:rFonts w:eastAsia="Times New Roman" w:cs="Times New Roman"/>
          <w:color w:val="000000"/>
        </w:rPr>
        <w:t xml:space="preserve"> in the field</w:t>
      </w:r>
      <w:r w:rsidR="00504938">
        <w:rPr>
          <w:rFonts w:eastAsia="Times New Roman" w:cs="Times New Roman"/>
          <w:color w:val="000000"/>
        </w:rPr>
        <w:t xml:space="preserve">, we presumed that </w:t>
      </w:r>
      <w:proofErr w:type="gramStart"/>
      <w:r w:rsidR="00504938">
        <w:rPr>
          <w:rFonts w:eastAsia="Times New Roman" w:cs="Times New Roman"/>
          <w:color w:val="000000"/>
        </w:rPr>
        <w:t>early stage</w:t>
      </w:r>
      <w:proofErr w:type="gramEnd"/>
      <w:r w:rsidR="00504938">
        <w:rPr>
          <w:rFonts w:eastAsia="Times New Roman" w:cs="Times New Roman"/>
          <w:color w:val="000000"/>
        </w:rPr>
        <w:t xml:space="preserve"> pregnancies for all three species might not be visible. To account for this, we compared our observed gestation period for all three fruit bat species against that which has been previously described for closely</w:t>
      </w:r>
      <w:r w:rsidR="00AA6291">
        <w:rPr>
          <w:rFonts w:eastAsia="Times New Roman" w:cs="Times New Roman"/>
          <w:color w:val="000000"/>
        </w:rPr>
        <w:t>-</w:t>
      </w:r>
      <w:r w:rsidR="00504938">
        <w:rPr>
          <w:rFonts w:eastAsia="Times New Roman" w:cs="Times New Roman"/>
          <w:color w:val="000000"/>
        </w:rPr>
        <w:t>related species:</w:t>
      </w:r>
      <w:r w:rsidR="00504938">
        <w:rPr>
          <w:rFonts w:eastAsia="Times New Roman" w:cs="Times New Roman"/>
          <w:i/>
          <w:iCs/>
          <w:color w:val="000000"/>
        </w:rPr>
        <w:t xml:space="preserve"> Pteropus </w:t>
      </w:r>
      <w:proofErr w:type="spellStart"/>
      <w:r w:rsidR="00504938">
        <w:rPr>
          <w:rFonts w:eastAsia="Times New Roman" w:cs="Times New Roman"/>
          <w:i/>
          <w:iCs/>
          <w:color w:val="000000"/>
        </w:rPr>
        <w:t>alecto</w:t>
      </w:r>
      <w:proofErr w:type="spellEnd"/>
      <w:r w:rsidR="00504938">
        <w:rPr>
          <w:rFonts w:eastAsia="Times New Roman" w:cs="Times New Roman"/>
          <w:i/>
          <w:iCs/>
          <w:color w:val="000000"/>
        </w:rPr>
        <w:t xml:space="preserve">, Pteropus </w:t>
      </w:r>
      <w:proofErr w:type="spellStart"/>
      <w:r w:rsidR="00504938">
        <w:rPr>
          <w:rFonts w:eastAsia="Times New Roman" w:cs="Times New Roman"/>
          <w:i/>
          <w:iCs/>
          <w:color w:val="000000"/>
        </w:rPr>
        <w:t>policephalus</w:t>
      </w:r>
      <w:proofErr w:type="spellEnd"/>
      <w:r w:rsidR="00504938">
        <w:rPr>
          <w:rFonts w:eastAsia="Times New Roman" w:cs="Times New Roman"/>
          <w:i/>
          <w:iCs/>
          <w:color w:val="000000"/>
        </w:rPr>
        <w:t xml:space="preserve">, </w:t>
      </w:r>
      <w:r w:rsidR="00504938">
        <w:rPr>
          <w:rFonts w:eastAsia="Times New Roman" w:cs="Times New Roman"/>
          <w:color w:val="000000"/>
        </w:rPr>
        <w:t xml:space="preserve">and </w:t>
      </w:r>
      <w:r w:rsidR="00504938">
        <w:rPr>
          <w:rFonts w:eastAsia="Times New Roman" w:cs="Times New Roman"/>
          <w:i/>
          <w:iCs/>
          <w:color w:val="000000"/>
        </w:rPr>
        <w:t xml:space="preserve">Pteropus </w:t>
      </w:r>
      <w:proofErr w:type="spellStart"/>
      <w:r w:rsidR="00504938">
        <w:rPr>
          <w:rFonts w:eastAsia="Times New Roman" w:cs="Times New Roman"/>
          <w:i/>
          <w:iCs/>
          <w:color w:val="000000"/>
        </w:rPr>
        <w:t>scapulatus</w:t>
      </w:r>
      <w:proofErr w:type="spellEnd"/>
      <w:r w:rsidR="00504938">
        <w:rPr>
          <w:rFonts w:eastAsia="Times New Roman" w:cs="Times New Roman"/>
          <w:i/>
          <w:iCs/>
          <w:color w:val="000000"/>
        </w:rPr>
        <w:t xml:space="preserve"> </w:t>
      </w:r>
      <w:r w:rsidR="0022118D">
        <w:rPr>
          <w:rFonts w:eastAsia="Times New Roman" w:cs="Times New Roman"/>
          <w:color w:val="000000"/>
        </w:rPr>
        <w:t xml:space="preserve">(sister species to </w:t>
      </w:r>
      <w:r w:rsidR="0022118D">
        <w:rPr>
          <w:rFonts w:eastAsia="Times New Roman" w:cs="Times New Roman"/>
          <w:i/>
          <w:iCs/>
          <w:color w:val="000000"/>
        </w:rPr>
        <w:t>P. rufus</w:t>
      </w:r>
      <w:r w:rsidR="0022118D">
        <w:rPr>
          <w:rFonts w:eastAsia="Times New Roman" w:cs="Times New Roman"/>
          <w:color w:val="000000"/>
        </w:rPr>
        <w:t xml:space="preserve">) </w:t>
      </w:r>
      <w:r w:rsidR="00504938">
        <w:rPr>
          <w:rFonts w:eastAsia="Times New Roman" w:cs="Times New Roman"/>
          <w:color w:val="000000"/>
        </w:rPr>
        <w:t xml:space="preserve">demonstrate a ~180 day gestation period on the Australian continent </w:t>
      </w:r>
      <w:r w:rsidR="00504938">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rFonts w:eastAsia="Times New Roman" w:cs="Times New Roman"/>
          <w:color w:val="000000"/>
        </w:rPr>
        <w:fldChar w:fldCharType="separate"/>
      </w:r>
      <w:r w:rsidR="00421AD2" w:rsidRPr="00421AD2">
        <w:rPr>
          <w:rFonts w:eastAsia="Times New Roman" w:cs="Times New Roman"/>
          <w:noProof/>
          <w:color w:val="000000"/>
        </w:rPr>
        <w:t>(McIlwee and Martin 2002)</w:t>
      </w:r>
      <w:r w:rsidR="00504938">
        <w:rPr>
          <w:rFonts w:eastAsia="Times New Roman" w:cs="Times New Roman"/>
          <w:color w:val="000000"/>
        </w:rPr>
        <w:fldChar w:fldCharType="end"/>
      </w:r>
      <w:r w:rsidR="00504938">
        <w:rPr>
          <w:rFonts w:eastAsia="Times New Roman" w:cs="Times New Roman"/>
          <w:color w:val="000000"/>
        </w:rPr>
        <w:t xml:space="preserve">, while </w:t>
      </w:r>
      <w:r w:rsidR="0022118D">
        <w:rPr>
          <w:rFonts w:eastAsia="Times New Roman" w:cs="Times New Roman"/>
          <w:i/>
          <w:iCs/>
          <w:color w:val="000000"/>
        </w:rPr>
        <w:t xml:space="preserve">Eidolon </w:t>
      </w:r>
      <w:proofErr w:type="spellStart"/>
      <w:r w:rsidR="0022118D">
        <w:rPr>
          <w:rFonts w:eastAsia="Times New Roman" w:cs="Times New Roman"/>
          <w:i/>
          <w:iCs/>
          <w:color w:val="000000"/>
        </w:rPr>
        <w:t>helvum</w:t>
      </w:r>
      <w:proofErr w:type="spellEnd"/>
      <w:r w:rsidR="0022118D">
        <w:rPr>
          <w:rFonts w:eastAsia="Times New Roman" w:cs="Times New Roman"/>
          <w:i/>
          <w:iCs/>
          <w:color w:val="000000"/>
        </w:rPr>
        <w:t xml:space="preserve"> </w:t>
      </w:r>
      <w:r w:rsidR="0022118D">
        <w:rPr>
          <w:rFonts w:eastAsia="Times New Roman" w:cs="Times New Roman"/>
          <w:color w:val="000000"/>
        </w:rPr>
        <w:t>(</w:t>
      </w:r>
      <w:r w:rsidR="00AA6291">
        <w:rPr>
          <w:rFonts w:eastAsia="Times New Roman" w:cs="Times New Roman"/>
          <w:color w:val="000000"/>
        </w:rPr>
        <w:t xml:space="preserve">sister species to </w:t>
      </w:r>
      <w:r w:rsidR="00AA6291">
        <w:rPr>
          <w:rFonts w:eastAsia="Times New Roman" w:cs="Times New Roman"/>
          <w:i/>
          <w:iCs/>
          <w:color w:val="000000"/>
        </w:rPr>
        <w:t>E. dupreanum</w:t>
      </w:r>
      <w:r w:rsidR="0022118D" w:rsidRPr="0022118D">
        <w:rPr>
          <w:rFonts w:eastAsia="Times New Roman" w:cs="Times New Roman"/>
          <w:color w:val="000000"/>
        </w:rPr>
        <w:t>)</w:t>
      </w:r>
      <w:r w:rsidR="0022118D">
        <w:rPr>
          <w:rFonts w:eastAsia="Times New Roman" w:cs="Times New Roman"/>
          <w:i/>
          <w:iCs/>
          <w:color w:val="000000"/>
        </w:rPr>
        <w:t xml:space="preserve"> </w:t>
      </w:r>
      <w:r w:rsidR="0022118D">
        <w:rPr>
          <w:rFonts w:eastAsia="Times New Roman" w:cs="Times New Roman"/>
          <w:color w:val="000000"/>
        </w:rPr>
        <w:t xml:space="preserve">and </w:t>
      </w:r>
      <w:r w:rsidR="00AA6291">
        <w:rPr>
          <w:rFonts w:eastAsia="Times New Roman" w:cs="Times New Roman"/>
          <w:i/>
          <w:iCs/>
          <w:color w:val="000000"/>
        </w:rPr>
        <w:t xml:space="preserve">Rousettus aegyptiacus </w:t>
      </w:r>
      <w:r w:rsidR="0022118D" w:rsidRPr="0022118D">
        <w:rPr>
          <w:rFonts w:eastAsia="Times New Roman" w:cs="Times New Roman"/>
          <w:color w:val="000000"/>
        </w:rPr>
        <w:t>(s</w:t>
      </w:r>
      <w:r w:rsidR="0022118D">
        <w:rPr>
          <w:rFonts w:eastAsia="Times New Roman" w:cs="Times New Roman"/>
          <w:color w:val="000000"/>
        </w:rPr>
        <w:t xml:space="preserve">ister species to </w:t>
      </w:r>
      <w:r w:rsidR="0022118D">
        <w:rPr>
          <w:rFonts w:eastAsia="Times New Roman" w:cs="Times New Roman"/>
          <w:i/>
          <w:iCs/>
          <w:color w:val="000000"/>
        </w:rPr>
        <w:t>R. madagascariensis</w:t>
      </w:r>
      <w:r w:rsidR="0022118D" w:rsidRPr="0022118D">
        <w:rPr>
          <w:rFonts w:eastAsia="Times New Roman" w:cs="Times New Roman"/>
          <w:color w:val="000000"/>
        </w:rPr>
        <w:t>)</w:t>
      </w:r>
      <w:r w:rsidR="0022118D">
        <w:rPr>
          <w:rFonts w:eastAsia="Times New Roman" w:cs="Times New Roman"/>
          <w:color w:val="000000"/>
        </w:rPr>
        <w:t xml:space="preserve"> </w:t>
      </w:r>
      <w:r w:rsidR="00AA6291">
        <w:rPr>
          <w:rFonts w:eastAsia="Times New Roman" w:cs="Times New Roman"/>
          <w:color w:val="000000"/>
        </w:rPr>
        <w:t>both demonstrate gestation periods of ~120 days on the African continent</w:t>
      </w:r>
      <w:r w:rsidR="00504938">
        <w:rPr>
          <w:rFonts w:eastAsia="Times New Roman" w:cs="Times New Roman"/>
          <w:color w:val="000000"/>
        </w:rPr>
        <w:t xml:space="preserve"> </w:t>
      </w:r>
      <w:r w:rsidR="0022118D">
        <w:rPr>
          <w:rFonts w:eastAsia="Times New Roman" w:cs="Times New Roman"/>
          <w:color w:val="000000"/>
        </w:rPr>
        <w:fldChar w:fldCharType="begin" w:fldLock="1"/>
      </w:r>
      <w:r w:rsidR="00491D57">
        <w:rPr>
          <w:rFonts w:eastAsia="Times New Roman" w:cs="Times New Roman"/>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rFonts w:eastAsia="Times New Roman" w:cs="Times New Roman"/>
          <w:color w:val="000000"/>
        </w:rPr>
        <w:fldChar w:fldCharType="separate"/>
      </w:r>
      <w:r w:rsidR="00421AD2" w:rsidRPr="00421AD2">
        <w:rPr>
          <w:rFonts w:eastAsia="Times New Roman" w:cs="Times New Roman"/>
          <w:noProof/>
          <w:color w:val="000000"/>
        </w:rPr>
        <w:t>(Odukoya et al. 2008; Barclay and Jacobs 2011)</w:t>
      </w:r>
      <w:r w:rsidR="0022118D">
        <w:rPr>
          <w:rFonts w:eastAsia="Times New Roman" w:cs="Times New Roman"/>
          <w:color w:val="000000"/>
        </w:rPr>
        <w:fldChar w:fldCharType="end"/>
      </w:r>
      <w:r w:rsidR="0022118D">
        <w:rPr>
          <w:rFonts w:eastAsia="Times New Roman" w:cs="Times New Roman"/>
          <w:color w:val="000000"/>
        </w:rPr>
        <w:t xml:space="preserve">. Extension of the gestation period for the three Malagasy species back in time from the birth pulse to match those recorded for sister species elsewhere would place the mating period for </w:t>
      </w:r>
      <w:r w:rsidR="0022118D">
        <w:rPr>
          <w:rFonts w:eastAsia="Times New Roman" w:cs="Times New Roman"/>
          <w:i/>
          <w:iCs/>
          <w:color w:val="000000"/>
        </w:rPr>
        <w:t xml:space="preserve">P. rufus </w:t>
      </w:r>
      <w:r w:rsidR="0022118D">
        <w:rPr>
          <w:rFonts w:eastAsia="Times New Roman" w:cs="Times New Roman"/>
          <w:color w:val="000000"/>
        </w:rPr>
        <w:t xml:space="preserve">in the month of April, for </w:t>
      </w:r>
      <w:r w:rsidR="0022118D">
        <w:rPr>
          <w:rFonts w:eastAsia="Times New Roman" w:cs="Times New Roman"/>
          <w:i/>
          <w:iCs/>
          <w:color w:val="000000"/>
        </w:rPr>
        <w:t xml:space="preserve">E. dupreanum </w:t>
      </w:r>
      <w:r w:rsidR="0022118D">
        <w:rPr>
          <w:rFonts w:eastAsia="Times New Roman" w:cs="Times New Roman"/>
          <w:color w:val="000000"/>
        </w:rPr>
        <w:t xml:space="preserve">in </w:t>
      </w:r>
      <w:r w:rsidR="0022118D">
        <w:rPr>
          <w:rFonts w:eastAsia="Times New Roman" w:cs="Times New Roman"/>
          <w:color w:val="000000"/>
        </w:rPr>
        <w:lastRenderedPageBreak/>
        <w:t xml:space="preserve">the month of </w:t>
      </w:r>
      <w:del w:id="23" w:author="Author" w:date="2021-09-15T02:14:00Z">
        <w:r w:rsidR="0022118D" w:rsidDel="003E0FF3">
          <w:rPr>
            <w:rFonts w:eastAsia="Times New Roman" w:cs="Times New Roman"/>
            <w:color w:val="000000"/>
          </w:rPr>
          <w:delText xml:space="preserve"> </w:delText>
        </w:r>
      </w:del>
      <w:r w:rsidR="0022118D">
        <w:rPr>
          <w:rFonts w:eastAsia="Times New Roman" w:cs="Times New Roman"/>
          <w:color w:val="000000"/>
        </w:rPr>
        <w:t xml:space="preserve">July, and for </w:t>
      </w:r>
      <w:r w:rsidR="0022118D">
        <w:rPr>
          <w:rFonts w:eastAsia="Times New Roman" w:cs="Times New Roman"/>
          <w:i/>
          <w:iCs/>
          <w:color w:val="000000"/>
        </w:rPr>
        <w:t xml:space="preserve">R. madagascariensis </w:t>
      </w:r>
      <w:r w:rsidR="0022118D">
        <w:rPr>
          <w:rFonts w:eastAsia="Times New Roman" w:cs="Times New Roman"/>
          <w:color w:val="000000"/>
        </w:rPr>
        <w:t xml:space="preserve">in the month of August. These estimates of mating period are consistent with previous reporting for </w:t>
      </w:r>
      <w:r w:rsidR="0022118D">
        <w:rPr>
          <w:rFonts w:eastAsia="Times New Roman" w:cs="Times New Roman"/>
          <w:i/>
          <w:iCs/>
          <w:color w:val="000000"/>
        </w:rPr>
        <w:t>P. rufus</w:t>
      </w:r>
      <w:r w:rsidR="0022118D">
        <w:rPr>
          <w:rFonts w:eastAsia="Times New Roman" w:cs="Times New Roman"/>
          <w:color w:val="000000"/>
        </w:rPr>
        <w:t xml:space="preserve"> </w:t>
      </w:r>
      <w:r w:rsidR="0022118D">
        <w:rPr>
          <w:rFonts w:eastAsia="Times New Roman" w:cs="Times New Roman"/>
          <w:color w:val="000000"/>
        </w:rPr>
        <w:fldChar w:fldCharType="begin" w:fldLock="1"/>
      </w:r>
      <w:r w:rsidR="00491D57">
        <w:rPr>
          <w:rFonts w:eastAsia="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rFonts w:eastAsia="Times New Roman" w:cs="Times New Roman"/>
          <w:color w:val="000000"/>
        </w:rPr>
        <w:fldChar w:fldCharType="separate"/>
      </w:r>
      <w:r w:rsidR="00421AD2" w:rsidRPr="00421AD2">
        <w:rPr>
          <w:rFonts w:eastAsia="Times New Roman" w:cs="Times New Roman"/>
          <w:noProof/>
          <w:color w:val="000000"/>
        </w:rPr>
        <w:t>(Long and Racey 2007)</w:t>
      </w:r>
      <w:r w:rsidR="0022118D">
        <w:rPr>
          <w:rFonts w:eastAsia="Times New Roman" w:cs="Times New Roman"/>
          <w:color w:val="000000"/>
        </w:rPr>
        <w:fldChar w:fldCharType="end"/>
      </w:r>
      <w:r w:rsidR="0022118D">
        <w:rPr>
          <w:rFonts w:eastAsia="Times New Roman" w:cs="Times New Roman"/>
          <w:color w:val="000000"/>
        </w:rPr>
        <w:t xml:space="preserve"> and </w:t>
      </w:r>
      <w:r w:rsidR="0022118D">
        <w:rPr>
          <w:rFonts w:eastAsia="Times New Roman" w:cs="Times New Roman"/>
          <w:i/>
          <w:iCs/>
          <w:color w:val="000000"/>
        </w:rPr>
        <w:t xml:space="preserve">R. madagascariensis </w:t>
      </w:r>
      <w:r w:rsidR="0022118D">
        <w:rPr>
          <w:rFonts w:eastAsia="Times New Roman" w:cs="Times New Roman"/>
          <w:i/>
          <w:iCs/>
          <w:color w:val="000000"/>
        </w:rPr>
        <w:fldChar w:fldCharType="begin" w:fldLock="1"/>
      </w:r>
      <w:r w:rsidR="00491D57">
        <w:rPr>
          <w:rFonts w:eastAsia="Times New Roman" w:cs="Times New Roman"/>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rFonts w:eastAsia="Times New Roman" w:cs="Times New Roman"/>
          <w:i/>
          <w:iCs/>
          <w:color w:val="000000"/>
        </w:rPr>
        <w:fldChar w:fldCharType="separate"/>
      </w:r>
      <w:r w:rsidR="00421AD2" w:rsidRPr="00421AD2">
        <w:rPr>
          <w:rFonts w:eastAsia="Times New Roman" w:cs="Times New Roman"/>
          <w:iCs/>
          <w:noProof/>
          <w:color w:val="000000"/>
        </w:rPr>
        <w:t>(Noroalintseheno Lalarivoniaina et al. 2019)</w:t>
      </w:r>
      <w:r w:rsidR="0022118D">
        <w:rPr>
          <w:rFonts w:eastAsia="Times New Roman" w:cs="Times New Roman"/>
          <w:i/>
          <w:iCs/>
          <w:color w:val="000000"/>
        </w:rPr>
        <w:fldChar w:fldCharType="end"/>
      </w:r>
      <w:r w:rsidR="009E23C3" w:rsidRPr="009E23C3">
        <w:rPr>
          <w:rFonts w:eastAsia="Times New Roman" w:cs="Times New Roman"/>
          <w:color w:val="000000"/>
        </w:rPr>
        <w:t>;</w:t>
      </w:r>
      <w:r w:rsidR="009E23C3">
        <w:rPr>
          <w:rFonts w:eastAsia="Times New Roman" w:cs="Times New Roman"/>
          <w:color w:val="000000"/>
        </w:rPr>
        <w:t xml:space="preserve"> to our knowledge, no previous records of the reproductive calendar for </w:t>
      </w:r>
      <w:r w:rsidR="009E23C3">
        <w:rPr>
          <w:rFonts w:eastAsia="Times New Roman" w:cs="Times New Roman"/>
          <w:i/>
          <w:iCs/>
          <w:color w:val="000000"/>
        </w:rPr>
        <w:t xml:space="preserve">E. dupreanum </w:t>
      </w:r>
      <w:r w:rsidR="009E23C3">
        <w:rPr>
          <w:rFonts w:eastAsia="Times New Roman" w:cs="Times New Roman"/>
          <w:color w:val="000000"/>
        </w:rPr>
        <w:t>have been published.</w:t>
      </w:r>
    </w:p>
    <w:p w14:paraId="0ADFE70A" w14:textId="32FB0A29" w:rsidR="009E23C3" w:rsidRPr="009E23C3" w:rsidDel="003E0FF3" w:rsidRDefault="009E23C3" w:rsidP="004721A4">
      <w:pPr>
        <w:contextualSpacing/>
        <w:jc w:val="both"/>
        <w:rPr>
          <w:del w:id="24" w:author="Author" w:date="2021-09-15T02:15:00Z"/>
          <w:rFonts w:eastAsia="Times New Roman" w:cs="Times New Roman"/>
          <w:color w:val="000000"/>
        </w:rPr>
      </w:pPr>
      <w:r>
        <w:rPr>
          <w:rFonts w:eastAsia="Times New Roman" w:cs="Times New Roman"/>
          <w:color w:val="000000"/>
        </w:rPr>
        <w:tab/>
        <w:t xml:space="preserve">In sum, we observed the longest gestation and lactation period for </w:t>
      </w:r>
      <w:r>
        <w:rPr>
          <w:rFonts w:eastAsia="Times New Roman" w:cs="Times New Roman"/>
          <w:i/>
          <w:iCs/>
          <w:color w:val="000000"/>
        </w:rPr>
        <w:t>P. rufus,</w:t>
      </w:r>
      <w:r>
        <w:rPr>
          <w:rFonts w:eastAsia="Times New Roman" w:cs="Times New Roman"/>
          <w:color w:val="000000"/>
        </w:rPr>
        <w:t xml:space="preserve"> which births first of the three Malagasy fruit bat species, followed by </w:t>
      </w:r>
      <w:r>
        <w:rPr>
          <w:rFonts w:eastAsia="Times New Roman" w:cs="Times New Roman"/>
          <w:i/>
          <w:iCs/>
          <w:color w:val="000000"/>
        </w:rPr>
        <w:t xml:space="preserve">E. dupreanum, </w:t>
      </w:r>
      <w:r>
        <w:rPr>
          <w:rFonts w:eastAsia="Times New Roman" w:cs="Times New Roman"/>
          <w:color w:val="000000"/>
        </w:rPr>
        <w:t xml:space="preserve">and </w:t>
      </w:r>
      <w:r>
        <w:rPr>
          <w:rFonts w:eastAsia="Times New Roman" w:cs="Times New Roman"/>
          <w:i/>
          <w:iCs/>
          <w:color w:val="000000"/>
        </w:rPr>
        <w:t xml:space="preserve">R. madagascariensis, </w:t>
      </w:r>
      <w:r>
        <w:rPr>
          <w:rFonts w:eastAsia="Times New Roman" w:cs="Times New Roman"/>
          <w:color w:val="000000"/>
        </w:rPr>
        <w:t>in order of decreasing body size. Despite differences in the timing and duration of gestation, however, lactating mothers for all three species weaned pups around</w:t>
      </w:r>
      <w:r w:rsidRPr="009E23C3">
        <w:rPr>
          <w:rFonts w:eastAsia="Times New Roman" w:cs="Times New Roman"/>
          <w:color w:val="000000"/>
        </w:rPr>
        <w:t xml:space="preserve"> </w:t>
      </w:r>
      <w:r>
        <w:rPr>
          <w:rFonts w:eastAsia="Times New Roman" w:cs="Times New Roman"/>
          <w:color w:val="000000"/>
        </w:rPr>
        <w:t xml:space="preserve">the same time of the year </w:t>
      </w:r>
    </w:p>
    <w:p w14:paraId="4AAF30FD" w14:textId="77777777" w:rsidR="00C46656" w:rsidRDefault="009E23C3" w:rsidP="004721A4">
      <w:pPr>
        <w:contextualSpacing/>
        <w:jc w:val="both"/>
        <w:rPr>
          <w:rFonts w:eastAsia="Times New Roman" w:cs="Times New Roman"/>
          <w:color w:val="000000"/>
        </w:rPr>
      </w:pPr>
      <w:r>
        <w:rPr>
          <w:rFonts w:eastAsia="Times New Roman" w:cs="Times New Roman"/>
          <w:color w:val="000000"/>
        </w:rPr>
        <w:t xml:space="preserve">(~late January – February), at the onset of peak fruit abundance in the hot-wet season </w:t>
      </w:r>
      <w:r w:rsidR="00276C57">
        <w:rPr>
          <w:rFonts w:eastAsia="Times New Roman" w:cs="Times New Roman"/>
          <w:color w:val="000000"/>
        </w:rPr>
        <w:t>in</w:t>
      </w:r>
      <w:r>
        <w:rPr>
          <w:rFonts w:eastAsia="Times New Roman" w:cs="Times New Roman"/>
          <w:color w:val="000000"/>
        </w:rPr>
        <w:t xml:space="preserve"> the District of </w:t>
      </w:r>
      <w:proofErr w:type="spellStart"/>
      <w:r>
        <w:rPr>
          <w:rFonts w:eastAsia="Times New Roman" w:cs="Times New Roman"/>
          <w:color w:val="000000"/>
        </w:rPr>
        <w:t>Moramanga</w:t>
      </w:r>
      <w:proofErr w:type="spellEnd"/>
      <w:r>
        <w:rPr>
          <w:rFonts w:eastAsia="Times New Roman" w:cs="Times New Roman"/>
          <w:color w:val="000000"/>
        </w:rPr>
        <w:t xml:space="preserve">. </w:t>
      </w:r>
    </w:p>
    <w:p w14:paraId="3DF74941" w14:textId="1CFFCB99" w:rsidR="008C4F0F" w:rsidRDefault="0059487F" w:rsidP="004721A4">
      <w:pPr>
        <w:ind w:firstLine="720"/>
        <w:contextualSpacing/>
        <w:jc w:val="both"/>
        <w:rPr>
          <w:rFonts w:eastAsia="Times New Roman" w:cs="Times New Roman"/>
          <w:color w:val="000000"/>
        </w:rPr>
      </w:pPr>
      <w:r>
        <w:rPr>
          <w:rFonts w:eastAsia="Times New Roman" w:cs="Times New Roman"/>
          <w:i/>
          <w:iCs/>
          <w:color w:val="000000"/>
        </w:rPr>
        <w:t>Morphological patterns—</w:t>
      </w:r>
      <w:r w:rsidR="001710E9">
        <w:rPr>
          <w:rFonts w:eastAsia="Times New Roman" w:cs="Times New Roman"/>
          <w:color w:val="000000"/>
        </w:rPr>
        <w:t xml:space="preserve">After searching the literature, </w:t>
      </w:r>
      <w:r w:rsidR="008C4F0F">
        <w:rPr>
          <w:rFonts w:eastAsia="Times New Roman" w:cs="Times New Roman"/>
          <w:color w:val="000000"/>
        </w:rPr>
        <w:t>we successfully</w:t>
      </w:r>
      <w:r w:rsidR="00CA0D00">
        <w:rPr>
          <w:rFonts w:eastAsia="Times New Roman" w:cs="Times New Roman"/>
          <w:color w:val="000000"/>
        </w:rPr>
        <w:t xml:space="preserve"> compile</w:t>
      </w:r>
      <w:r w:rsidR="008C4F0F">
        <w:rPr>
          <w:rFonts w:eastAsia="Times New Roman" w:cs="Times New Roman"/>
          <w:color w:val="000000"/>
        </w:rPr>
        <w:t>d</w:t>
      </w:r>
      <w:r w:rsidR="00CA0D00">
        <w:rPr>
          <w:rFonts w:eastAsia="Times New Roman" w:cs="Times New Roman"/>
          <w:color w:val="000000"/>
        </w:rPr>
        <w:t xml:space="preserve"> mass records from 103</w:t>
      </w:r>
      <w:r w:rsidR="00CA0D00">
        <w:rPr>
          <w:rFonts w:eastAsia="Times New Roman" w:cs="Times New Roman"/>
          <w:color w:val="FF0000"/>
        </w:rPr>
        <w:t xml:space="preserve"> </w:t>
      </w:r>
      <w:r w:rsidR="00CA0D00">
        <w:rPr>
          <w:rFonts w:eastAsia="Times New Roman" w:cs="Times New Roman"/>
          <w:color w:val="000000"/>
        </w:rPr>
        <w:t>pteropodid species for females and 106 species for males; forearm records from 146</w:t>
      </w:r>
      <w:r w:rsidR="00CA0D00" w:rsidRPr="005C2277">
        <w:rPr>
          <w:rFonts w:eastAsia="Times New Roman" w:cs="Times New Roman"/>
          <w:color w:val="FF0000"/>
        </w:rPr>
        <w:t xml:space="preserve"> </w:t>
      </w:r>
      <w:r w:rsidR="00CA0D00">
        <w:rPr>
          <w:rFonts w:eastAsia="Times New Roman" w:cs="Times New Roman"/>
          <w:color w:val="000000"/>
        </w:rPr>
        <w:t>species for females and 140 species for males; tibia records from 64 species for females and 64 species for males; and ear length records from 101 species for females and 99 species for males.</w:t>
      </w:r>
      <w:r w:rsidR="001710E9">
        <w:rPr>
          <w:rFonts w:eastAsia="Times New Roman" w:cs="Times New Roman"/>
          <w:color w:val="000000"/>
        </w:rPr>
        <w:t xml:space="preserve"> We compared these </w:t>
      </w:r>
      <w:r w:rsidR="00D86326">
        <w:rPr>
          <w:rFonts w:eastAsia="Times New Roman" w:cs="Times New Roman"/>
          <w:color w:val="000000"/>
        </w:rPr>
        <w:t xml:space="preserve">records </w:t>
      </w:r>
      <w:r w:rsidR="001710E9">
        <w:rPr>
          <w:rFonts w:eastAsia="Times New Roman" w:cs="Times New Roman"/>
          <w:color w:val="000000"/>
        </w:rPr>
        <w:t xml:space="preserve">against morphological patterns witnessed in our own </w:t>
      </w:r>
      <w:proofErr w:type="gramStart"/>
      <w:r w:rsidR="001710E9">
        <w:rPr>
          <w:rFonts w:eastAsia="Times New Roman" w:cs="Times New Roman"/>
          <w:color w:val="000000"/>
        </w:rPr>
        <w:t>longitudinally-collected</w:t>
      </w:r>
      <w:proofErr w:type="gramEnd"/>
      <w:r w:rsidR="001710E9">
        <w:rPr>
          <w:rFonts w:eastAsia="Times New Roman" w:cs="Times New Roman"/>
          <w:color w:val="000000"/>
        </w:rPr>
        <w:t xml:space="preserve"> field data.</w:t>
      </w:r>
    </w:p>
    <w:p w14:paraId="52C2194E" w14:textId="300DA075" w:rsidR="00382477" w:rsidRPr="00382477" w:rsidRDefault="001710E9" w:rsidP="004721A4">
      <w:pPr>
        <w:ind w:firstLine="720"/>
        <w:contextualSpacing/>
        <w:jc w:val="both"/>
        <w:rPr>
          <w:rFonts w:eastAsia="Times New Roman" w:cs="Times New Roman"/>
          <w:color w:val="000000"/>
        </w:rPr>
      </w:pPr>
      <w:commentRangeStart w:id="25"/>
      <w:r>
        <w:rPr>
          <w:rFonts w:eastAsia="Times New Roman" w:cs="Times New Roman"/>
          <w:color w:val="000000"/>
        </w:rPr>
        <w:t>For Malagasy fruit bats</w:t>
      </w:r>
      <w:r w:rsidR="0059487F">
        <w:rPr>
          <w:rFonts w:eastAsia="Times New Roman" w:cs="Times New Roman"/>
          <w:color w:val="000000"/>
        </w:rPr>
        <w:t xml:space="preserve">, we observed large differences in morphology across species but few significant differences </w:t>
      </w:r>
      <w:r w:rsidR="009362CA">
        <w:rPr>
          <w:rFonts w:eastAsia="Times New Roman" w:cs="Times New Roman"/>
          <w:color w:val="000000"/>
        </w:rPr>
        <w:t xml:space="preserve">by </w:t>
      </w:r>
      <w:r w:rsidR="0059487F">
        <w:rPr>
          <w:rFonts w:eastAsia="Times New Roman" w:cs="Times New Roman"/>
          <w:color w:val="000000"/>
        </w:rPr>
        <w:t>sex</w:t>
      </w:r>
      <w:commentRangeEnd w:id="25"/>
      <w:r w:rsidR="001963EA">
        <w:rPr>
          <w:rStyle w:val="CommentReference"/>
        </w:rPr>
        <w:commentReference w:id="25"/>
      </w:r>
      <w:r w:rsidR="0059487F">
        <w:rPr>
          <w:rFonts w:eastAsia="Times New Roman" w:cs="Times New Roman"/>
          <w:color w:val="000000"/>
        </w:rPr>
        <w:t xml:space="preserve">. The Malagasy fruit bat species ranked in size, from largest to smallest: </w:t>
      </w:r>
      <w:r w:rsidR="0059487F">
        <w:rPr>
          <w:rFonts w:eastAsia="Times New Roman" w:cs="Times New Roman"/>
          <w:i/>
          <w:iCs/>
          <w:color w:val="000000"/>
        </w:rPr>
        <w:t xml:space="preserve">P. rufus, E. dupreanum, </w:t>
      </w:r>
      <w:r w:rsidR="0059487F">
        <w:rPr>
          <w:rFonts w:eastAsia="Times New Roman" w:cs="Times New Roman"/>
          <w:color w:val="000000"/>
        </w:rPr>
        <w:t xml:space="preserve">and </w:t>
      </w:r>
      <w:r w:rsidR="0059487F">
        <w:rPr>
          <w:rFonts w:eastAsia="Times New Roman" w:cs="Times New Roman"/>
          <w:i/>
          <w:iCs/>
          <w:color w:val="000000"/>
        </w:rPr>
        <w:t xml:space="preserve">R. madagascariensis, </w:t>
      </w:r>
      <w:r w:rsidR="00EC3D73">
        <w:rPr>
          <w:rFonts w:eastAsia="Times New Roman" w:cs="Times New Roman"/>
          <w:color w:val="000000"/>
        </w:rPr>
        <w:t xml:space="preserve">with the size ranges of each species </w:t>
      </w:r>
      <w:r w:rsidR="0059487F">
        <w:rPr>
          <w:rFonts w:eastAsia="Times New Roman" w:cs="Times New Roman"/>
          <w:color w:val="000000"/>
        </w:rPr>
        <w:t>roughly spanning the range in ear length, tibia length, and forearm length as</w:t>
      </w:r>
      <w:r w:rsidR="00EC3D73">
        <w:rPr>
          <w:rFonts w:eastAsia="Times New Roman" w:cs="Times New Roman"/>
          <w:color w:val="000000"/>
        </w:rPr>
        <w:t xml:space="preserve"> the</w:t>
      </w:r>
      <w:r w:rsidR="0059487F">
        <w:rPr>
          <w:rFonts w:eastAsia="Times New Roman" w:cs="Times New Roman"/>
          <w:color w:val="000000"/>
        </w:rPr>
        <w:t xml:space="preserve"> mean values for </w:t>
      </w:r>
      <w:r w:rsidR="00EC3D73">
        <w:rPr>
          <w:rFonts w:eastAsia="Times New Roman" w:cs="Times New Roman"/>
          <w:color w:val="000000"/>
        </w:rPr>
        <w:t xml:space="preserve">all </w:t>
      </w:r>
      <w:r w:rsidR="004A2623">
        <w:rPr>
          <w:rFonts w:eastAsia="Times New Roman" w:cs="Times New Roman"/>
          <w:color w:val="000000"/>
        </w:rPr>
        <w:t xml:space="preserve">non-Malagasy </w:t>
      </w:r>
      <w:proofErr w:type="spellStart"/>
      <w:r w:rsidR="0059487F">
        <w:rPr>
          <w:rFonts w:eastAsia="Times New Roman" w:cs="Times New Roman"/>
          <w:color w:val="000000"/>
        </w:rPr>
        <w:t>pteropdid</w:t>
      </w:r>
      <w:proofErr w:type="spellEnd"/>
      <w:r w:rsidR="0059487F">
        <w:rPr>
          <w:rFonts w:eastAsia="Times New Roman" w:cs="Times New Roman"/>
          <w:color w:val="000000"/>
        </w:rPr>
        <w:t xml:space="preserve"> bats surveyed across the literature (</w:t>
      </w:r>
      <w:r w:rsidR="0059487F">
        <w:rPr>
          <w:rFonts w:eastAsia="Times New Roman" w:cs="Times New Roman"/>
          <w:b/>
          <w:bCs/>
          <w:color w:val="000000"/>
        </w:rPr>
        <w:t>Fig. 2</w:t>
      </w:r>
      <w:r w:rsidR="00382477">
        <w:rPr>
          <w:rFonts w:eastAsia="Times New Roman" w:cs="Times New Roman"/>
          <w:b/>
          <w:bCs/>
          <w:color w:val="000000"/>
        </w:rPr>
        <w:t>A-C</w:t>
      </w:r>
      <w:r w:rsidR="0059487F">
        <w:rPr>
          <w:rFonts w:eastAsia="Times New Roman" w:cs="Times New Roman"/>
          <w:color w:val="000000"/>
        </w:rPr>
        <w:t>)</w:t>
      </w:r>
      <w:r w:rsidR="004A2623">
        <w:rPr>
          <w:rFonts w:eastAsia="Times New Roman" w:cs="Times New Roman"/>
          <w:color w:val="000000"/>
        </w:rPr>
        <w:t>. Specific morphological ranges for tibia length and forearm length matched th</w:t>
      </w:r>
      <w:r w:rsidR="00CA6637">
        <w:rPr>
          <w:rFonts w:eastAsia="Times New Roman" w:cs="Times New Roman"/>
          <w:color w:val="000000"/>
        </w:rPr>
        <w:t xml:space="preserve">e size distributions of the three species, scaling downward from </w:t>
      </w:r>
      <w:r w:rsidR="00CA6637">
        <w:rPr>
          <w:rFonts w:eastAsia="Times New Roman" w:cs="Times New Roman"/>
          <w:i/>
          <w:iCs/>
          <w:color w:val="000000"/>
        </w:rPr>
        <w:t xml:space="preserve">P. rufus </w:t>
      </w:r>
      <w:r w:rsidR="00CA6637">
        <w:rPr>
          <w:rFonts w:eastAsia="Times New Roman" w:cs="Times New Roman"/>
          <w:color w:val="000000"/>
        </w:rPr>
        <w:t>to</w:t>
      </w:r>
      <w:r w:rsidR="00CA6637">
        <w:rPr>
          <w:rFonts w:eastAsia="Times New Roman" w:cs="Times New Roman"/>
          <w:i/>
          <w:iCs/>
          <w:color w:val="000000"/>
        </w:rPr>
        <w:t xml:space="preserve"> E. dupreanum </w:t>
      </w:r>
      <w:r w:rsidR="00CA6637">
        <w:rPr>
          <w:rFonts w:eastAsia="Times New Roman" w:cs="Times New Roman"/>
          <w:color w:val="000000"/>
        </w:rPr>
        <w:t xml:space="preserve">to </w:t>
      </w:r>
      <w:r w:rsidR="00CA6637">
        <w:rPr>
          <w:rFonts w:eastAsia="Times New Roman" w:cs="Times New Roman"/>
          <w:i/>
          <w:iCs/>
          <w:color w:val="000000"/>
        </w:rPr>
        <w:t>R. madagascariensis.</w:t>
      </w:r>
      <w:r w:rsidR="00CA6637">
        <w:rPr>
          <w:rFonts w:eastAsia="Times New Roman" w:cs="Times New Roman"/>
          <w:color w:val="000000"/>
        </w:rPr>
        <w:t xml:space="preserve"> For ear lengths, </w:t>
      </w:r>
      <w:r w:rsidR="00CA6637">
        <w:rPr>
          <w:rFonts w:eastAsia="Times New Roman" w:cs="Times New Roman"/>
          <w:i/>
          <w:iCs/>
          <w:color w:val="000000"/>
        </w:rPr>
        <w:t xml:space="preserve">P. rufus </w:t>
      </w:r>
      <w:r w:rsidR="00CA6637">
        <w:rPr>
          <w:rFonts w:eastAsia="Times New Roman" w:cs="Times New Roman"/>
          <w:color w:val="000000"/>
        </w:rPr>
        <w:t xml:space="preserve">and </w:t>
      </w:r>
      <w:r w:rsidR="00CA6637">
        <w:rPr>
          <w:rFonts w:eastAsia="Times New Roman" w:cs="Times New Roman"/>
          <w:i/>
          <w:iCs/>
          <w:color w:val="000000"/>
        </w:rPr>
        <w:t xml:space="preserve">E. dupreanum </w:t>
      </w:r>
      <w:r w:rsidR="00CA6637">
        <w:rPr>
          <w:rFonts w:eastAsia="Times New Roman" w:cs="Times New Roman"/>
          <w:color w:val="000000"/>
        </w:rPr>
        <w:t xml:space="preserve">distributions were largely overlapping, while </w:t>
      </w:r>
      <w:r w:rsidR="00CA6637">
        <w:rPr>
          <w:rFonts w:eastAsia="Times New Roman" w:cs="Times New Roman"/>
          <w:i/>
          <w:iCs/>
          <w:color w:val="000000"/>
        </w:rPr>
        <w:t xml:space="preserve">R. madagascariensis </w:t>
      </w:r>
      <w:r w:rsidR="00CA6637">
        <w:rPr>
          <w:rFonts w:eastAsia="Times New Roman" w:cs="Times New Roman"/>
          <w:color w:val="000000"/>
        </w:rPr>
        <w:t>were</w:t>
      </w:r>
      <w:r w:rsidR="00A84EED">
        <w:rPr>
          <w:rFonts w:eastAsia="Times New Roman" w:cs="Times New Roman"/>
          <w:color w:val="000000"/>
        </w:rPr>
        <w:t xml:space="preserve"> smaller</w:t>
      </w:r>
      <w:r w:rsidR="00D86326">
        <w:rPr>
          <w:rFonts w:eastAsia="Times New Roman" w:cs="Times New Roman"/>
          <w:color w:val="000000"/>
        </w:rPr>
        <w:t xml:space="preserve">; </w:t>
      </w:r>
      <w:r w:rsidR="00382477">
        <w:rPr>
          <w:rFonts w:eastAsia="Times New Roman" w:cs="Times New Roman"/>
          <w:color w:val="000000"/>
        </w:rPr>
        <w:t>species-specif</w:t>
      </w:r>
      <w:r w:rsidR="000E0F5F">
        <w:rPr>
          <w:rFonts w:eastAsia="Times New Roman" w:cs="Times New Roman"/>
          <w:color w:val="000000"/>
        </w:rPr>
        <w:t>i</w:t>
      </w:r>
      <w:r w:rsidR="00382477">
        <w:rPr>
          <w:rFonts w:eastAsia="Times New Roman" w:cs="Times New Roman"/>
          <w:color w:val="000000"/>
        </w:rPr>
        <w:t xml:space="preserve">c interquartile ranges for each morphological trait are summarized in </w:t>
      </w:r>
      <w:r w:rsidR="00382477" w:rsidRPr="00382477">
        <w:rPr>
          <w:rFonts w:eastAsia="Times New Roman" w:cs="Times New Roman"/>
          <w:b/>
          <w:bCs/>
          <w:color w:val="000000"/>
        </w:rPr>
        <w:t>Table S2</w:t>
      </w:r>
      <w:r w:rsidR="00A84EED" w:rsidRPr="00A84EED">
        <w:rPr>
          <w:rFonts w:eastAsia="Times New Roman" w:cs="Times New Roman"/>
          <w:color w:val="000000"/>
        </w:rPr>
        <w:t>.</w:t>
      </w:r>
      <w:r w:rsidR="00A84EED">
        <w:rPr>
          <w:rFonts w:eastAsia="Times New Roman" w:cs="Times New Roman"/>
          <w:color w:val="000000"/>
        </w:rPr>
        <w:t xml:space="preserve"> </w:t>
      </w:r>
      <w:r w:rsidR="00237488">
        <w:rPr>
          <w:rFonts w:eastAsia="Times New Roman" w:cs="Times New Roman"/>
          <w:color w:val="000000"/>
        </w:rPr>
        <w:t>L</w:t>
      </w:r>
      <w:r w:rsidR="00A84EED">
        <w:rPr>
          <w:rFonts w:eastAsia="Times New Roman" w:cs="Times New Roman"/>
          <w:color w:val="000000"/>
        </w:rPr>
        <w:t xml:space="preserve">ength distributions for most traits were not significantly different by sex, except in the case of forearm lengths for </w:t>
      </w:r>
      <w:r w:rsidR="00A84EED">
        <w:rPr>
          <w:rFonts w:eastAsia="Times New Roman" w:cs="Times New Roman"/>
          <w:i/>
          <w:iCs/>
          <w:color w:val="000000"/>
        </w:rPr>
        <w:t>P.  rufus</w:t>
      </w:r>
      <w:r w:rsidR="009362CA">
        <w:rPr>
          <w:rFonts w:eastAsia="Times New Roman" w:cs="Times New Roman"/>
          <w:color w:val="000000"/>
        </w:rPr>
        <w:t xml:space="preserve"> and tibia and forearm lengths for </w:t>
      </w:r>
      <w:r w:rsidR="009362CA">
        <w:rPr>
          <w:rFonts w:eastAsia="Times New Roman" w:cs="Times New Roman"/>
          <w:i/>
          <w:iCs/>
          <w:color w:val="000000"/>
        </w:rPr>
        <w:t xml:space="preserve">R. madagascariensis, </w:t>
      </w:r>
      <w:r w:rsidR="009362CA">
        <w:rPr>
          <w:rFonts w:eastAsia="Times New Roman" w:cs="Times New Roman"/>
          <w:color w:val="000000"/>
        </w:rPr>
        <w:t xml:space="preserve">which </w:t>
      </w:r>
      <w:r w:rsidR="00237488">
        <w:rPr>
          <w:rFonts w:eastAsia="Times New Roman" w:cs="Times New Roman"/>
          <w:color w:val="000000"/>
        </w:rPr>
        <w:t>were</w:t>
      </w:r>
      <w:r w:rsidR="0047451A">
        <w:rPr>
          <w:rFonts w:eastAsia="Times New Roman" w:cs="Times New Roman"/>
          <w:color w:val="000000"/>
        </w:rPr>
        <w:t xml:space="preserve"> all </w:t>
      </w:r>
      <w:r w:rsidR="00237488">
        <w:rPr>
          <w:rFonts w:eastAsia="Times New Roman" w:cs="Times New Roman"/>
          <w:color w:val="000000"/>
        </w:rPr>
        <w:t xml:space="preserve">significantly larger </w:t>
      </w:r>
      <w:r w:rsidR="009362CA">
        <w:rPr>
          <w:rFonts w:eastAsia="Times New Roman" w:cs="Times New Roman"/>
          <w:color w:val="000000"/>
        </w:rPr>
        <w:t xml:space="preserve">in females than </w:t>
      </w:r>
      <w:r w:rsidR="0047451A">
        <w:rPr>
          <w:rFonts w:eastAsia="Times New Roman" w:cs="Times New Roman"/>
          <w:color w:val="000000"/>
        </w:rPr>
        <w:t xml:space="preserve">in </w:t>
      </w:r>
      <w:r w:rsidR="009362CA">
        <w:rPr>
          <w:rFonts w:eastAsia="Times New Roman" w:cs="Times New Roman"/>
          <w:color w:val="000000"/>
        </w:rPr>
        <w:t>male</w:t>
      </w:r>
      <w:r w:rsidR="00237488">
        <w:rPr>
          <w:rFonts w:eastAsia="Times New Roman" w:cs="Times New Roman"/>
          <w:color w:val="000000"/>
        </w:rPr>
        <w:t xml:space="preserve">s </w:t>
      </w:r>
      <w:r w:rsidR="009362CA">
        <w:rPr>
          <w:rFonts w:eastAsia="Times New Roman" w:cs="Times New Roman"/>
          <w:color w:val="000000"/>
        </w:rPr>
        <w:t>(</w:t>
      </w:r>
      <w:r w:rsidR="009362CA">
        <w:rPr>
          <w:rFonts w:eastAsia="Times New Roman" w:cs="Times New Roman"/>
          <w:i/>
          <w:iCs/>
          <w:color w:val="000000"/>
        </w:rPr>
        <w:t>Welch</w:t>
      </w:r>
      <w:r w:rsidR="009362CA" w:rsidRPr="00A84EED">
        <w:rPr>
          <w:rFonts w:eastAsia="Times New Roman" w:cs="Times New Roman"/>
          <w:i/>
          <w:iCs/>
          <w:color w:val="000000"/>
        </w:rPr>
        <w:t>’s</w:t>
      </w:r>
      <w:r w:rsidR="009362CA">
        <w:rPr>
          <w:rFonts w:eastAsia="Times New Roman" w:cs="Times New Roman"/>
          <w:i/>
          <w:iCs/>
          <w:color w:val="000000"/>
        </w:rPr>
        <w:t xml:space="preserve"> 2-sample</w:t>
      </w:r>
      <w:r w:rsidR="009362CA" w:rsidRPr="00A84EED">
        <w:rPr>
          <w:rFonts w:eastAsia="Times New Roman" w:cs="Times New Roman"/>
          <w:i/>
          <w:iCs/>
          <w:color w:val="000000"/>
        </w:rPr>
        <w:t xml:space="preserve"> t-test p</w:t>
      </w:r>
      <w:r w:rsidR="009362CA">
        <w:rPr>
          <w:rFonts w:eastAsia="Times New Roman" w:cs="Times New Roman"/>
          <w:i/>
          <w:iCs/>
          <w:color w:val="000000"/>
        </w:rPr>
        <w:t>&lt;</w:t>
      </w:r>
      <w:r w:rsidR="009362CA" w:rsidRPr="00A84EED">
        <w:rPr>
          <w:rFonts w:eastAsia="Times New Roman" w:cs="Times New Roman"/>
          <w:i/>
          <w:iCs/>
          <w:color w:val="000000"/>
        </w:rPr>
        <w:t>0.001</w:t>
      </w:r>
      <w:r w:rsidR="009362CA">
        <w:rPr>
          <w:rFonts w:eastAsia="Times New Roman" w:cs="Times New Roman"/>
          <w:i/>
          <w:iCs/>
          <w:color w:val="000000"/>
        </w:rPr>
        <w:t xml:space="preserve">; </w:t>
      </w:r>
      <w:r w:rsidR="009362CA">
        <w:rPr>
          <w:rFonts w:eastAsia="Times New Roman" w:cs="Times New Roman"/>
          <w:color w:val="000000"/>
        </w:rPr>
        <w:t>Table S2).</w:t>
      </w:r>
      <w:r w:rsidR="0047451A">
        <w:rPr>
          <w:rFonts w:eastAsia="Times New Roman" w:cs="Times New Roman"/>
          <w:color w:val="000000"/>
        </w:rPr>
        <w:t xml:space="preserve"> The larger literature-derived </w:t>
      </w:r>
      <w:r w:rsidR="00382477">
        <w:rPr>
          <w:rFonts w:eastAsia="Times New Roman" w:cs="Times New Roman"/>
          <w:color w:val="000000"/>
        </w:rPr>
        <w:t xml:space="preserve">species-level means </w:t>
      </w:r>
      <w:r w:rsidR="0047451A">
        <w:rPr>
          <w:rFonts w:eastAsia="Times New Roman" w:cs="Times New Roman"/>
          <w:color w:val="000000"/>
        </w:rPr>
        <w:t xml:space="preserve">roughly approximated the range spanned from the </w:t>
      </w:r>
      <w:r w:rsidR="0047451A">
        <w:rPr>
          <w:rFonts w:eastAsia="Times New Roman" w:cs="Times New Roman"/>
          <w:i/>
          <w:iCs/>
          <w:color w:val="000000"/>
        </w:rPr>
        <w:t>R. madagascariensis</w:t>
      </w:r>
      <w:r w:rsidR="0047451A">
        <w:rPr>
          <w:rFonts w:eastAsia="Times New Roman" w:cs="Times New Roman"/>
          <w:color w:val="000000"/>
        </w:rPr>
        <w:t xml:space="preserve"> minimum to the </w:t>
      </w:r>
      <w:r w:rsidR="0047451A">
        <w:rPr>
          <w:rFonts w:eastAsia="Times New Roman" w:cs="Times New Roman"/>
          <w:i/>
          <w:iCs/>
          <w:color w:val="000000"/>
        </w:rPr>
        <w:t>P. rufus</w:t>
      </w:r>
      <w:r w:rsidR="0047451A">
        <w:rPr>
          <w:rFonts w:eastAsia="Times New Roman" w:cs="Times New Roman"/>
          <w:color w:val="000000"/>
        </w:rPr>
        <w:t xml:space="preserve"> maximum for tibia, ear, and forearm length, with the median falling in between that of </w:t>
      </w:r>
      <w:r w:rsidR="0047451A">
        <w:rPr>
          <w:rFonts w:eastAsia="Times New Roman" w:cs="Times New Roman"/>
          <w:i/>
          <w:iCs/>
          <w:color w:val="000000"/>
        </w:rPr>
        <w:t xml:space="preserve">R. madagascariensis </w:t>
      </w:r>
      <w:r w:rsidR="0047451A">
        <w:rPr>
          <w:rFonts w:eastAsia="Times New Roman" w:cs="Times New Roman"/>
          <w:color w:val="000000"/>
        </w:rPr>
        <w:t xml:space="preserve">and </w:t>
      </w:r>
      <w:r w:rsidR="0047451A">
        <w:rPr>
          <w:rFonts w:eastAsia="Times New Roman" w:cs="Times New Roman"/>
          <w:i/>
          <w:iCs/>
          <w:color w:val="000000"/>
        </w:rPr>
        <w:t xml:space="preserve">E. dupreanum </w:t>
      </w:r>
      <w:r w:rsidR="0047451A">
        <w:rPr>
          <w:rFonts w:eastAsia="Times New Roman" w:cs="Times New Roman"/>
          <w:color w:val="000000"/>
        </w:rPr>
        <w:t>across all three metrics.</w:t>
      </w:r>
    </w:p>
    <w:p w14:paraId="7B51A53E" w14:textId="77777777" w:rsidR="00A84EED" w:rsidRDefault="0047451A" w:rsidP="004721A4">
      <w:pPr>
        <w:ind w:firstLine="720"/>
        <w:contextualSpacing/>
        <w:jc w:val="both"/>
        <w:rPr>
          <w:rFonts w:eastAsia="Times New Roman" w:cs="Times New Roman"/>
          <w:color w:val="000000"/>
        </w:rPr>
      </w:pPr>
      <w:r>
        <w:rPr>
          <w:rFonts w:eastAsia="Times New Roman" w:cs="Times New Roman"/>
          <w:color w:val="000000"/>
        </w:rPr>
        <w:t>We additionally computed a type-2 exponential regression of the correlation of increasing body mass with forearm length across a joint dataset incorporating all three Malagasy species</w:t>
      </w:r>
      <w:r w:rsidR="00382477">
        <w:rPr>
          <w:rFonts w:eastAsia="Times New Roman" w:cs="Times New Roman"/>
          <w:color w:val="000000"/>
        </w:rPr>
        <w:t xml:space="preserve"> and another across the literature-derived dataset, both</w:t>
      </w:r>
      <w:del w:id="26" w:author="Author" w:date="2021-09-15T02:16:00Z">
        <w:r w:rsidR="00382477" w:rsidDel="003E0FF3">
          <w:rPr>
            <w:rFonts w:eastAsia="Times New Roman" w:cs="Times New Roman"/>
            <w:color w:val="000000"/>
          </w:rPr>
          <w:delText xml:space="preserve"> </w:delText>
        </w:r>
      </w:del>
      <w:r w:rsidR="00382477">
        <w:rPr>
          <w:rFonts w:eastAsia="Times New Roman" w:cs="Times New Roman"/>
          <w:color w:val="000000"/>
        </w:rPr>
        <w:t xml:space="preserve"> separated by sex. All four exponential regressions demonstrated a good fit to the data</w:t>
      </w:r>
      <w:r w:rsidR="00D60DDC">
        <w:rPr>
          <w:rFonts w:eastAsia="Times New Roman" w:cs="Times New Roman"/>
          <w:color w:val="000000"/>
        </w:rPr>
        <w:t xml:space="preserve"> with </w:t>
      </w:r>
      <w:r w:rsidR="00D60DDC" w:rsidRPr="00D60DDC">
        <w:rPr>
          <w:rFonts w:eastAsia="Times New Roman" w:cs="Times New Roman"/>
          <w:i/>
          <w:iCs/>
          <w:color w:val="000000"/>
        </w:rPr>
        <w:t>R</w:t>
      </w:r>
      <w:r w:rsidR="00D60DDC" w:rsidRPr="00D60DDC">
        <w:rPr>
          <w:rFonts w:eastAsia="Times New Roman" w:cs="Times New Roman"/>
          <w:i/>
          <w:iCs/>
          <w:color w:val="000000"/>
          <w:vertAlign w:val="superscript"/>
        </w:rPr>
        <w:t>2</w:t>
      </w:r>
      <w:r w:rsidR="00D60DDC">
        <w:rPr>
          <w:rFonts w:eastAsia="Times New Roman" w:cs="Times New Roman"/>
          <w:color w:val="000000"/>
        </w:rPr>
        <w:t xml:space="preserve"> values &gt;</w:t>
      </w:r>
      <w:r w:rsidR="00E34E8E">
        <w:rPr>
          <w:rFonts w:eastAsia="Times New Roman" w:cs="Times New Roman"/>
          <w:color w:val="000000"/>
        </w:rPr>
        <w:t xml:space="preserve"> </w:t>
      </w:r>
      <w:r w:rsidR="00D60DDC">
        <w:rPr>
          <w:rFonts w:eastAsia="Times New Roman" w:cs="Times New Roman"/>
          <w:color w:val="000000"/>
        </w:rPr>
        <w:t xml:space="preserve">.95 </w:t>
      </w:r>
      <w:r w:rsidR="00E34E8E">
        <w:rPr>
          <w:rFonts w:eastAsia="Times New Roman" w:cs="Times New Roman"/>
          <w:color w:val="000000"/>
        </w:rPr>
        <w:t xml:space="preserve">and roughly comparable slopes, indicating </w:t>
      </w:r>
      <w:proofErr w:type="gramStart"/>
      <w:r w:rsidR="00E34E8E">
        <w:rPr>
          <w:rFonts w:eastAsia="Times New Roman" w:cs="Times New Roman"/>
          <w:color w:val="000000"/>
        </w:rPr>
        <w:t>20-30 fold</w:t>
      </w:r>
      <w:proofErr w:type="gramEnd"/>
      <w:r w:rsidR="00E34E8E">
        <w:rPr>
          <w:rFonts w:eastAsia="Times New Roman" w:cs="Times New Roman"/>
          <w:color w:val="000000"/>
        </w:rPr>
        <w:t xml:space="preserve"> increases in bat mass (in grams) corresponding to every 10-fold increase in forearm length (in mm) </w:t>
      </w:r>
      <w:r w:rsidR="00D425F3">
        <w:rPr>
          <w:rFonts w:eastAsia="Times New Roman" w:cs="Times New Roman"/>
          <w:color w:val="000000"/>
        </w:rPr>
        <w:t xml:space="preserve">across all species and sexes </w:t>
      </w:r>
      <w:r w:rsidR="00E34E8E">
        <w:rPr>
          <w:rFonts w:eastAsia="Times New Roman" w:cs="Times New Roman"/>
          <w:color w:val="000000"/>
        </w:rPr>
        <w:t xml:space="preserve">(Fig 2C; </w:t>
      </w:r>
      <w:r w:rsidR="00E34E8E" w:rsidRPr="00E34E8E">
        <w:rPr>
          <w:rFonts w:eastAsia="Times New Roman" w:cs="Times New Roman"/>
          <w:b/>
          <w:bCs/>
          <w:color w:val="000000"/>
        </w:rPr>
        <w:t>Table S3</w:t>
      </w:r>
      <w:r w:rsidR="00E34E8E">
        <w:rPr>
          <w:rFonts w:eastAsia="Times New Roman" w:cs="Times New Roman"/>
          <w:color w:val="000000"/>
        </w:rPr>
        <w:t>).</w:t>
      </w:r>
    </w:p>
    <w:p w14:paraId="063D288C" w14:textId="62587C02" w:rsidR="000660C0" w:rsidRDefault="00E34E8E" w:rsidP="004721A4">
      <w:pPr>
        <w:ind w:firstLine="720"/>
        <w:contextualSpacing/>
        <w:jc w:val="both"/>
        <w:rPr>
          <w:rFonts w:eastAsia="Times New Roman" w:cs="Times New Roman"/>
          <w:i/>
          <w:iCs/>
          <w:color w:val="000000"/>
        </w:rPr>
      </w:pPr>
      <w:r>
        <w:rPr>
          <w:rFonts w:eastAsia="Times New Roman" w:cs="Times New Roman"/>
          <w:i/>
          <w:iCs/>
          <w:color w:val="000000"/>
        </w:rPr>
        <w:t xml:space="preserve">Seasonality of </w:t>
      </w:r>
      <w:proofErr w:type="spellStart"/>
      <w:proofErr w:type="gramStart"/>
      <w:r>
        <w:rPr>
          <w:rFonts w:eastAsia="Times New Roman" w:cs="Times New Roman"/>
          <w:i/>
          <w:iCs/>
          <w:color w:val="000000"/>
        </w:rPr>
        <w:t>mass:forearm</w:t>
      </w:r>
      <w:proofErr w:type="spellEnd"/>
      <w:proofErr w:type="gramEnd"/>
      <w:r>
        <w:rPr>
          <w:rFonts w:eastAsia="Times New Roman" w:cs="Times New Roman"/>
          <w:i/>
          <w:iCs/>
          <w:color w:val="000000"/>
        </w:rPr>
        <w:t xml:space="preserve"> relationships—</w:t>
      </w:r>
      <w:r w:rsidR="00D425F3">
        <w:rPr>
          <w:rFonts w:eastAsia="Times New Roman" w:cs="Times New Roman"/>
          <w:color w:val="000000"/>
        </w:rPr>
        <w:t xml:space="preserve">Restricting our analyses to the Madagascar field data only, we next explored seasonal variation in the </w:t>
      </w:r>
      <w:proofErr w:type="spellStart"/>
      <w:r w:rsidR="00D425F3">
        <w:rPr>
          <w:rFonts w:eastAsia="Times New Roman" w:cs="Times New Roman"/>
          <w:color w:val="000000"/>
        </w:rPr>
        <w:t>mass:forearm</w:t>
      </w:r>
      <w:proofErr w:type="spellEnd"/>
      <w:r w:rsidR="00D425F3">
        <w:rPr>
          <w:rFonts w:eastAsia="Times New Roman" w:cs="Times New Roman"/>
          <w:color w:val="000000"/>
        </w:rPr>
        <w:t xml:space="preserve"> relationships realized in Fig. 2C, </w:t>
      </w:r>
      <w:r w:rsidR="00D60DDC">
        <w:rPr>
          <w:rFonts w:eastAsia="Times New Roman" w:cs="Times New Roman"/>
          <w:color w:val="000000"/>
        </w:rPr>
        <w:t>fitting disparate species</w:t>
      </w:r>
      <w:r w:rsidR="006C558C">
        <w:rPr>
          <w:rFonts w:eastAsia="Times New Roman" w:cs="Times New Roman"/>
          <w:color w:val="000000"/>
        </w:rPr>
        <w:t>-</w:t>
      </w:r>
      <w:r w:rsidR="00D60DDC">
        <w:rPr>
          <w:rFonts w:eastAsia="Times New Roman" w:cs="Times New Roman"/>
          <w:color w:val="000000"/>
        </w:rPr>
        <w:t xml:space="preserve"> and sex-specific GAMs to the residual of the observed </w:t>
      </w:r>
      <w:proofErr w:type="spellStart"/>
      <w:r w:rsidR="00D60DDC">
        <w:rPr>
          <w:rFonts w:eastAsia="Times New Roman" w:cs="Times New Roman"/>
          <w:color w:val="000000"/>
        </w:rPr>
        <w:t>mass:forearm</w:t>
      </w:r>
      <w:proofErr w:type="spellEnd"/>
      <w:r w:rsidR="00D60DDC">
        <w:rPr>
          <w:rFonts w:eastAsia="Times New Roman" w:cs="Times New Roman"/>
          <w:color w:val="000000"/>
        </w:rPr>
        <w:t xml:space="preserve"> from the modeled prediction. GAMs indicated a significant seasonal smoothing </w:t>
      </w:r>
      <w:r w:rsidR="006C558C">
        <w:rPr>
          <w:rFonts w:eastAsia="Times New Roman" w:cs="Times New Roman"/>
          <w:color w:val="000000"/>
        </w:rPr>
        <w:t xml:space="preserve">predictor of </w:t>
      </w:r>
      <w:proofErr w:type="spellStart"/>
      <w:proofErr w:type="gramStart"/>
      <w:r w:rsidR="006C558C">
        <w:rPr>
          <w:rFonts w:eastAsia="Times New Roman" w:cs="Times New Roman"/>
          <w:color w:val="000000"/>
        </w:rPr>
        <w:t>mass:forearm</w:t>
      </w:r>
      <w:proofErr w:type="spellEnd"/>
      <w:proofErr w:type="gramEnd"/>
      <w:r w:rsidR="00D60DDC">
        <w:rPr>
          <w:rFonts w:eastAsia="Times New Roman" w:cs="Times New Roman"/>
          <w:color w:val="000000"/>
        </w:rPr>
        <w:t xml:space="preserve"> </w:t>
      </w:r>
      <w:r w:rsidR="006C558C">
        <w:rPr>
          <w:rFonts w:eastAsia="Times New Roman" w:cs="Times New Roman"/>
          <w:color w:val="000000"/>
        </w:rPr>
        <w:t xml:space="preserve">residual for both male and female subsets of the </w:t>
      </w:r>
      <w:r w:rsidR="006C558C">
        <w:rPr>
          <w:rFonts w:eastAsia="Times New Roman" w:cs="Times New Roman"/>
          <w:i/>
          <w:iCs/>
          <w:color w:val="000000"/>
        </w:rPr>
        <w:t xml:space="preserve">P. rufus </w:t>
      </w:r>
      <w:r w:rsidR="006C558C">
        <w:rPr>
          <w:rFonts w:eastAsia="Times New Roman" w:cs="Times New Roman"/>
          <w:color w:val="000000"/>
        </w:rPr>
        <w:t xml:space="preserve">and </w:t>
      </w:r>
      <w:r w:rsidR="006C558C">
        <w:rPr>
          <w:rFonts w:eastAsia="Times New Roman" w:cs="Times New Roman"/>
          <w:i/>
          <w:iCs/>
          <w:color w:val="000000"/>
        </w:rPr>
        <w:t>E. dupreanum</w:t>
      </w:r>
      <w:r w:rsidR="006C558C">
        <w:rPr>
          <w:rFonts w:eastAsia="Times New Roman" w:cs="Times New Roman"/>
          <w:color w:val="000000"/>
        </w:rPr>
        <w:t xml:space="preserve"> data and for the female subset of the </w:t>
      </w:r>
      <w:r w:rsidR="006C558C">
        <w:rPr>
          <w:rFonts w:eastAsia="Times New Roman" w:cs="Times New Roman"/>
          <w:i/>
          <w:iCs/>
          <w:color w:val="000000"/>
        </w:rPr>
        <w:t>R. madagascariensis</w:t>
      </w:r>
      <w:r w:rsidR="006C558C">
        <w:rPr>
          <w:rFonts w:eastAsia="Times New Roman" w:cs="Times New Roman"/>
          <w:color w:val="000000"/>
        </w:rPr>
        <w:t xml:space="preserve"> data (</w:t>
      </w:r>
      <w:r w:rsidR="000660C0">
        <w:rPr>
          <w:rFonts w:eastAsia="Times New Roman" w:cs="Times New Roman"/>
          <w:i/>
          <w:iCs/>
          <w:color w:val="000000"/>
        </w:rPr>
        <w:t xml:space="preserve">p-value&lt;0.001; </w:t>
      </w:r>
      <w:r w:rsidR="006C558C">
        <w:rPr>
          <w:rFonts w:eastAsia="Times New Roman" w:cs="Times New Roman"/>
          <w:b/>
          <w:bCs/>
          <w:color w:val="000000"/>
        </w:rPr>
        <w:t>Table S4</w:t>
      </w:r>
      <w:r w:rsidR="006C558C">
        <w:rPr>
          <w:rFonts w:eastAsia="Times New Roman" w:cs="Times New Roman"/>
          <w:color w:val="000000"/>
        </w:rPr>
        <w:t xml:space="preserve">). Only male </w:t>
      </w:r>
      <w:r w:rsidR="006C558C">
        <w:rPr>
          <w:rFonts w:eastAsia="Times New Roman" w:cs="Times New Roman"/>
          <w:i/>
          <w:iCs/>
          <w:color w:val="000000"/>
        </w:rPr>
        <w:t xml:space="preserve">R. madagascariensis </w:t>
      </w:r>
      <w:r w:rsidR="000660C0">
        <w:rPr>
          <w:rFonts w:eastAsia="Times New Roman" w:cs="Times New Roman"/>
          <w:color w:val="000000"/>
        </w:rPr>
        <w:t>demonstrated</w:t>
      </w:r>
      <w:r w:rsidR="006C558C">
        <w:rPr>
          <w:rFonts w:eastAsia="Times New Roman" w:cs="Times New Roman"/>
          <w:color w:val="000000"/>
        </w:rPr>
        <w:t xml:space="preserve"> no seasonal</w:t>
      </w:r>
      <w:r w:rsidR="000660C0">
        <w:rPr>
          <w:rFonts w:eastAsia="Times New Roman" w:cs="Times New Roman"/>
          <w:color w:val="000000"/>
        </w:rPr>
        <w:t xml:space="preserve"> variation</w:t>
      </w:r>
      <w:r w:rsidR="006C558C">
        <w:rPr>
          <w:rFonts w:eastAsia="Times New Roman" w:cs="Times New Roman"/>
          <w:color w:val="000000"/>
        </w:rPr>
        <w:t xml:space="preserve"> in </w:t>
      </w:r>
      <w:proofErr w:type="spellStart"/>
      <w:proofErr w:type="gramStart"/>
      <w:r w:rsidR="006C558C">
        <w:rPr>
          <w:rFonts w:eastAsia="Times New Roman" w:cs="Times New Roman"/>
          <w:color w:val="000000"/>
        </w:rPr>
        <w:t>mass:forearm</w:t>
      </w:r>
      <w:proofErr w:type="spellEnd"/>
      <w:proofErr w:type="gramEnd"/>
      <w:r w:rsidR="006C558C">
        <w:rPr>
          <w:rFonts w:eastAsia="Times New Roman" w:cs="Times New Roman"/>
          <w:color w:val="000000"/>
        </w:rPr>
        <w:t xml:space="preserve"> residual. Finally, we plotted the GAM-predicted mass for each species and sex across, respectively, the </w:t>
      </w:r>
      <w:r w:rsidR="006C558C">
        <w:rPr>
          <w:rFonts w:eastAsia="Times New Roman" w:cs="Times New Roman"/>
          <w:color w:val="000000"/>
        </w:rPr>
        <w:lastRenderedPageBreak/>
        <w:t>reproductive and nutritional calendars for female and male fruit bats of the three Malagasy species (</w:t>
      </w:r>
      <w:r w:rsidR="006C558C">
        <w:rPr>
          <w:rFonts w:eastAsia="Times New Roman" w:cs="Times New Roman"/>
          <w:b/>
          <w:bCs/>
          <w:color w:val="000000"/>
        </w:rPr>
        <w:t>Fig. 3</w:t>
      </w:r>
      <w:r w:rsidR="006C558C">
        <w:rPr>
          <w:rFonts w:eastAsia="Times New Roman" w:cs="Times New Roman"/>
          <w:color w:val="000000"/>
        </w:rPr>
        <w:t xml:space="preserve">). As expected, we observed a seasonal peak in adult female </w:t>
      </w:r>
      <w:proofErr w:type="spellStart"/>
      <w:proofErr w:type="gramStart"/>
      <w:r w:rsidR="006C558C">
        <w:rPr>
          <w:rFonts w:eastAsia="Times New Roman" w:cs="Times New Roman"/>
          <w:color w:val="000000"/>
        </w:rPr>
        <w:t>mass:forearm</w:t>
      </w:r>
      <w:proofErr w:type="spellEnd"/>
      <w:proofErr w:type="gramEnd"/>
      <w:r w:rsidR="006C558C">
        <w:rPr>
          <w:rFonts w:eastAsia="Times New Roman" w:cs="Times New Roman"/>
          <w:color w:val="000000"/>
        </w:rPr>
        <w:t xml:space="preserve"> which overlapped the staggered period of observed gestation for each species from Fig. 1</w:t>
      </w:r>
      <w:r w:rsidR="00276C57">
        <w:rPr>
          <w:rFonts w:eastAsia="Times New Roman" w:cs="Times New Roman"/>
          <w:color w:val="000000"/>
        </w:rPr>
        <w:t xml:space="preserve">, followed by a deficit </w:t>
      </w:r>
      <w:r w:rsidR="00AC587E">
        <w:rPr>
          <w:rFonts w:eastAsia="Times New Roman" w:cs="Times New Roman"/>
          <w:color w:val="000000"/>
        </w:rPr>
        <w:t>overlapping the corresponding, species-specific lactation period. We also</w:t>
      </w:r>
      <w:r w:rsidR="006C558C">
        <w:rPr>
          <w:rFonts w:eastAsia="Times New Roman" w:cs="Times New Roman"/>
          <w:color w:val="000000"/>
        </w:rPr>
        <w:t xml:space="preserve"> observed a less </w:t>
      </w:r>
      <w:r w:rsidR="00AC587E">
        <w:rPr>
          <w:rFonts w:eastAsia="Times New Roman" w:cs="Times New Roman"/>
          <w:color w:val="000000"/>
        </w:rPr>
        <w:t>extreme</w:t>
      </w:r>
      <w:r w:rsidR="006C558C">
        <w:rPr>
          <w:rFonts w:eastAsia="Times New Roman" w:cs="Times New Roman"/>
          <w:color w:val="000000"/>
        </w:rPr>
        <w:t xml:space="preserve"> mass deficit which overlapped the resource-poor winter for male </w:t>
      </w:r>
      <w:r w:rsidR="006C558C">
        <w:rPr>
          <w:rFonts w:eastAsia="Times New Roman" w:cs="Times New Roman"/>
          <w:i/>
          <w:iCs/>
          <w:color w:val="000000"/>
        </w:rPr>
        <w:t xml:space="preserve">P. rufus </w:t>
      </w:r>
      <w:r w:rsidR="006C558C">
        <w:rPr>
          <w:rFonts w:eastAsia="Times New Roman" w:cs="Times New Roman"/>
          <w:color w:val="000000"/>
        </w:rPr>
        <w:t xml:space="preserve">and </w:t>
      </w:r>
      <w:r w:rsidR="006C558C">
        <w:rPr>
          <w:rFonts w:eastAsia="Times New Roman" w:cs="Times New Roman"/>
          <w:i/>
          <w:iCs/>
          <w:color w:val="000000"/>
        </w:rPr>
        <w:t>E. dupreanum</w:t>
      </w:r>
      <w:r w:rsidR="000660C0">
        <w:rPr>
          <w:rFonts w:eastAsia="Times New Roman" w:cs="Times New Roman"/>
          <w:i/>
          <w:iCs/>
          <w:color w:val="000000"/>
        </w:rPr>
        <w:t xml:space="preserve"> </w:t>
      </w:r>
      <w:r w:rsidR="000660C0">
        <w:rPr>
          <w:rFonts w:eastAsia="Times New Roman" w:cs="Times New Roman"/>
          <w:color w:val="000000"/>
        </w:rPr>
        <w:t xml:space="preserve">but occurred earlier in the season for </w:t>
      </w:r>
      <w:r w:rsidR="000660C0">
        <w:rPr>
          <w:rFonts w:eastAsia="Times New Roman" w:cs="Times New Roman"/>
          <w:i/>
          <w:iCs/>
          <w:color w:val="000000"/>
        </w:rPr>
        <w:t xml:space="preserve">E. dupreanum </w:t>
      </w:r>
      <w:r w:rsidR="000660C0">
        <w:rPr>
          <w:rFonts w:eastAsia="Times New Roman" w:cs="Times New Roman"/>
          <w:color w:val="000000"/>
        </w:rPr>
        <w:t xml:space="preserve">than for </w:t>
      </w:r>
      <w:r w:rsidR="000660C0">
        <w:rPr>
          <w:rFonts w:eastAsia="Times New Roman" w:cs="Times New Roman"/>
          <w:i/>
          <w:iCs/>
          <w:color w:val="000000"/>
        </w:rPr>
        <w:t>P. rufus.</w:t>
      </w:r>
    </w:p>
    <w:p w14:paraId="7349416C" w14:textId="1CDBA3E7" w:rsidR="00C46656" w:rsidRDefault="00C46656" w:rsidP="004721A4">
      <w:pPr>
        <w:ind w:firstLine="720"/>
        <w:contextualSpacing/>
        <w:jc w:val="both"/>
        <w:rPr>
          <w:rFonts w:eastAsia="Times New Roman" w:cs="Times New Roman"/>
          <w:color w:val="000000"/>
        </w:rPr>
      </w:pPr>
      <w:r>
        <w:rPr>
          <w:rFonts w:eastAsia="Times New Roman" w:cs="Times New Roman"/>
          <w:i/>
          <w:iCs/>
          <w:color w:val="000000"/>
        </w:rPr>
        <w:t>Juvenile growth rates—</w:t>
      </w:r>
      <w:r w:rsidR="000660C0">
        <w:rPr>
          <w:rFonts w:eastAsia="Times New Roman" w:cs="Times New Roman"/>
          <w:color w:val="000000"/>
        </w:rPr>
        <w:t xml:space="preserve">In our final analysis, we compared </w:t>
      </w:r>
      <w:r w:rsidR="00422B09">
        <w:rPr>
          <w:rFonts w:eastAsia="Times New Roman" w:cs="Times New Roman"/>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rFonts w:eastAsia="Times New Roman" w:cs="Times New Roman"/>
          <w:b/>
          <w:bCs/>
          <w:color w:val="000000"/>
        </w:rPr>
        <w:t>Fig. 4; Table S5</w:t>
      </w:r>
      <w:r w:rsidR="00422B09">
        <w:rPr>
          <w:rFonts w:eastAsia="Times New Roman" w:cs="Times New Roman"/>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rFonts w:eastAsia="Times New Roman" w:cs="Times New Roman"/>
          <w:color w:val="000000"/>
        </w:rPr>
        <w:t>,</w:t>
      </w:r>
      <w:r w:rsidR="00422B09">
        <w:rPr>
          <w:rFonts w:eastAsia="Times New Roman" w:cs="Times New Roman"/>
          <w:color w:val="000000"/>
        </w:rPr>
        <w:t xml:space="preserve"> ear lengths of all three species. </w:t>
      </w:r>
      <w:r w:rsidR="00422B09">
        <w:rPr>
          <w:rFonts w:eastAsia="Times New Roman" w:cs="Times New Roman"/>
          <w:i/>
          <w:iCs/>
          <w:color w:val="000000"/>
        </w:rPr>
        <w:t>P. rufus</w:t>
      </w:r>
      <w:r w:rsidR="00422B09">
        <w:rPr>
          <w:rFonts w:eastAsia="Times New Roman" w:cs="Times New Roman"/>
          <w:color w:val="000000"/>
        </w:rPr>
        <w:t xml:space="preserve"> grew at the fastest rate</w:t>
      </w:r>
      <w:r w:rsidR="009D1E7E">
        <w:rPr>
          <w:rFonts w:eastAsia="Times New Roman" w:cs="Times New Roman"/>
          <w:color w:val="000000"/>
        </w:rPr>
        <w:t xml:space="preserve"> (largest slope in growth curve)</w:t>
      </w:r>
      <w:r w:rsidR="00422B09">
        <w:rPr>
          <w:rFonts w:eastAsia="Times New Roman" w:cs="Times New Roman"/>
          <w:color w:val="000000"/>
        </w:rPr>
        <w:t xml:space="preserve"> for all three morphological traits, followed by </w:t>
      </w:r>
      <w:r w:rsidR="00422B09">
        <w:rPr>
          <w:rFonts w:eastAsia="Times New Roman" w:cs="Times New Roman"/>
          <w:i/>
          <w:iCs/>
          <w:color w:val="000000"/>
        </w:rPr>
        <w:t>E. dupreanum</w:t>
      </w:r>
      <w:r w:rsidR="009D1E7E">
        <w:rPr>
          <w:rFonts w:eastAsia="Times New Roman" w:cs="Times New Roman"/>
          <w:i/>
          <w:iCs/>
          <w:color w:val="000000"/>
        </w:rPr>
        <w:t xml:space="preserve"> </w:t>
      </w:r>
      <w:r w:rsidR="009D1E7E">
        <w:rPr>
          <w:rFonts w:eastAsia="Times New Roman" w:cs="Times New Roman"/>
          <w:color w:val="000000"/>
        </w:rPr>
        <w:t xml:space="preserve">and then </w:t>
      </w:r>
      <w:r w:rsidR="00422B09">
        <w:rPr>
          <w:rFonts w:eastAsia="Times New Roman" w:cs="Times New Roman"/>
          <w:i/>
          <w:iCs/>
          <w:color w:val="000000"/>
        </w:rPr>
        <w:t xml:space="preserve">R. madagascariensis. </w:t>
      </w:r>
      <w:commentRangeStart w:id="27"/>
      <w:commentRangeStart w:id="28"/>
      <w:r w:rsidR="00457A70">
        <w:rPr>
          <w:rFonts w:eastAsia="Times New Roman" w:cs="Times New Roman"/>
          <w:color w:val="000000"/>
        </w:rPr>
        <w:t xml:space="preserve">Despite faster growth rates, </w:t>
      </w:r>
      <w:r w:rsidR="00457A70">
        <w:rPr>
          <w:rFonts w:eastAsia="Times New Roman" w:cs="Times New Roman"/>
          <w:i/>
          <w:iCs/>
          <w:color w:val="000000"/>
        </w:rPr>
        <w:t xml:space="preserve">P. rufus </w:t>
      </w:r>
      <w:r w:rsidR="00457A70">
        <w:rPr>
          <w:rFonts w:eastAsia="Times New Roman" w:cs="Times New Roman"/>
          <w:color w:val="000000"/>
        </w:rPr>
        <w:t>juveniles demonstrated the most protracted development phas</w:t>
      </w:r>
      <w:commentRangeEnd w:id="27"/>
      <w:r w:rsidR="00E3012E">
        <w:rPr>
          <w:rStyle w:val="CommentReference"/>
        </w:rPr>
        <w:commentReference w:id="27"/>
      </w:r>
      <w:commentRangeEnd w:id="28"/>
      <w:r w:rsidR="004773BE">
        <w:rPr>
          <w:rStyle w:val="CommentReference"/>
        </w:rPr>
        <w:commentReference w:id="28"/>
      </w:r>
      <w:r w:rsidR="00457A70">
        <w:rPr>
          <w:rFonts w:eastAsia="Times New Roman" w:cs="Times New Roman"/>
          <w:color w:val="000000"/>
        </w:rPr>
        <w:t>e, approaching adult</w:t>
      </w:r>
      <w:r w:rsidR="00422B09">
        <w:rPr>
          <w:rFonts w:eastAsia="Times New Roman" w:cs="Times New Roman"/>
          <w:color w:val="000000"/>
        </w:rPr>
        <w:t xml:space="preserve"> siz</w:t>
      </w:r>
      <w:r w:rsidR="00457A70">
        <w:rPr>
          <w:rFonts w:eastAsia="Times New Roman" w:cs="Times New Roman"/>
          <w:color w:val="000000"/>
        </w:rPr>
        <w:t>e (</w:t>
      </w:r>
      <w:r w:rsidR="009D1E7E">
        <w:rPr>
          <w:rFonts w:eastAsia="Times New Roman" w:cs="Times New Roman"/>
          <w:color w:val="000000"/>
        </w:rPr>
        <w:t>10-day average slope for forearm growth &lt;.1</w:t>
      </w:r>
      <w:r w:rsidR="00457A70">
        <w:rPr>
          <w:rFonts w:eastAsia="Times New Roman" w:cs="Times New Roman"/>
          <w:color w:val="000000"/>
        </w:rPr>
        <w:t>) approximately s</w:t>
      </w:r>
      <w:r w:rsidR="009D1E7E">
        <w:rPr>
          <w:rFonts w:eastAsia="Times New Roman" w:cs="Times New Roman"/>
          <w:color w:val="000000"/>
        </w:rPr>
        <w:t xml:space="preserve">ix months </w:t>
      </w:r>
      <w:r w:rsidR="00D91BD2">
        <w:rPr>
          <w:rFonts w:eastAsia="Times New Roman" w:cs="Times New Roman"/>
          <w:color w:val="000000"/>
        </w:rPr>
        <w:t xml:space="preserve">after birth </w:t>
      </w:r>
      <w:r w:rsidR="009D1E7E">
        <w:rPr>
          <w:rFonts w:eastAsia="Times New Roman" w:cs="Times New Roman"/>
          <w:color w:val="000000"/>
        </w:rPr>
        <w:t>(180 days)</w:t>
      </w:r>
      <w:r w:rsidR="00457A70">
        <w:rPr>
          <w:rFonts w:eastAsia="Times New Roman" w:cs="Times New Roman"/>
          <w:color w:val="000000"/>
        </w:rPr>
        <w:t xml:space="preserve">, as compared to </w:t>
      </w:r>
      <w:r w:rsidR="009D1E7E">
        <w:rPr>
          <w:rFonts w:eastAsia="Times New Roman" w:cs="Times New Roman"/>
          <w:color w:val="000000"/>
        </w:rPr>
        <w:t>two</w:t>
      </w:r>
      <w:r w:rsidR="00457A70">
        <w:rPr>
          <w:rFonts w:eastAsia="Times New Roman" w:cs="Times New Roman"/>
          <w:color w:val="000000"/>
        </w:rPr>
        <w:t xml:space="preserve"> months</w:t>
      </w:r>
      <w:r w:rsidR="009D1E7E">
        <w:rPr>
          <w:rFonts w:eastAsia="Times New Roman" w:cs="Times New Roman"/>
          <w:color w:val="000000"/>
        </w:rPr>
        <w:t xml:space="preserve"> (53 days)</w:t>
      </w:r>
      <w:r w:rsidR="00457A70">
        <w:rPr>
          <w:rFonts w:eastAsia="Times New Roman" w:cs="Times New Roman"/>
          <w:color w:val="000000"/>
        </w:rPr>
        <w:t xml:space="preserve"> for </w:t>
      </w:r>
      <w:r w:rsidR="00457A70">
        <w:rPr>
          <w:rFonts w:eastAsia="Times New Roman" w:cs="Times New Roman"/>
          <w:i/>
          <w:iCs/>
          <w:color w:val="000000"/>
        </w:rPr>
        <w:t xml:space="preserve">E. dupreanum </w:t>
      </w:r>
      <w:r w:rsidR="00457A70">
        <w:rPr>
          <w:rFonts w:eastAsia="Times New Roman" w:cs="Times New Roman"/>
          <w:color w:val="000000"/>
        </w:rPr>
        <w:t xml:space="preserve">and </w:t>
      </w:r>
      <w:r w:rsidR="009D1E7E">
        <w:rPr>
          <w:rFonts w:eastAsia="Times New Roman" w:cs="Times New Roman"/>
          <w:color w:val="000000"/>
        </w:rPr>
        <w:t>2.5</w:t>
      </w:r>
      <w:r w:rsidR="00457A70">
        <w:rPr>
          <w:rFonts w:eastAsia="Times New Roman" w:cs="Times New Roman"/>
          <w:color w:val="000000"/>
        </w:rPr>
        <w:t xml:space="preserve"> months</w:t>
      </w:r>
      <w:r w:rsidR="009D1E7E">
        <w:rPr>
          <w:rFonts w:eastAsia="Times New Roman" w:cs="Times New Roman"/>
          <w:color w:val="000000"/>
        </w:rPr>
        <w:t xml:space="preserve"> (81 days)</w:t>
      </w:r>
      <w:r w:rsidR="00457A70">
        <w:rPr>
          <w:rFonts w:eastAsia="Times New Roman" w:cs="Times New Roman"/>
          <w:color w:val="000000"/>
        </w:rPr>
        <w:t xml:space="preserve"> for </w:t>
      </w:r>
      <w:r w:rsidR="00457A70">
        <w:rPr>
          <w:rFonts w:eastAsia="Times New Roman" w:cs="Times New Roman"/>
          <w:i/>
          <w:iCs/>
          <w:color w:val="000000"/>
        </w:rPr>
        <w:t>R. madagascariensis.</w:t>
      </w:r>
      <w:r w:rsidR="00422B09">
        <w:rPr>
          <w:rFonts w:eastAsia="Times New Roman" w:cs="Times New Roman"/>
          <w:color w:val="000000"/>
        </w:rPr>
        <w:t xml:space="preserve"> </w:t>
      </w:r>
      <w:r w:rsidR="009D1E7E">
        <w:rPr>
          <w:rFonts w:eastAsia="Times New Roman" w:cs="Times New Roman"/>
          <w:color w:val="000000"/>
        </w:rPr>
        <w:t xml:space="preserve">Species- and metric-specific growth rates from our fitted GAMs across the first year of life are summarized in </w:t>
      </w:r>
      <w:r w:rsidR="009D1E7E" w:rsidRPr="009D1E7E">
        <w:rPr>
          <w:rFonts w:eastAsia="Times New Roman" w:cs="Times New Roman"/>
          <w:b/>
          <w:bCs/>
          <w:color w:val="000000"/>
        </w:rPr>
        <w:t>Table S6</w:t>
      </w:r>
      <w:r w:rsidR="009D1E7E">
        <w:rPr>
          <w:rFonts w:eastAsia="Times New Roman" w:cs="Times New Roman"/>
          <w:color w:val="000000"/>
        </w:rPr>
        <w:t xml:space="preserve">; all raw values are available on our open-access GitHub repository. </w:t>
      </w:r>
    </w:p>
    <w:p w14:paraId="5C5FBFC6" w14:textId="77777777" w:rsidR="00D4579F" w:rsidRDefault="00D4579F" w:rsidP="004721A4">
      <w:pPr>
        <w:contextualSpacing/>
        <w:rPr>
          <w:rFonts w:eastAsia="Times New Roman" w:cs="Times New Roman"/>
          <w:b/>
          <w:bCs/>
          <w:smallCaps/>
          <w:color w:val="000000"/>
        </w:rPr>
      </w:pPr>
    </w:p>
    <w:p w14:paraId="604CEC5D" w14:textId="77777777" w:rsidR="00B553D4" w:rsidRPr="00B553D4" w:rsidRDefault="00B553D4" w:rsidP="004721A4">
      <w:pPr>
        <w:contextualSpacing/>
        <w:jc w:val="center"/>
        <w:rPr>
          <w:rFonts w:eastAsia="Times New Roman" w:cs="Times New Roman"/>
          <w:b/>
          <w:bCs/>
          <w:smallCaps/>
        </w:rPr>
      </w:pPr>
      <w:r>
        <w:rPr>
          <w:rFonts w:eastAsia="Times New Roman" w:cs="Times New Roman"/>
          <w:b/>
          <w:bCs/>
          <w:smallCaps/>
          <w:color w:val="000000"/>
        </w:rPr>
        <w:t>Discussion</w:t>
      </w:r>
    </w:p>
    <w:p w14:paraId="02149909" w14:textId="77777777" w:rsidR="00F83E8D" w:rsidRDefault="00F83E8D" w:rsidP="004721A4">
      <w:pPr>
        <w:contextualSpacing/>
        <w:rPr>
          <w:rFonts w:eastAsia="Times New Roman" w:cs="Times New Roman"/>
        </w:rPr>
      </w:pPr>
    </w:p>
    <w:p w14:paraId="6B3F9B4D" w14:textId="0B596F78" w:rsidR="00421AD2" w:rsidRPr="00491D57" w:rsidRDefault="00421AD2" w:rsidP="004721A4">
      <w:pPr>
        <w:ind w:firstLine="720"/>
        <w:contextualSpacing/>
        <w:jc w:val="both"/>
        <w:rPr>
          <w:rFonts w:eastAsia="Times New Roman" w:cs="Times New Roman"/>
          <w:color w:val="000000"/>
        </w:rPr>
      </w:pPr>
      <w:r>
        <w:rPr>
          <w:rFonts w:eastAsia="Times New Roman" w:cs="Times New Roman"/>
          <w:color w:val="000000"/>
        </w:rPr>
        <w:t xml:space="preserve">Here, we explore spatial-temporal and seasonal variation in morphological features for three endemic Malagasy bats in the </w:t>
      </w:r>
      <w:proofErr w:type="gramStart"/>
      <w:r>
        <w:rPr>
          <w:rFonts w:eastAsia="Times New Roman" w:cs="Times New Roman"/>
          <w:color w:val="000000"/>
        </w:rPr>
        <w:t>Old World</w:t>
      </w:r>
      <w:proofErr w:type="gramEnd"/>
      <w:r>
        <w:rPr>
          <w:rFonts w:eastAsia="Times New Roman" w:cs="Times New Roman"/>
          <w:color w:val="000000"/>
        </w:rPr>
        <w:t xml:space="preserve"> Fruit Bat family, </w:t>
      </w:r>
      <w:proofErr w:type="spellStart"/>
      <w:r>
        <w:rPr>
          <w:rFonts w:eastAsia="Times New Roman" w:cs="Times New Roman"/>
          <w:color w:val="000000"/>
        </w:rPr>
        <w:t>Pteropodidae</w:t>
      </w:r>
      <w:proofErr w:type="spellEnd"/>
      <w:r>
        <w:rPr>
          <w:rFonts w:eastAsia="Times New Roman" w:cs="Times New Roman"/>
          <w:color w:val="000000"/>
        </w:rPr>
        <w:t xml:space="preserve">: </w:t>
      </w:r>
      <w:r>
        <w:rPr>
          <w:rFonts w:eastAsia="Times New Roman" w:cs="Times New Roman"/>
          <w:i/>
          <w:iCs/>
          <w:color w:val="000000"/>
        </w:rPr>
        <w:t xml:space="preserve">P. rufus, E. dupreanum, </w:t>
      </w:r>
      <w:r>
        <w:rPr>
          <w:rFonts w:eastAsia="Times New Roman" w:cs="Times New Roman"/>
          <w:color w:val="000000"/>
        </w:rPr>
        <w:t xml:space="preserve">and </w:t>
      </w:r>
      <w:r>
        <w:rPr>
          <w:rFonts w:eastAsia="Times New Roman" w:cs="Times New Roman"/>
          <w:i/>
          <w:iCs/>
          <w:color w:val="000000"/>
        </w:rPr>
        <w:t>R. madagascariensis</w:t>
      </w:r>
      <w:r>
        <w:rPr>
          <w:rFonts w:eastAsia="Times New Roman" w:cs="Times New Roman"/>
          <w:color w:val="000000"/>
        </w:rPr>
        <w:t xml:space="preserve">. Our work confirms that </w:t>
      </w:r>
      <w:r>
        <w:rPr>
          <w:rFonts w:eastAsia="Times New Roman" w:cs="Times New Roman"/>
          <w:i/>
          <w:iCs/>
          <w:color w:val="000000"/>
        </w:rPr>
        <w:t xml:space="preserve">P. rufus, E. dupreanum, </w:t>
      </w:r>
      <w:r>
        <w:rPr>
          <w:rFonts w:eastAsia="Times New Roman" w:cs="Times New Roman"/>
          <w:color w:val="000000"/>
        </w:rPr>
        <w:t xml:space="preserve">and </w:t>
      </w:r>
      <w:r>
        <w:rPr>
          <w:rFonts w:eastAsia="Times New Roman" w:cs="Times New Roman"/>
          <w:i/>
          <w:iCs/>
          <w:color w:val="000000"/>
        </w:rPr>
        <w:t>R. madagascariensis</w:t>
      </w:r>
      <w:r>
        <w:rPr>
          <w:rFonts w:eastAsia="Times New Roman" w:cs="Times New Roman"/>
          <w:color w:val="000000"/>
        </w:rPr>
        <w:t xml:space="preserve"> birth in a single annual</w:t>
      </w:r>
      <w:r w:rsidR="000A0FA6">
        <w:rPr>
          <w:rFonts w:eastAsia="Times New Roman" w:cs="Times New Roman"/>
          <w:color w:val="000000"/>
        </w:rPr>
        <w:t>, species-specific</w:t>
      </w:r>
      <w:r>
        <w:rPr>
          <w:rFonts w:eastAsia="Times New Roman" w:cs="Times New Roman"/>
          <w:color w:val="000000"/>
        </w:rPr>
        <w:t xml:space="preserve"> pulse</w:t>
      </w:r>
      <w:r w:rsidR="00491D57">
        <w:rPr>
          <w:rFonts w:eastAsia="Times New Roman" w:cs="Times New Roman"/>
          <w:color w:val="000000"/>
        </w:rPr>
        <w:t xml:space="preserve"> in Madagascar</w:t>
      </w:r>
      <w:r>
        <w:rPr>
          <w:rFonts w:eastAsia="Times New Roman" w:cs="Times New Roman"/>
          <w:color w:val="000000"/>
        </w:rPr>
        <w:t>,</w:t>
      </w:r>
      <w:r w:rsidR="000A0FA6">
        <w:rPr>
          <w:rFonts w:eastAsia="Times New Roman" w:cs="Times New Roman"/>
          <w:color w:val="000000"/>
        </w:rPr>
        <w:t xml:space="preserve"> which is</w:t>
      </w:r>
      <w:r>
        <w:rPr>
          <w:rFonts w:eastAsia="Times New Roman" w:cs="Times New Roman"/>
          <w:color w:val="000000"/>
        </w:rPr>
        <w:t xml:space="preserve"> temporally staggered across the three species</w:t>
      </w:r>
      <w:r w:rsidR="000A0FA6">
        <w:rPr>
          <w:rFonts w:eastAsia="Times New Roman" w:cs="Times New Roman"/>
          <w:color w:val="000000"/>
        </w:rPr>
        <w:t xml:space="preserve">. In the District of </w:t>
      </w:r>
      <w:proofErr w:type="spellStart"/>
      <w:r w:rsidR="000A0FA6">
        <w:rPr>
          <w:rFonts w:eastAsia="Times New Roman" w:cs="Times New Roman"/>
          <w:color w:val="000000"/>
        </w:rPr>
        <w:t>Moramanga</w:t>
      </w:r>
      <w:proofErr w:type="spellEnd"/>
      <w:r w:rsidR="000A0FA6">
        <w:rPr>
          <w:rFonts w:eastAsia="Times New Roman" w:cs="Times New Roman"/>
          <w:color w:val="000000"/>
        </w:rPr>
        <w:t xml:space="preserve"> in Madagascar’s center-east where we conducted the bulk of our field studies,</w:t>
      </w:r>
      <w:r w:rsidR="00375EB2">
        <w:rPr>
          <w:rFonts w:eastAsia="Times New Roman" w:cs="Times New Roman"/>
          <w:color w:val="000000"/>
        </w:rPr>
        <w:t xml:space="preserve"> the</w:t>
      </w:r>
      <w:r w:rsidR="000A0FA6">
        <w:rPr>
          <w:rFonts w:eastAsia="Times New Roman" w:cs="Times New Roman"/>
          <w:color w:val="000000"/>
        </w:rPr>
        <w:t xml:space="preserve"> </w:t>
      </w:r>
      <w:r w:rsidR="000A0FA6">
        <w:rPr>
          <w:rFonts w:eastAsia="Times New Roman" w:cs="Times New Roman"/>
          <w:i/>
          <w:color w:val="000000"/>
        </w:rPr>
        <w:t xml:space="preserve">P. rufus </w:t>
      </w:r>
      <w:r w:rsidR="000A0FA6">
        <w:rPr>
          <w:rFonts w:eastAsia="Times New Roman" w:cs="Times New Roman"/>
          <w:iCs/>
          <w:color w:val="000000"/>
        </w:rPr>
        <w:t>birth</w:t>
      </w:r>
      <w:r w:rsidR="00375EB2">
        <w:rPr>
          <w:rFonts w:eastAsia="Times New Roman" w:cs="Times New Roman"/>
          <w:iCs/>
          <w:color w:val="000000"/>
        </w:rPr>
        <w:t xml:space="preserve"> pulse occurred first</w:t>
      </w:r>
      <w:r>
        <w:rPr>
          <w:rFonts w:eastAsia="Times New Roman" w:cs="Times New Roman"/>
          <w:i/>
          <w:iCs/>
          <w:color w:val="000000"/>
        </w:rPr>
        <w:t xml:space="preserve"> </w:t>
      </w:r>
      <w:r>
        <w:rPr>
          <w:rFonts w:eastAsia="Times New Roman" w:cs="Times New Roman"/>
          <w:color w:val="000000"/>
        </w:rPr>
        <w:t xml:space="preserve">in </w:t>
      </w:r>
      <w:r w:rsidR="005C3C7D">
        <w:rPr>
          <w:rFonts w:eastAsia="Times New Roman" w:cs="Times New Roman"/>
          <w:color w:val="000000"/>
        </w:rPr>
        <w:t xml:space="preserve">the months of </w:t>
      </w:r>
      <w:r>
        <w:rPr>
          <w:rFonts w:eastAsia="Times New Roman" w:cs="Times New Roman"/>
          <w:color w:val="000000"/>
        </w:rPr>
        <w:t xml:space="preserve">September/October, followed by </w:t>
      </w:r>
      <w:r>
        <w:rPr>
          <w:rFonts w:eastAsia="Times New Roman" w:cs="Times New Roman"/>
          <w:i/>
          <w:iCs/>
          <w:color w:val="000000"/>
        </w:rPr>
        <w:t xml:space="preserve">E. dupreanum </w:t>
      </w:r>
      <w:r>
        <w:rPr>
          <w:rFonts w:eastAsia="Times New Roman" w:cs="Times New Roman"/>
          <w:color w:val="000000"/>
        </w:rPr>
        <w:t xml:space="preserve">in November, and </w:t>
      </w:r>
      <w:r>
        <w:rPr>
          <w:rFonts w:eastAsia="Times New Roman" w:cs="Times New Roman"/>
          <w:i/>
          <w:iCs/>
          <w:color w:val="000000"/>
        </w:rPr>
        <w:t xml:space="preserve">R. madagascariensis </w:t>
      </w:r>
      <w:r>
        <w:rPr>
          <w:rFonts w:eastAsia="Times New Roman" w:cs="Times New Roman"/>
          <w:color w:val="000000"/>
        </w:rPr>
        <w:t>in December</w:t>
      </w:r>
      <w:r w:rsidR="00491D57">
        <w:rPr>
          <w:rFonts w:eastAsia="Times New Roman" w:cs="Times New Roman"/>
          <w:color w:val="000000"/>
        </w:rPr>
        <w:t xml:space="preserve">. </w:t>
      </w:r>
      <w:r w:rsidR="000A0FA6">
        <w:rPr>
          <w:rFonts w:eastAsia="Times New Roman" w:cs="Times New Roman"/>
          <w:color w:val="000000"/>
        </w:rPr>
        <w:t>I</w:t>
      </w:r>
      <w:r w:rsidR="00491D57">
        <w:rPr>
          <w:rFonts w:eastAsia="Times New Roman" w:cs="Times New Roman"/>
          <w:color w:val="000000"/>
        </w:rPr>
        <w:t xml:space="preserve">t is </w:t>
      </w:r>
      <w:r>
        <w:rPr>
          <w:rFonts w:eastAsia="Times New Roman" w:cs="Times New Roman"/>
          <w:color w:val="000000"/>
        </w:rPr>
        <w:t xml:space="preserve">possible that the timing of this birth pulse </w:t>
      </w:r>
      <w:r w:rsidR="00375EB2">
        <w:rPr>
          <w:rFonts w:eastAsia="Times New Roman" w:cs="Times New Roman"/>
          <w:color w:val="000000"/>
        </w:rPr>
        <w:t>may</w:t>
      </w:r>
      <w:r w:rsidR="00491D57">
        <w:rPr>
          <w:rFonts w:eastAsia="Times New Roman" w:cs="Times New Roman"/>
          <w:color w:val="000000"/>
        </w:rPr>
        <w:t xml:space="preserve"> </w:t>
      </w:r>
      <w:r>
        <w:rPr>
          <w:rFonts w:eastAsia="Times New Roman" w:cs="Times New Roman"/>
          <w:color w:val="000000"/>
        </w:rPr>
        <w:t>var</w:t>
      </w:r>
      <w:r w:rsidR="00491D57">
        <w:rPr>
          <w:rFonts w:eastAsia="Times New Roman" w:cs="Times New Roman"/>
          <w:color w:val="000000"/>
        </w:rPr>
        <w:t xml:space="preserve">y latitudinally based on climatic differences across </w:t>
      </w:r>
      <w:r w:rsidR="000A0FA6">
        <w:rPr>
          <w:rFonts w:eastAsia="Times New Roman" w:cs="Times New Roman"/>
          <w:color w:val="000000"/>
        </w:rPr>
        <w:t>the island</w:t>
      </w:r>
      <w:r w:rsidR="00375EB2">
        <w:rPr>
          <w:rFonts w:eastAsia="Times New Roman" w:cs="Times New Roman"/>
          <w:color w:val="000000"/>
        </w:rPr>
        <w:t xml:space="preserve"> (e.g. occurring earlier in warmer climates or later in cooler regions)</w:t>
      </w:r>
      <w:r w:rsidR="005C3C7D">
        <w:rPr>
          <w:rFonts w:eastAsia="Times New Roman" w:cs="Times New Roman"/>
          <w:color w:val="000000"/>
        </w:rPr>
        <w:t xml:space="preserve">, though our birth pulse projections align well with previous records of the mating season for </w:t>
      </w:r>
      <w:r w:rsidR="005C3C7D">
        <w:rPr>
          <w:rFonts w:eastAsia="Times New Roman" w:cs="Times New Roman"/>
          <w:i/>
          <w:iCs/>
          <w:color w:val="000000"/>
        </w:rPr>
        <w:t xml:space="preserve">P. rufus </w:t>
      </w:r>
      <w:r w:rsidR="005C3C7D">
        <w:rPr>
          <w:rFonts w:eastAsia="Times New Roman" w:cs="Times New Roman"/>
          <w:color w:val="000000"/>
        </w:rPr>
        <w:t xml:space="preserve">in southeastern Madagascar </w:t>
      </w:r>
      <w:r w:rsidR="005C3C7D">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(Long and Racey 2007)</w:t>
      </w:r>
      <w:r w:rsidR="005C3C7D">
        <w:rPr>
          <w:rFonts w:eastAsia="Times New Roman" w:cs="Times New Roman"/>
          <w:color w:val="000000"/>
        </w:rPr>
        <w:fldChar w:fldCharType="end"/>
      </w:r>
      <w:r w:rsidR="005C3C7D">
        <w:rPr>
          <w:rFonts w:eastAsia="Times New Roman" w:cs="Times New Roman"/>
          <w:color w:val="000000"/>
        </w:rPr>
        <w:t xml:space="preserve"> and </w:t>
      </w:r>
      <w:r w:rsidR="005C3C7D">
        <w:rPr>
          <w:rFonts w:eastAsia="Times New Roman" w:cs="Times New Roman"/>
          <w:i/>
          <w:iCs/>
          <w:color w:val="000000"/>
        </w:rPr>
        <w:t xml:space="preserve">R. madagascariensis </w:t>
      </w:r>
      <w:r w:rsidR="005C3C7D">
        <w:rPr>
          <w:rFonts w:eastAsia="Times New Roman" w:cs="Times New Roman"/>
          <w:color w:val="000000"/>
        </w:rPr>
        <w:t xml:space="preserve">in northwestern Madagascar </w:t>
      </w:r>
      <w:r w:rsidR="005C3C7D">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(Noroalintseheno Lalarivoniaina et al. 2019)</w:t>
      </w:r>
      <w:r w:rsidR="005C3C7D">
        <w:rPr>
          <w:rFonts w:eastAsia="Times New Roman" w:cs="Times New Roman"/>
          <w:color w:val="000000"/>
        </w:rPr>
        <w:fldChar w:fldCharType="end"/>
      </w:r>
      <w:r w:rsidR="005C3C7D">
        <w:rPr>
          <w:rFonts w:eastAsia="Times New Roman" w:cs="Times New Roman"/>
          <w:color w:val="000000"/>
        </w:rPr>
        <w:t xml:space="preserve">; to our knowledge, no previous records </w:t>
      </w:r>
      <w:r w:rsidR="00E11995">
        <w:rPr>
          <w:rFonts w:eastAsia="Times New Roman" w:cs="Times New Roman"/>
          <w:color w:val="000000"/>
        </w:rPr>
        <w:t>defining</w:t>
      </w:r>
      <w:r w:rsidR="005C3C7D">
        <w:rPr>
          <w:rFonts w:eastAsia="Times New Roman" w:cs="Times New Roman"/>
          <w:color w:val="000000"/>
        </w:rPr>
        <w:t xml:space="preserve"> the reproductive calendar for </w:t>
      </w:r>
      <w:r w:rsidR="005C3C7D">
        <w:rPr>
          <w:rFonts w:eastAsia="Times New Roman" w:cs="Times New Roman"/>
          <w:i/>
          <w:iCs/>
          <w:color w:val="000000"/>
        </w:rPr>
        <w:t xml:space="preserve">E. dupreanum </w:t>
      </w:r>
      <w:r w:rsidR="005C3C7D">
        <w:rPr>
          <w:rFonts w:eastAsia="Times New Roman" w:cs="Times New Roman"/>
          <w:color w:val="000000"/>
        </w:rPr>
        <w:t xml:space="preserve">have been published </w:t>
      </w:r>
      <w:r w:rsidR="005C3C7D">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rFonts w:eastAsia="Times New Roman" w:cs="Times New Roman"/>
          <w:color w:val="000000"/>
        </w:rPr>
        <w:fldChar w:fldCharType="separate"/>
      </w:r>
      <w:r w:rsidR="005C3C7D" w:rsidRPr="005C3C7D">
        <w:rPr>
          <w:rFonts w:eastAsia="Times New Roman" w:cs="Times New Roman"/>
          <w:noProof/>
          <w:color w:val="000000"/>
        </w:rPr>
        <w:t>(Shi et al. 2014)</w:t>
      </w:r>
      <w:r w:rsidR="005C3C7D">
        <w:rPr>
          <w:rFonts w:eastAsia="Times New Roman" w:cs="Times New Roman"/>
          <w:color w:val="000000"/>
        </w:rPr>
        <w:fldChar w:fldCharType="end"/>
      </w:r>
      <w:r w:rsidR="005C3C7D">
        <w:rPr>
          <w:rFonts w:eastAsia="Times New Roman" w:cs="Times New Roman"/>
          <w:color w:val="000000"/>
        </w:rPr>
        <w:t>. Nonetheless, c</w:t>
      </w:r>
      <w:r w:rsidR="00375EB2">
        <w:rPr>
          <w:rFonts w:eastAsia="Times New Roman" w:cs="Times New Roman"/>
          <w:color w:val="000000"/>
        </w:rPr>
        <w:t>limat</w:t>
      </w:r>
      <w:r w:rsidR="004A1473">
        <w:rPr>
          <w:rFonts w:eastAsia="Times New Roman" w:cs="Times New Roman"/>
          <w:color w:val="000000"/>
        </w:rPr>
        <w:t>e</w:t>
      </w:r>
      <w:r w:rsidR="00375EB2">
        <w:rPr>
          <w:rFonts w:eastAsia="Times New Roman" w:cs="Times New Roman"/>
          <w:color w:val="000000"/>
        </w:rPr>
        <w:t>-related</w:t>
      </w:r>
      <w:r w:rsidR="00491D57">
        <w:rPr>
          <w:rFonts w:eastAsia="Times New Roman" w:cs="Times New Roman"/>
          <w:color w:val="000000"/>
        </w:rPr>
        <w:t xml:space="preserve"> variation in birth pulse </w:t>
      </w:r>
      <w:r w:rsidR="005342D6">
        <w:rPr>
          <w:rFonts w:eastAsia="Times New Roman" w:cs="Times New Roman"/>
          <w:color w:val="000000"/>
        </w:rPr>
        <w:t xml:space="preserve">timing </w:t>
      </w:r>
      <w:r w:rsidR="00491D57">
        <w:rPr>
          <w:rFonts w:eastAsia="Times New Roman" w:cs="Times New Roman"/>
          <w:color w:val="000000"/>
        </w:rPr>
        <w:t>is well-d</w:t>
      </w:r>
      <w:r w:rsidR="00E11995">
        <w:rPr>
          <w:rFonts w:eastAsia="Times New Roman" w:cs="Times New Roman"/>
          <w:color w:val="000000"/>
        </w:rPr>
        <w:t>escribed</w:t>
      </w:r>
      <w:r w:rsidR="00491D57">
        <w:rPr>
          <w:rFonts w:eastAsia="Times New Roman" w:cs="Times New Roman"/>
          <w:color w:val="000000"/>
        </w:rPr>
        <w:t xml:space="preserve"> for populations of </w:t>
      </w:r>
      <w:r w:rsidR="00491D57">
        <w:rPr>
          <w:rFonts w:eastAsia="Times New Roman" w:cs="Times New Roman"/>
          <w:i/>
          <w:iCs/>
          <w:color w:val="000000"/>
        </w:rPr>
        <w:t xml:space="preserve">Eidolon </w:t>
      </w:r>
      <w:proofErr w:type="spellStart"/>
      <w:r w:rsidR="00491D57">
        <w:rPr>
          <w:rFonts w:eastAsia="Times New Roman" w:cs="Times New Roman"/>
          <w:i/>
          <w:iCs/>
          <w:color w:val="000000"/>
        </w:rPr>
        <w:t>helvum</w:t>
      </w:r>
      <w:proofErr w:type="spellEnd"/>
      <w:r w:rsidR="000A0FA6">
        <w:rPr>
          <w:rFonts w:eastAsia="Times New Roman" w:cs="Times New Roman"/>
          <w:i/>
          <w:iCs/>
          <w:color w:val="000000"/>
        </w:rPr>
        <w:t xml:space="preserve">, </w:t>
      </w:r>
      <w:r w:rsidR="000A0FA6">
        <w:rPr>
          <w:rFonts w:eastAsia="Times New Roman" w:cs="Times New Roman"/>
          <w:color w:val="000000"/>
        </w:rPr>
        <w:t xml:space="preserve">which range across </w:t>
      </w:r>
      <w:r w:rsidR="00491D57">
        <w:rPr>
          <w:rFonts w:eastAsia="Times New Roman" w:cs="Times New Roman"/>
          <w:color w:val="000000"/>
        </w:rPr>
        <w:t xml:space="preserve">the entirety of the African continent </w:t>
      </w:r>
      <w:r w:rsidR="00491D57">
        <w:rPr>
          <w:rFonts w:eastAsia="Times New Roman" w:cs="Times New Roman"/>
          <w:color w:val="000000"/>
        </w:rPr>
        <w:fldChar w:fldCharType="begin" w:fldLock="1"/>
      </w:r>
      <w:r w:rsidR="00375EB2">
        <w:rPr>
          <w:rFonts w:eastAsia="Times New Roman" w:cs="Times New Roman"/>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rFonts w:eastAsia="Times New Roman" w:cs="Times New Roman"/>
          <w:color w:val="000000"/>
        </w:rPr>
        <w:fldChar w:fldCharType="separate"/>
      </w:r>
      <w:r w:rsidR="00491D57" w:rsidRPr="00491D57">
        <w:rPr>
          <w:rFonts w:eastAsia="Times New Roman" w:cs="Times New Roman"/>
          <w:noProof/>
          <w:color w:val="000000"/>
        </w:rPr>
        <w:t>(Peel et al. 2013, 2017)</w:t>
      </w:r>
      <w:r w:rsidR="00491D57">
        <w:rPr>
          <w:rFonts w:eastAsia="Times New Roman" w:cs="Times New Roman"/>
          <w:color w:val="000000"/>
        </w:rPr>
        <w:fldChar w:fldCharType="end"/>
      </w:r>
      <w:r w:rsidR="00491D57">
        <w:rPr>
          <w:rFonts w:eastAsia="Times New Roman" w:cs="Times New Roman"/>
          <w:color w:val="000000"/>
        </w:rPr>
        <w:t xml:space="preserve">. </w:t>
      </w:r>
      <w:commentRangeStart w:id="29"/>
      <w:commentRangeStart w:id="30"/>
      <w:r w:rsidR="00491D57">
        <w:rPr>
          <w:rFonts w:eastAsia="Times New Roman" w:cs="Times New Roman"/>
          <w:color w:val="000000"/>
        </w:rPr>
        <w:t>Documenta</w:t>
      </w:r>
      <w:r w:rsidR="000A0FA6">
        <w:rPr>
          <w:rFonts w:eastAsia="Times New Roman" w:cs="Times New Roman"/>
          <w:color w:val="000000"/>
        </w:rPr>
        <w:t>t</w:t>
      </w:r>
      <w:r w:rsidR="00491D57">
        <w:rPr>
          <w:rFonts w:eastAsia="Times New Roman" w:cs="Times New Roman"/>
          <w:color w:val="000000"/>
        </w:rPr>
        <w:t>ion of the timin</w:t>
      </w:r>
      <w:r w:rsidR="000A0FA6">
        <w:rPr>
          <w:rFonts w:eastAsia="Times New Roman" w:cs="Times New Roman"/>
          <w:color w:val="000000"/>
        </w:rPr>
        <w:t>g</w:t>
      </w:r>
      <w:r w:rsidR="00491D57">
        <w:rPr>
          <w:rFonts w:eastAsia="Times New Roman" w:cs="Times New Roman"/>
          <w:color w:val="000000"/>
        </w:rPr>
        <w:t xml:space="preserve"> of this </w:t>
      </w:r>
      <w:r w:rsidR="005C3C7D">
        <w:rPr>
          <w:rFonts w:eastAsia="Times New Roman" w:cs="Times New Roman"/>
          <w:color w:val="000000"/>
        </w:rPr>
        <w:t xml:space="preserve">birth </w:t>
      </w:r>
      <w:r w:rsidR="00491D57">
        <w:rPr>
          <w:rFonts w:eastAsia="Times New Roman" w:cs="Times New Roman"/>
          <w:color w:val="000000"/>
        </w:rPr>
        <w:t xml:space="preserve">pulse </w:t>
      </w:r>
      <w:r w:rsidR="004A1473">
        <w:rPr>
          <w:rFonts w:eastAsia="Times New Roman" w:cs="Times New Roman"/>
          <w:color w:val="000000"/>
        </w:rPr>
        <w:t xml:space="preserve">for Malagasy fruit bats </w:t>
      </w:r>
      <w:r w:rsidR="00491D57">
        <w:rPr>
          <w:rFonts w:eastAsia="Times New Roman" w:cs="Times New Roman"/>
          <w:color w:val="000000"/>
        </w:rPr>
        <w:t xml:space="preserve">is important </w:t>
      </w:r>
      <w:r w:rsidR="000A0FA6">
        <w:rPr>
          <w:rFonts w:eastAsia="Times New Roman" w:cs="Times New Roman"/>
          <w:color w:val="000000"/>
        </w:rPr>
        <w:t xml:space="preserve">for understanding </w:t>
      </w:r>
      <w:r w:rsidR="004A1473">
        <w:rPr>
          <w:rFonts w:eastAsia="Times New Roman" w:cs="Times New Roman"/>
          <w:color w:val="000000"/>
        </w:rPr>
        <w:t>their</w:t>
      </w:r>
      <w:r w:rsidR="000A0FA6">
        <w:rPr>
          <w:rFonts w:eastAsia="Times New Roman" w:cs="Times New Roman"/>
          <w:color w:val="000000"/>
        </w:rPr>
        <w:t xml:space="preserve"> vulnerability to seasonal</w:t>
      </w:r>
      <w:r w:rsidR="00375EB2">
        <w:rPr>
          <w:rFonts w:eastAsia="Times New Roman" w:cs="Times New Roman"/>
          <w:color w:val="000000"/>
        </w:rPr>
        <w:t>ly</w:t>
      </w:r>
      <w:r w:rsidR="005342D6">
        <w:rPr>
          <w:rFonts w:eastAsia="Times New Roman" w:cs="Times New Roman"/>
          <w:color w:val="000000"/>
        </w:rPr>
        <w:t>-</w:t>
      </w:r>
      <w:r w:rsidR="00375EB2">
        <w:rPr>
          <w:rFonts w:eastAsia="Times New Roman" w:cs="Times New Roman"/>
          <w:color w:val="000000"/>
        </w:rPr>
        <w:t>varying</w:t>
      </w:r>
      <w:r w:rsidR="000A0FA6">
        <w:rPr>
          <w:rFonts w:eastAsia="Times New Roman" w:cs="Times New Roman"/>
          <w:color w:val="000000"/>
        </w:rPr>
        <w:t xml:space="preserve"> population pressures: previous work </w:t>
      </w:r>
      <w:r w:rsidR="005342D6">
        <w:rPr>
          <w:rFonts w:eastAsia="Times New Roman" w:cs="Times New Roman"/>
          <w:color w:val="000000"/>
        </w:rPr>
        <w:t>describes</w:t>
      </w:r>
      <w:r w:rsidR="000A0FA6">
        <w:rPr>
          <w:rFonts w:eastAsia="Times New Roman" w:cs="Times New Roman"/>
          <w:color w:val="000000"/>
        </w:rPr>
        <w:t xml:space="preserve"> </w:t>
      </w:r>
      <w:r w:rsidR="00375EB2">
        <w:rPr>
          <w:rFonts w:eastAsia="Times New Roman" w:cs="Times New Roman"/>
          <w:color w:val="000000"/>
        </w:rPr>
        <w:t xml:space="preserve">how </w:t>
      </w:r>
      <w:r w:rsidR="000A0FA6">
        <w:rPr>
          <w:rFonts w:eastAsia="Times New Roman" w:cs="Times New Roman"/>
          <w:color w:val="000000"/>
        </w:rPr>
        <w:t xml:space="preserve">seasonal </w:t>
      </w:r>
      <w:r w:rsidR="00375EB2">
        <w:rPr>
          <w:rFonts w:eastAsia="Times New Roman" w:cs="Times New Roman"/>
          <w:color w:val="000000"/>
        </w:rPr>
        <w:t xml:space="preserve">variation in hunting pressure for </w:t>
      </w:r>
      <w:r w:rsidR="005342D6">
        <w:rPr>
          <w:rFonts w:eastAsia="Times New Roman" w:cs="Times New Roman"/>
          <w:color w:val="000000"/>
        </w:rPr>
        <w:t xml:space="preserve">Malagasy </w:t>
      </w:r>
      <w:r w:rsidR="00375EB2">
        <w:rPr>
          <w:rFonts w:eastAsia="Times New Roman" w:cs="Times New Roman"/>
          <w:color w:val="000000"/>
        </w:rPr>
        <w:t xml:space="preserve">lemurs poses elevated risks to species when directly overlapping their annual birth pulse </w:t>
      </w:r>
      <w:r w:rsidR="00375EB2">
        <w:rPr>
          <w:rFonts w:eastAsia="Times New Roman" w:cs="Times New Roman"/>
          <w:color w:val="000000"/>
        </w:rPr>
        <w:fldChar w:fldCharType="begin" w:fldLock="1"/>
      </w:r>
      <w:r w:rsidR="005342D6">
        <w:rPr>
          <w:rFonts w:eastAsia="Times New Roman" w:cs="Times New Roman"/>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sidR="00375EB2">
        <w:rPr>
          <w:rFonts w:eastAsia="Times New Roman" w:cs="Times New Roman"/>
          <w:color w:val="000000"/>
        </w:rPr>
        <w:fldChar w:fldCharType="separate"/>
      </w:r>
      <w:r w:rsidR="00375EB2" w:rsidRPr="00375EB2">
        <w:rPr>
          <w:rFonts w:eastAsia="Times New Roman" w:cs="Times New Roman"/>
          <w:noProof/>
          <w:color w:val="000000"/>
        </w:rPr>
        <w:t>(Brook et al. 2018)</w:t>
      </w:r>
      <w:r w:rsidR="00375EB2">
        <w:rPr>
          <w:rFonts w:eastAsia="Times New Roman" w:cs="Times New Roman"/>
          <w:color w:val="000000"/>
        </w:rPr>
        <w:fldChar w:fldCharType="end"/>
      </w:r>
      <w:r w:rsidR="00375EB2">
        <w:rPr>
          <w:rFonts w:eastAsia="Times New Roman" w:cs="Times New Roman"/>
          <w:color w:val="000000"/>
        </w:rPr>
        <w:t>.</w:t>
      </w:r>
      <w:commentRangeEnd w:id="29"/>
      <w:r w:rsidR="00D462A4">
        <w:rPr>
          <w:rStyle w:val="CommentReference"/>
        </w:rPr>
        <w:commentReference w:id="29"/>
      </w:r>
      <w:commentRangeEnd w:id="30"/>
      <w:r w:rsidR="00CA321D">
        <w:rPr>
          <w:rStyle w:val="CommentReference"/>
        </w:rPr>
        <w:commentReference w:id="30"/>
      </w:r>
      <w:r w:rsidR="00375EB2">
        <w:rPr>
          <w:rFonts w:eastAsia="Times New Roman" w:cs="Times New Roman"/>
          <w:color w:val="000000"/>
        </w:rPr>
        <w:t xml:space="preserve"> Fruit bats are legally </w:t>
      </w:r>
      <w:r w:rsidR="005342D6">
        <w:rPr>
          <w:rFonts w:eastAsia="Times New Roman" w:cs="Times New Roman"/>
          <w:color w:val="000000"/>
        </w:rPr>
        <w:t xml:space="preserve">hunted </w:t>
      </w:r>
      <w:r w:rsidR="00375EB2">
        <w:rPr>
          <w:rFonts w:eastAsia="Times New Roman" w:cs="Times New Roman"/>
          <w:color w:val="000000"/>
        </w:rPr>
        <w:t>during th</w:t>
      </w:r>
      <w:r w:rsidR="005342D6">
        <w:rPr>
          <w:rFonts w:eastAsia="Times New Roman" w:cs="Times New Roman"/>
          <w:color w:val="000000"/>
        </w:rPr>
        <w:t>e</w:t>
      </w:r>
      <w:r w:rsidR="00375EB2">
        <w:rPr>
          <w:rFonts w:eastAsia="Times New Roman" w:cs="Times New Roman"/>
          <w:color w:val="000000"/>
        </w:rPr>
        <w:t xml:space="preserve"> Malagasy winter </w:t>
      </w:r>
      <w:r w:rsidR="00375EB2" w:rsidRPr="00375EB2">
        <w:rPr>
          <w:rFonts w:ascii="Calibri" w:eastAsia="Times New Roman" w:hAnsi="Calibri" w:cs="Calibri"/>
          <w:color w:val="000000"/>
        </w:rPr>
        <w:t>﻿</w:t>
      </w:r>
      <w:r w:rsidR="00375EB2" w:rsidRPr="00375EB2">
        <w:rPr>
          <w:rFonts w:eastAsia="Times New Roman" w:cs="Times New Roman"/>
          <w:color w:val="000000"/>
        </w:rPr>
        <w:t xml:space="preserve">(1 May – 1 September), </w:t>
      </w:r>
      <w:r w:rsidR="005342D6">
        <w:rPr>
          <w:rFonts w:eastAsia="Times New Roman" w:cs="Times New Roman"/>
          <w:color w:val="000000"/>
        </w:rPr>
        <w:t xml:space="preserve">which overlaps the gestation period observed here for all three species, but most significantly for </w:t>
      </w:r>
      <w:r w:rsidR="005342D6">
        <w:rPr>
          <w:rFonts w:eastAsia="Times New Roman" w:cs="Times New Roman"/>
          <w:i/>
          <w:iCs/>
          <w:color w:val="000000"/>
        </w:rPr>
        <w:t xml:space="preserve">P. rufus, </w:t>
      </w:r>
      <w:r w:rsidR="005342D6">
        <w:rPr>
          <w:rFonts w:eastAsia="Times New Roman" w:cs="Times New Roman"/>
          <w:color w:val="000000"/>
        </w:rPr>
        <w:t xml:space="preserve">a species already known to be experiencing severe population declines due to </w:t>
      </w:r>
      <w:r w:rsidR="005342D6">
        <w:rPr>
          <w:rFonts w:eastAsia="Times New Roman" w:cs="Times New Roman"/>
          <w:color w:val="000000"/>
        </w:rPr>
        <w:lastRenderedPageBreak/>
        <w:t xml:space="preserve">anthropogenic threats </w:t>
      </w:r>
      <w:r w:rsidR="005342D6">
        <w:rPr>
          <w:rFonts w:eastAsia="Times New Roman" w:cs="Times New Roman"/>
          <w:color w:val="000000"/>
        </w:rPr>
        <w:fldChar w:fldCharType="begin" w:fldLock="1"/>
      </w:r>
      <w:r w:rsidR="005C3C7D">
        <w:rPr>
          <w:rFonts w:eastAsia="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rFonts w:eastAsia="Times New Roman" w:cs="Times New Roman"/>
          <w:color w:val="000000"/>
        </w:rPr>
        <w:fldChar w:fldCharType="separate"/>
      </w:r>
      <w:r w:rsidR="005342D6" w:rsidRPr="005342D6">
        <w:rPr>
          <w:rFonts w:eastAsia="Times New Roman" w:cs="Times New Roman"/>
          <w:noProof/>
          <w:color w:val="000000"/>
        </w:rPr>
        <w:t>(Golden et al. 2014; Brook et al. 2019a)</w:t>
      </w:r>
      <w:r w:rsidR="005342D6">
        <w:rPr>
          <w:rFonts w:eastAsia="Times New Roman" w:cs="Times New Roman"/>
          <w:color w:val="000000"/>
        </w:rPr>
        <w:fldChar w:fldCharType="end"/>
      </w:r>
      <w:r w:rsidR="005342D6">
        <w:rPr>
          <w:rFonts w:eastAsia="Times New Roman" w:cs="Times New Roman"/>
          <w:color w:val="000000"/>
        </w:rPr>
        <w:t>.</w:t>
      </w:r>
      <w:r w:rsidR="00375EB2">
        <w:rPr>
          <w:rFonts w:eastAsia="Times New Roman" w:cs="Times New Roman"/>
          <w:color w:val="000000"/>
        </w:rPr>
        <w:t xml:space="preserve"> </w:t>
      </w:r>
      <w:commentRangeStart w:id="31"/>
      <w:r w:rsidR="00E11995">
        <w:rPr>
          <w:rFonts w:eastAsia="Times New Roman" w:cs="Times New Roman"/>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commentRangeEnd w:id="31"/>
      <w:r w:rsidR="00CA321D">
        <w:rPr>
          <w:rStyle w:val="CommentReference"/>
        </w:rPr>
        <w:commentReference w:id="31"/>
      </w:r>
      <w:r w:rsidR="00E11995">
        <w:rPr>
          <w:rFonts w:eastAsia="Times New Roman" w:cs="Times New Roman"/>
          <w:color w:val="000000"/>
        </w:rPr>
        <w:fldChar w:fldCharType="begin" w:fldLock="1"/>
      </w:r>
      <w:r w:rsidR="00E11995">
        <w:rPr>
          <w:rFonts w:eastAsia="Times New Roman" w:cs="Times New Roman"/>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rFonts w:eastAsia="Times New Roman" w:cs="Times New Roman"/>
          <w:color w:val="000000"/>
        </w:rPr>
        <w:fldChar w:fldCharType="separate"/>
      </w:r>
      <w:r w:rsidR="00E11995" w:rsidRPr="00E11995">
        <w:rPr>
          <w:rFonts w:eastAsia="Times New Roman" w:cs="Times New Roman"/>
          <w:noProof/>
          <w:color w:val="000000"/>
        </w:rPr>
        <w:t>(Wright et al. 2005)</w:t>
      </w:r>
      <w:r w:rsidR="00E11995">
        <w:rPr>
          <w:rFonts w:eastAsia="Times New Roman" w:cs="Times New Roman"/>
          <w:color w:val="000000"/>
        </w:rPr>
        <w:fldChar w:fldCharType="end"/>
      </w:r>
      <w:r w:rsidR="00E11995">
        <w:rPr>
          <w:rFonts w:eastAsia="Times New Roman" w:cs="Times New Roman"/>
          <w:color w:val="000000"/>
        </w:rPr>
        <w:t>.</w:t>
      </w:r>
    </w:p>
    <w:p w14:paraId="0235B930" w14:textId="72CD8145" w:rsidR="00AC4629" w:rsidRDefault="005342D6" w:rsidP="004721A4">
      <w:pPr>
        <w:ind w:firstLine="720"/>
        <w:contextualSpacing/>
        <w:jc w:val="both"/>
        <w:rPr>
          <w:rFonts w:eastAsia="Times New Roman" w:cs="Times New Roman"/>
          <w:color w:val="000000"/>
        </w:rPr>
      </w:pPr>
      <w:commentRangeStart w:id="32"/>
      <w:commentRangeStart w:id="33"/>
      <w:r>
        <w:rPr>
          <w:rFonts w:eastAsia="Times New Roman" w:cs="Times New Roman"/>
          <w:color w:val="000000"/>
        </w:rPr>
        <w:t xml:space="preserve">In addition to its importance for conservation efforts to quantify fruit bat population viability, defining the temporal limits of each </w:t>
      </w:r>
      <w:r w:rsidR="00E11995">
        <w:rPr>
          <w:rFonts w:eastAsia="Times New Roman" w:cs="Times New Roman"/>
          <w:color w:val="000000"/>
        </w:rPr>
        <w:t xml:space="preserve">fruit bat </w:t>
      </w:r>
      <w:r>
        <w:rPr>
          <w:rFonts w:eastAsia="Times New Roman" w:cs="Times New Roman"/>
          <w:color w:val="000000"/>
        </w:rPr>
        <w:t xml:space="preserve">species-specific birth pulse is </w:t>
      </w:r>
      <w:r w:rsidR="00E11995">
        <w:rPr>
          <w:rFonts w:eastAsia="Times New Roman" w:cs="Times New Roman"/>
          <w:color w:val="000000"/>
        </w:rPr>
        <w:t>essential to</w:t>
      </w:r>
      <w:r>
        <w:rPr>
          <w:rFonts w:eastAsia="Times New Roman" w:cs="Times New Roman"/>
          <w:color w:val="000000"/>
        </w:rPr>
        <w:t xml:space="preserve"> understanding the </w:t>
      </w:r>
      <w:r w:rsidR="005C3C7D">
        <w:rPr>
          <w:rFonts w:eastAsia="Times New Roman" w:cs="Times New Roman"/>
          <w:color w:val="000000"/>
        </w:rPr>
        <w:t xml:space="preserve">mechanisms which underpin the maintenance and persistence of numerous infectious agents that these bats host </w:t>
      </w:r>
      <w:r w:rsidR="005C3C7D">
        <w:rPr>
          <w:rFonts w:eastAsia="Times New Roman" w:cs="Times New Roman"/>
          <w:color w:val="000000"/>
        </w:rPr>
        <w:fldChar w:fldCharType="begin" w:fldLock="1"/>
      </w:r>
      <w:r w:rsidR="00E11995">
        <w:rPr>
          <w:rFonts w:eastAsia="Times New Roman" w:cs="Times New Roman"/>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w:instrText>
      </w:r>
      <w:r w:rsidR="00E11995" w:rsidRPr="008478F0">
        <w:rPr>
          <w:rFonts w:eastAsia="Times New Roman" w:cs="Times New Roman"/>
          <w:color w:val="000000"/>
          <w:lang w:val="fr-FR"/>
          <w:rPrChange w:id="34" w:author="Administrator" w:date="2021-09-12T21:09:00Z">
            <w:rPr>
              <w:rFonts w:eastAsia="Times New Roman" w:cs="Times New Roman"/>
              <w:color w:val="000000"/>
            </w:rPr>
          </w:rPrChange>
        </w:rPr>
        <w:instrText>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sidR="005C3C7D">
        <w:rPr>
          <w:rFonts w:eastAsia="Times New Roman" w:cs="Times New Roman"/>
          <w:color w:val="000000"/>
        </w:rPr>
        <w:fldChar w:fldCharType="separate"/>
      </w:r>
      <w:r w:rsidR="005C3C7D" w:rsidRPr="008478F0">
        <w:rPr>
          <w:rFonts w:eastAsia="Times New Roman" w:cs="Times New Roman"/>
          <w:noProof/>
          <w:color w:val="000000"/>
          <w:lang w:val="fr-FR"/>
          <w:rPrChange w:id="35" w:author="Administrator" w:date="2021-09-12T21:09:00Z">
            <w:rPr>
              <w:rFonts w:eastAsia="Times New Roman" w:cs="Times New Roman"/>
              <w:noProof/>
              <w:color w:val="000000"/>
            </w:rPr>
          </w:rPrChange>
        </w:rPr>
        <w:t>(Iehlé et al. 2007; Razafindratsimandresy et al. 2009; Reynes et al. 2011b; Wilkinson et al. 2012b; Brook et al. 2015, 2019b; Ranaivoson et al. 2019)</w:t>
      </w:r>
      <w:r w:rsidR="005C3C7D">
        <w:rPr>
          <w:rFonts w:eastAsia="Times New Roman" w:cs="Times New Roman"/>
          <w:color w:val="000000"/>
        </w:rPr>
        <w:fldChar w:fldCharType="end"/>
      </w:r>
      <w:r w:rsidR="005C3C7D" w:rsidRPr="008478F0">
        <w:rPr>
          <w:rFonts w:eastAsia="Times New Roman" w:cs="Times New Roman"/>
          <w:color w:val="000000"/>
          <w:lang w:val="fr-FR"/>
          <w:rPrChange w:id="36" w:author="Administrator" w:date="2021-09-12T21:09:00Z">
            <w:rPr>
              <w:rFonts w:eastAsia="Times New Roman" w:cs="Times New Roman"/>
              <w:color w:val="000000"/>
            </w:rPr>
          </w:rPrChange>
        </w:rPr>
        <w:t>.</w:t>
      </w:r>
      <w:r w:rsidR="00E11995" w:rsidRPr="008478F0">
        <w:rPr>
          <w:rFonts w:eastAsia="Times New Roman" w:cs="Times New Roman"/>
          <w:color w:val="000000"/>
          <w:lang w:val="fr-FR"/>
          <w:rPrChange w:id="37" w:author="Administrator" w:date="2021-09-12T21:09:00Z">
            <w:rPr>
              <w:rFonts w:eastAsia="Times New Roman" w:cs="Times New Roman"/>
              <w:color w:val="000000"/>
            </w:rPr>
          </w:rPrChange>
        </w:rPr>
        <w:t xml:space="preserve"> </w:t>
      </w:r>
      <w:r w:rsidR="00E11995">
        <w:rPr>
          <w:rFonts w:eastAsia="Times New Roman" w:cs="Times New Roman"/>
          <w:color w:val="000000"/>
        </w:rPr>
        <w:t xml:space="preserve">Isolated </w:t>
      </w:r>
      <w:r w:rsidR="00E11995">
        <w:rPr>
          <w:rFonts w:eastAsia="Times New Roman" w:cs="Times New Roman"/>
          <w:i/>
          <w:iCs/>
          <w:color w:val="000000"/>
        </w:rPr>
        <w:t xml:space="preserve">E. </w:t>
      </w:r>
      <w:proofErr w:type="spellStart"/>
      <w:r w:rsidR="00E11995">
        <w:rPr>
          <w:rFonts w:eastAsia="Times New Roman" w:cs="Times New Roman"/>
          <w:i/>
          <w:iCs/>
          <w:color w:val="000000"/>
        </w:rPr>
        <w:t>helvum</w:t>
      </w:r>
      <w:proofErr w:type="spellEnd"/>
      <w:r w:rsidR="00E11995">
        <w:rPr>
          <w:rFonts w:eastAsia="Times New Roman" w:cs="Times New Roman"/>
          <w:i/>
          <w:iCs/>
          <w:color w:val="000000"/>
        </w:rPr>
        <w:t xml:space="preserve"> </w:t>
      </w:r>
      <w:r w:rsidR="00E11995">
        <w:rPr>
          <w:rFonts w:eastAsia="Times New Roman" w:cs="Times New Roman"/>
          <w:color w:val="000000"/>
        </w:rPr>
        <w:t xml:space="preserve">populations on islands off the west coast of Africa have been shown to support circulation of potentially zoonotic </w:t>
      </w:r>
      <w:proofErr w:type="spellStart"/>
      <w:r w:rsidR="00E11995">
        <w:rPr>
          <w:rFonts w:eastAsia="Times New Roman" w:cs="Times New Roman"/>
          <w:color w:val="000000"/>
        </w:rPr>
        <w:t>henipaviruses</w:t>
      </w:r>
      <w:proofErr w:type="spellEnd"/>
      <w:r w:rsidR="00E11995">
        <w:rPr>
          <w:rFonts w:eastAsia="Times New Roman" w:cs="Times New Roman"/>
          <w:color w:val="000000"/>
        </w:rPr>
        <w:t xml:space="preserve"> at population sizes well below the established critical community size (CCS) for closely-related paramyxoviruses in other systems </w:t>
      </w:r>
      <w:r w:rsidR="00E11995">
        <w:rPr>
          <w:rFonts w:eastAsia="Times New Roman" w:cs="Times New Roman"/>
          <w:color w:val="000000"/>
        </w:rPr>
        <w:fldChar w:fldCharType="begin" w:fldLock="1"/>
      </w:r>
      <w:r w:rsidR="00061496">
        <w:rPr>
          <w:rFonts w:eastAsia="Times New Roman" w:cs="Times New Roman"/>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sidR="00E11995">
        <w:rPr>
          <w:rFonts w:eastAsia="Times New Roman" w:cs="Times New Roman"/>
          <w:color w:val="000000"/>
        </w:rPr>
        <w:fldChar w:fldCharType="separate"/>
      </w:r>
      <w:r w:rsidR="00E11995" w:rsidRPr="00E11995">
        <w:rPr>
          <w:rFonts w:eastAsia="Times New Roman" w:cs="Times New Roman"/>
          <w:noProof/>
          <w:color w:val="000000"/>
        </w:rPr>
        <w:t>(Bartlett 1957, 1960; Swinton et al. 1998; Peel et al. 2012)</w:t>
      </w:r>
      <w:r w:rsidR="00E11995">
        <w:rPr>
          <w:rFonts w:eastAsia="Times New Roman" w:cs="Times New Roman"/>
          <w:color w:val="000000"/>
        </w:rPr>
        <w:fldChar w:fldCharType="end"/>
      </w:r>
      <w:r w:rsidR="00061496">
        <w:rPr>
          <w:rFonts w:eastAsia="Times New Roman" w:cs="Times New Roman"/>
          <w:color w:val="000000"/>
        </w:rPr>
        <w:t xml:space="preserve">. Some work has </w:t>
      </w:r>
      <w:r w:rsidR="00E11995">
        <w:rPr>
          <w:rFonts w:eastAsia="Times New Roman" w:cs="Times New Roman"/>
          <w:color w:val="000000"/>
        </w:rPr>
        <w:t>suggested that seasonally</w:t>
      </w:r>
      <w:r w:rsidR="00375C9F">
        <w:rPr>
          <w:rFonts w:eastAsia="Times New Roman" w:cs="Times New Roman"/>
          <w:color w:val="000000"/>
        </w:rPr>
        <w:t>-</w:t>
      </w:r>
      <w:r w:rsidR="00E11995">
        <w:rPr>
          <w:rFonts w:eastAsia="Times New Roman" w:cs="Times New Roman"/>
          <w:color w:val="000000"/>
        </w:rPr>
        <w:t>staggered births allowing for a protracted introduction of juvenile susceptibles into t</w:t>
      </w:r>
      <w:r w:rsidR="00061496">
        <w:rPr>
          <w:rFonts w:eastAsia="Times New Roman" w:cs="Times New Roman"/>
          <w:color w:val="000000"/>
        </w:rPr>
        <w:t xml:space="preserve">he host </w:t>
      </w:r>
      <w:r w:rsidR="00E11995">
        <w:rPr>
          <w:rFonts w:eastAsia="Times New Roman" w:cs="Times New Roman"/>
          <w:color w:val="000000"/>
        </w:rPr>
        <w:t xml:space="preserve">population could </w:t>
      </w:r>
      <w:r w:rsidR="00061496">
        <w:rPr>
          <w:rFonts w:eastAsia="Times New Roman" w:cs="Times New Roman"/>
          <w:color w:val="000000"/>
        </w:rPr>
        <w:t xml:space="preserve">play a role in pathogen persistence in these systems </w:t>
      </w:r>
      <w:r w:rsidR="00061496">
        <w:rPr>
          <w:rFonts w:eastAsia="Times New Roman" w:cs="Times New Roman"/>
          <w:color w:val="000000"/>
        </w:rPr>
        <w:fldChar w:fldCharType="begin" w:fldLock="1"/>
      </w:r>
      <w:r w:rsidR="00375C9F">
        <w:rPr>
          <w:rFonts w:eastAsia="Times New Roman" w:cs="Times New Roman"/>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sidR="00061496">
        <w:rPr>
          <w:rFonts w:eastAsia="Times New Roman" w:cs="Times New Roman"/>
          <w:color w:val="000000"/>
        </w:rPr>
        <w:fldChar w:fldCharType="separate"/>
      </w:r>
      <w:r w:rsidR="00061496" w:rsidRPr="00061496">
        <w:rPr>
          <w:rFonts w:eastAsia="Times New Roman" w:cs="Times New Roman"/>
          <w:noProof/>
          <w:color w:val="000000"/>
        </w:rPr>
        <w:t>(Peel et al. 2013, 2014; Hayman 2015)</w:t>
      </w:r>
      <w:r w:rsidR="00061496">
        <w:rPr>
          <w:rFonts w:eastAsia="Times New Roman" w:cs="Times New Roman"/>
          <w:color w:val="000000"/>
        </w:rPr>
        <w:fldChar w:fldCharType="end"/>
      </w:r>
      <w:r w:rsidR="00061496">
        <w:rPr>
          <w:rFonts w:eastAsia="Times New Roman" w:cs="Times New Roman"/>
          <w:color w:val="000000"/>
        </w:rPr>
        <w:t xml:space="preserve">. </w:t>
      </w:r>
      <w:commentRangeEnd w:id="32"/>
      <w:r w:rsidR="00D462A4">
        <w:rPr>
          <w:rStyle w:val="CommentReference"/>
        </w:rPr>
        <w:commentReference w:id="32"/>
      </w:r>
      <w:commentRangeEnd w:id="33"/>
      <w:r w:rsidR="00660876">
        <w:rPr>
          <w:rStyle w:val="CommentReference"/>
        </w:rPr>
        <w:commentReference w:id="33"/>
      </w:r>
      <w:r w:rsidR="00061496">
        <w:rPr>
          <w:rFonts w:eastAsia="Times New Roman" w:cs="Times New Roman"/>
          <w:color w:val="000000"/>
        </w:rPr>
        <w:t>In Madagascar, seasonally-staggered birth pulses across the three fruit bat species could support the persistence of multi-species pathogens, such as bat-borne coronaviruses, which frequently transmit and recombine amongst</w:t>
      </w:r>
      <w:r w:rsidR="00D91BD2">
        <w:rPr>
          <w:rFonts w:eastAsia="Times New Roman" w:cs="Times New Roman"/>
          <w:color w:val="000000"/>
        </w:rPr>
        <w:t xml:space="preserve"> different species of</w:t>
      </w:r>
      <w:r w:rsidR="00061496">
        <w:rPr>
          <w:rFonts w:eastAsia="Times New Roman" w:cs="Times New Roman"/>
          <w:color w:val="000000"/>
        </w:rPr>
        <w:t xml:space="preserve"> bats</w:t>
      </w:r>
      <w:r w:rsidR="00375C9F">
        <w:rPr>
          <w:rFonts w:eastAsia="Times New Roman" w:cs="Times New Roman"/>
          <w:color w:val="000000"/>
        </w:rPr>
        <w:t xml:space="preserve"> </w:t>
      </w:r>
      <w:r w:rsidR="009F56A2">
        <w:rPr>
          <w:rFonts w:eastAsia="Times New Roman" w:cs="Times New Roman"/>
          <w:color w:val="000000"/>
        </w:rPr>
        <w:t>that c</w:t>
      </w:r>
      <w:r w:rsidR="00375C9F">
        <w:rPr>
          <w:rFonts w:eastAsia="Times New Roman" w:cs="Times New Roman"/>
          <w:color w:val="000000"/>
        </w:rPr>
        <w:t xml:space="preserve">o-roost in the same caves </w:t>
      </w:r>
      <w:r w:rsidR="00375C9F">
        <w:rPr>
          <w:rFonts w:eastAsia="Times New Roman" w:cs="Times New Roman"/>
          <w:color w:val="000000"/>
        </w:rPr>
        <w:fldChar w:fldCharType="begin" w:fldLock="1"/>
      </w:r>
      <w:r w:rsidR="00375C9F">
        <w:rPr>
          <w:rFonts w:eastAsia="Times New Roman" w:cs="Times New Roman"/>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rFonts w:eastAsia="Times New Roman" w:cs="Times New Roman"/>
          <w:color w:val="000000"/>
        </w:rPr>
        <w:fldChar w:fldCharType="separate"/>
      </w:r>
      <w:r w:rsidR="00375C9F" w:rsidRPr="00375C9F">
        <w:rPr>
          <w:rFonts w:eastAsia="Times New Roman" w:cs="Times New Roman"/>
          <w:noProof/>
          <w:color w:val="000000"/>
        </w:rPr>
        <w:t>(Hu et al. 2017)</w:t>
      </w:r>
      <w:r w:rsidR="00375C9F">
        <w:rPr>
          <w:rFonts w:eastAsia="Times New Roman" w:cs="Times New Roman"/>
          <w:color w:val="000000"/>
        </w:rPr>
        <w:fldChar w:fldCharType="end"/>
      </w:r>
      <w:r w:rsidR="00375C9F">
        <w:rPr>
          <w:rFonts w:eastAsia="Times New Roman" w:cs="Times New Roman"/>
          <w:color w:val="000000"/>
        </w:rPr>
        <w:t xml:space="preserve">. Among Malagasy pteropodids, </w:t>
      </w:r>
      <w:r w:rsidR="00375C9F">
        <w:rPr>
          <w:rFonts w:eastAsia="Times New Roman" w:cs="Times New Roman"/>
          <w:i/>
          <w:iCs/>
          <w:color w:val="000000"/>
        </w:rPr>
        <w:t xml:space="preserve">E. dupreanum </w:t>
      </w:r>
      <w:r w:rsidR="00375C9F">
        <w:rPr>
          <w:rFonts w:eastAsia="Times New Roman" w:cs="Times New Roman"/>
          <w:color w:val="000000"/>
        </w:rPr>
        <w:t xml:space="preserve">and </w:t>
      </w:r>
      <w:r w:rsidR="00375C9F">
        <w:rPr>
          <w:rFonts w:eastAsia="Times New Roman" w:cs="Times New Roman"/>
          <w:i/>
          <w:iCs/>
          <w:color w:val="000000"/>
        </w:rPr>
        <w:t xml:space="preserve">R. madagascariensis </w:t>
      </w:r>
      <w:r w:rsidR="00375C9F">
        <w:rPr>
          <w:rFonts w:eastAsia="Times New Roman" w:cs="Times New Roman"/>
          <w:color w:val="000000"/>
        </w:rPr>
        <w:t xml:space="preserve">are known to share cave roosts, sometimes with insectivorous bats, while </w:t>
      </w:r>
      <w:r w:rsidR="00375C9F">
        <w:rPr>
          <w:rFonts w:eastAsia="Times New Roman" w:cs="Times New Roman"/>
          <w:i/>
          <w:iCs/>
          <w:color w:val="000000"/>
        </w:rPr>
        <w:t xml:space="preserve">P. rufus </w:t>
      </w:r>
      <w:r w:rsidR="009F56A2">
        <w:rPr>
          <w:rFonts w:eastAsia="Times New Roman" w:cs="Times New Roman"/>
          <w:color w:val="000000"/>
        </w:rPr>
        <w:t xml:space="preserve">inhabits single-species arboreal </w:t>
      </w:r>
      <w:r w:rsidR="00375C9F">
        <w:rPr>
          <w:rFonts w:eastAsia="Times New Roman" w:cs="Times New Roman"/>
          <w:color w:val="000000"/>
        </w:rPr>
        <w:t xml:space="preserve">roosts </w:t>
      </w:r>
      <w:r w:rsidR="00375C9F">
        <w:rPr>
          <w:rFonts w:eastAsia="Times New Roman" w:cs="Times New Roman"/>
          <w:color w:val="000000"/>
        </w:rPr>
        <w:fldChar w:fldCharType="begin" w:fldLock="1"/>
      </w:r>
      <w:r w:rsidR="00375C9F">
        <w:rPr>
          <w:rFonts w:eastAsia="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rFonts w:eastAsia="Times New Roman" w:cs="Times New Roman"/>
          <w:color w:val="000000"/>
        </w:rPr>
        <w:fldChar w:fldCharType="separate"/>
      </w:r>
      <w:r w:rsidR="00375C9F" w:rsidRPr="00375C9F">
        <w:rPr>
          <w:rFonts w:eastAsia="Times New Roman" w:cs="Times New Roman"/>
          <w:noProof/>
          <w:color w:val="000000"/>
        </w:rPr>
        <w:t>(MacKinnon et al. 2003)</w:t>
      </w:r>
      <w:r w:rsidR="00375C9F">
        <w:rPr>
          <w:rFonts w:eastAsia="Times New Roman" w:cs="Times New Roman"/>
          <w:color w:val="000000"/>
        </w:rPr>
        <w:fldChar w:fldCharType="end"/>
      </w:r>
      <w:r w:rsidR="009F56A2">
        <w:rPr>
          <w:rFonts w:eastAsia="Times New Roman" w:cs="Times New Roman"/>
          <w:color w:val="000000"/>
        </w:rPr>
        <w:t xml:space="preserve">. Previous work suggests that sympatric cave-roosting likely plays a role in pathogen-sharing of diverse paramyxoviruses among Malagasy bats </w:t>
      </w:r>
      <w:r w:rsidR="009F56A2">
        <w:rPr>
          <w:rFonts w:eastAsia="Times New Roman" w:cs="Times New Roman"/>
          <w:color w:val="000000"/>
        </w:rPr>
        <w:fldChar w:fldCharType="begin" w:fldLock="1"/>
      </w:r>
      <w:r w:rsidR="009F56A2">
        <w:rPr>
          <w:rFonts w:eastAsia="Times New Roman" w:cs="Times New Roman"/>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rFonts w:eastAsia="Times New Roman" w:cs="Times New Roman"/>
          <w:color w:val="000000"/>
        </w:rPr>
        <w:fldChar w:fldCharType="separate"/>
      </w:r>
      <w:r w:rsidR="009F56A2" w:rsidRPr="009F56A2">
        <w:rPr>
          <w:rFonts w:eastAsia="Times New Roman" w:cs="Times New Roman"/>
          <w:noProof/>
          <w:color w:val="000000"/>
        </w:rPr>
        <w:t>(Mélade et al. 2016)</w:t>
      </w:r>
      <w:r w:rsidR="009F56A2">
        <w:rPr>
          <w:rFonts w:eastAsia="Times New Roman" w:cs="Times New Roman"/>
          <w:color w:val="000000"/>
        </w:rPr>
        <w:fldChar w:fldCharType="end"/>
      </w:r>
      <w:r w:rsidR="009F56A2">
        <w:rPr>
          <w:rFonts w:eastAsia="Times New Roman" w:cs="Times New Roman"/>
          <w:color w:val="000000"/>
        </w:rPr>
        <w:t>, but</w:t>
      </w:r>
      <w:r w:rsidR="00375C9F">
        <w:rPr>
          <w:rFonts w:eastAsia="Times New Roman" w:cs="Times New Roman"/>
          <w:color w:val="000000"/>
        </w:rPr>
        <w:t xml:space="preserve"> considerable evidence </w:t>
      </w:r>
      <w:r w:rsidR="009F56A2">
        <w:rPr>
          <w:rFonts w:eastAsia="Times New Roman" w:cs="Times New Roman"/>
          <w:color w:val="000000"/>
        </w:rPr>
        <w:t xml:space="preserve">also </w:t>
      </w:r>
      <w:r w:rsidR="00375C9F">
        <w:rPr>
          <w:rFonts w:eastAsia="Times New Roman" w:cs="Times New Roman"/>
          <w:color w:val="000000"/>
        </w:rPr>
        <w:t>supports a largely single</w:t>
      </w:r>
      <w:r w:rsidR="004A1473">
        <w:rPr>
          <w:rFonts w:eastAsia="Times New Roman" w:cs="Times New Roman"/>
          <w:color w:val="000000"/>
        </w:rPr>
        <w:t>-</w:t>
      </w:r>
      <w:r w:rsidR="00AC4629">
        <w:rPr>
          <w:rFonts w:eastAsia="Times New Roman" w:cs="Times New Roman"/>
          <w:color w:val="000000"/>
        </w:rPr>
        <w:t>host-</w:t>
      </w:r>
      <w:r w:rsidR="00375C9F">
        <w:rPr>
          <w:rFonts w:eastAsia="Times New Roman" w:cs="Times New Roman"/>
          <w:color w:val="000000"/>
        </w:rPr>
        <w:t xml:space="preserve">species-to-single-pathogen relationship for </w:t>
      </w:r>
      <w:r w:rsidR="009F56A2">
        <w:rPr>
          <w:rFonts w:eastAsia="Times New Roman" w:cs="Times New Roman"/>
          <w:color w:val="000000"/>
        </w:rPr>
        <w:t xml:space="preserve">many other </w:t>
      </w:r>
      <w:r w:rsidR="00375C9F">
        <w:rPr>
          <w:rFonts w:eastAsia="Times New Roman" w:cs="Times New Roman"/>
          <w:color w:val="000000"/>
        </w:rPr>
        <w:t>bat-borne infections, including those</w:t>
      </w:r>
      <w:r w:rsidR="009F56A2">
        <w:rPr>
          <w:rFonts w:eastAsia="Times New Roman" w:cs="Times New Roman"/>
          <w:color w:val="000000"/>
        </w:rPr>
        <w:t xml:space="preserve"> described</w:t>
      </w:r>
      <w:r w:rsidR="00375C9F">
        <w:rPr>
          <w:rFonts w:eastAsia="Times New Roman" w:cs="Times New Roman"/>
          <w:color w:val="000000"/>
        </w:rPr>
        <w:t xml:space="preserve"> in Madagascar </w:t>
      </w:r>
      <w:r w:rsidR="00375C9F">
        <w:rPr>
          <w:rFonts w:eastAsia="Times New Roman" w:cs="Times New Roman"/>
          <w:color w:val="000000"/>
        </w:rPr>
        <w:fldChar w:fldCharType="begin" w:fldLock="1"/>
      </w:r>
      <w:r w:rsidR="00AC4629">
        <w:rPr>
          <w:rFonts w:eastAsia="Times New Roman" w:cs="Times New Roman"/>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w:instrText>
      </w:r>
      <w:r w:rsidR="00AC4629" w:rsidRPr="008478F0">
        <w:rPr>
          <w:rFonts w:eastAsia="Times New Roman" w:cs="Times New Roman"/>
          <w:color w:val="000000"/>
          <w:lang w:val="fr-FR"/>
          <w:rPrChange w:id="38" w:author="Administrator" w:date="2021-09-12T21:09:00Z">
            <w:rPr>
              <w:rFonts w:eastAsia="Times New Roman" w:cs="Times New Roman"/>
              <w:color w:val="000000"/>
            </w:rPr>
          </w:rPrChange>
        </w:rPr>
        <w:instrText>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rFonts w:eastAsia="Times New Roman" w:cs="Times New Roman"/>
          <w:color w:val="000000"/>
        </w:rPr>
        <w:fldChar w:fldCharType="separate"/>
      </w:r>
      <w:r w:rsidR="009F56A2" w:rsidRPr="008478F0">
        <w:rPr>
          <w:rFonts w:eastAsia="Times New Roman" w:cs="Times New Roman"/>
          <w:noProof/>
          <w:color w:val="000000"/>
          <w:lang w:val="fr-FR"/>
          <w:rPrChange w:id="39" w:author="Administrator" w:date="2021-09-12T21:09:00Z">
            <w:rPr>
              <w:rFonts w:eastAsia="Times New Roman" w:cs="Times New Roman"/>
              <w:noProof/>
              <w:color w:val="000000"/>
            </w:rPr>
          </w:rPrChange>
        </w:rPr>
        <w:t>(Ng et al. 2015; Lagadec et al. 2016; Brook et al. 2019b; Joffrin et al. 2019)</w:t>
      </w:r>
      <w:r w:rsidR="00375C9F">
        <w:rPr>
          <w:rFonts w:eastAsia="Times New Roman" w:cs="Times New Roman"/>
          <w:color w:val="000000"/>
        </w:rPr>
        <w:fldChar w:fldCharType="end"/>
      </w:r>
      <w:r w:rsidR="009F56A2" w:rsidRPr="008478F0">
        <w:rPr>
          <w:rFonts w:eastAsia="Times New Roman" w:cs="Times New Roman"/>
          <w:color w:val="000000"/>
          <w:lang w:val="fr-FR"/>
          <w:rPrChange w:id="40" w:author="Administrator" w:date="2021-09-12T21:09:00Z">
            <w:rPr>
              <w:rFonts w:eastAsia="Times New Roman" w:cs="Times New Roman"/>
              <w:color w:val="000000"/>
            </w:rPr>
          </w:rPrChange>
        </w:rPr>
        <w:t xml:space="preserve">. </w:t>
      </w:r>
      <w:r w:rsidR="009F56A2">
        <w:rPr>
          <w:rFonts w:eastAsia="Times New Roman" w:cs="Times New Roman"/>
          <w:color w:val="000000"/>
        </w:rPr>
        <w:t xml:space="preserve">It is likely that diverse inter- and intra-species </w:t>
      </w:r>
      <w:r w:rsidR="00AC4629">
        <w:rPr>
          <w:rFonts w:eastAsia="Times New Roman" w:cs="Times New Roman"/>
          <w:color w:val="000000"/>
        </w:rPr>
        <w:t>dynamics underpin</w:t>
      </w:r>
      <w:r w:rsidR="009F56A2">
        <w:rPr>
          <w:rFonts w:eastAsia="Times New Roman" w:cs="Times New Roman"/>
          <w:color w:val="000000"/>
        </w:rPr>
        <w:t xml:space="preserve"> the </w:t>
      </w:r>
      <w:r w:rsidR="00AC4629">
        <w:rPr>
          <w:rFonts w:eastAsia="Times New Roman" w:cs="Times New Roman"/>
          <w:color w:val="000000"/>
        </w:rPr>
        <w:t xml:space="preserve">population-level persistence </w:t>
      </w:r>
      <w:r w:rsidR="009F56A2">
        <w:rPr>
          <w:rFonts w:eastAsia="Times New Roman" w:cs="Times New Roman"/>
          <w:color w:val="000000"/>
        </w:rPr>
        <w:t>of</w:t>
      </w:r>
      <w:r w:rsidR="00AC4629">
        <w:rPr>
          <w:rFonts w:eastAsia="Times New Roman" w:cs="Times New Roman"/>
          <w:color w:val="000000"/>
        </w:rPr>
        <w:t xml:space="preserve"> different pathogen types. </w:t>
      </w:r>
    </w:p>
    <w:p w14:paraId="620E1351" w14:textId="7A876547" w:rsidR="00AC4629" w:rsidRDefault="00AC4629" w:rsidP="004721A4">
      <w:pPr>
        <w:ind w:firstLine="720"/>
        <w:contextualSpacing/>
        <w:jc w:val="both"/>
        <w:rPr>
          <w:rFonts w:eastAsia="Times New Roman" w:cs="Times New Roman"/>
          <w:color w:val="000000"/>
        </w:rPr>
      </w:pPr>
      <w:commentRangeStart w:id="41"/>
      <w:r>
        <w:rPr>
          <w:rFonts w:eastAsia="Times New Roman" w:cs="Times New Roman"/>
          <w:color w:val="000000"/>
        </w:rPr>
        <w:t>Because</w:t>
      </w:r>
      <w:commentRangeEnd w:id="41"/>
      <w:r w:rsidR="00660876">
        <w:rPr>
          <w:rStyle w:val="CommentReference"/>
        </w:rPr>
        <w:commentReference w:id="41"/>
      </w:r>
      <w:r>
        <w:rPr>
          <w:rFonts w:eastAsia="Times New Roman" w:cs="Times New Roman"/>
          <w:color w:val="000000"/>
        </w:rPr>
        <w:t xml:space="preserve"> the dynamics of pathogen shedding and zoonotic spillover have been linked to reproductive and nutritional calendar</w:t>
      </w:r>
      <w:r w:rsidR="00D91BD2">
        <w:rPr>
          <w:rFonts w:eastAsia="Times New Roman" w:cs="Times New Roman"/>
          <w:color w:val="000000"/>
        </w:rPr>
        <w:t>s</w:t>
      </w:r>
      <w:r>
        <w:rPr>
          <w:rFonts w:eastAsia="Times New Roman" w:cs="Times New Roman"/>
          <w:color w:val="000000"/>
        </w:rPr>
        <w:t xml:space="preserve"> across </w:t>
      </w:r>
      <w:r w:rsidR="00BF2C08">
        <w:rPr>
          <w:rFonts w:eastAsia="Times New Roman" w:cs="Times New Roman"/>
          <w:color w:val="000000"/>
        </w:rPr>
        <w:t xml:space="preserve">several </w:t>
      </w:r>
      <w:r>
        <w:rPr>
          <w:rFonts w:eastAsia="Times New Roman" w:cs="Times New Roman"/>
          <w:color w:val="000000"/>
        </w:rPr>
        <w:t xml:space="preserve">bat-virus systems </w:t>
      </w:r>
      <w:r>
        <w:rPr>
          <w:rFonts w:eastAsia="Times New Roman" w:cs="Times New Roman"/>
          <w:color w:val="000000"/>
        </w:rPr>
        <w:fldChar w:fldCharType="begin" w:fldLock="1"/>
      </w:r>
      <w:r w:rsidR="006C1C87">
        <w:rPr>
          <w:rFonts w:eastAsia="Times New Roman" w:cs="Times New Roman"/>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2019b)","previouslyFormattedCitation":"(Plowright et al. 2008; Amman et al. 2012; Schmidt et al. 2017; Brook et al. 2019b)"},"properties":{"noteIndex":0},"schema":"https://github.com/citation-style-language/schema/raw/master/csl-citation.json"}</w:instrText>
      </w:r>
      <w:r>
        <w:rPr>
          <w:rFonts w:eastAsia="Times New Roman" w:cs="Times New Roman"/>
          <w:color w:val="000000"/>
        </w:rPr>
        <w:fldChar w:fldCharType="separate"/>
      </w:r>
      <w:r w:rsidRPr="00AC4629">
        <w:rPr>
          <w:rFonts w:eastAsia="Times New Roman" w:cs="Times New Roman"/>
          <w:noProof/>
          <w:color w:val="000000"/>
        </w:rPr>
        <w:t>(Plowright et al. 2008; Amman et al. 2012; Schmidt et al. 2017; Brook et al. 2019b)</w:t>
      </w:r>
      <w:r>
        <w:rPr>
          <w:rFonts w:eastAsia="Times New Roman" w:cs="Times New Roman"/>
          <w:color w:val="000000"/>
        </w:rPr>
        <w:fldChar w:fldCharType="end"/>
      </w:r>
      <w:r>
        <w:rPr>
          <w:rFonts w:eastAsia="Times New Roman" w:cs="Times New Roman"/>
          <w:color w:val="000000"/>
        </w:rPr>
        <w:t xml:space="preserve">, documentation of seasonal variation in bat body condition and nutrition </w:t>
      </w:r>
      <w:r w:rsidR="00BF2C08">
        <w:rPr>
          <w:rFonts w:eastAsia="Times New Roman" w:cs="Times New Roman"/>
          <w:color w:val="000000"/>
        </w:rPr>
        <w:t xml:space="preserve">also </w:t>
      </w:r>
      <w:r>
        <w:rPr>
          <w:rFonts w:eastAsia="Times New Roman" w:cs="Times New Roman"/>
          <w:color w:val="000000"/>
        </w:rPr>
        <w:t>has important implications for understanding immun</w:t>
      </w:r>
      <w:r w:rsidR="00BF2C08">
        <w:rPr>
          <w:rFonts w:eastAsia="Times New Roman" w:cs="Times New Roman"/>
          <w:color w:val="000000"/>
        </w:rPr>
        <w:t xml:space="preserve">ity and pathogen maintenance. We here highlight </w:t>
      </w:r>
      <w:r w:rsidR="004A1473">
        <w:rPr>
          <w:rFonts w:eastAsia="Times New Roman" w:cs="Times New Roman"/>
          <w:color w:val="000000"/>
        </w:rPr>
        <w:t>significant seasonal</w:t>
      </w:r>
      <w:r w:rsidR="00304877">
        <w:rPr>
          <w:rFonts w:eastAsia="Times New Roman" w:cs="Times New Roman"/>
          <w:color w:val="000000"/>
        </w:rPr>
        <w:t xml:space="preserve"> changes observed </w:t>
      </w:r>
      <w:r w:rsidR="004A1473">
        <w:rPr>
          <w:rFonts w:eastAsia="Times New Roman" w:cs="Times New Roman"/>
          <w:color w:val="000000"/>
        </w:rPr>
        <w:t>in body condition</w:t>
      </w:r>
      <w:r w:rsidR="00304877">
        <w:rPr>
          <w:rFonts w:eastAsia="Times New Roman" w:cs="Times New Roman"/>
          <w:color w:val="000000"/>
        </w:rPr>
        <w:t xml:space="preserve"> for Malagasy fruit bats</w:t>
      </w:r>
      <w:r w:rsidR="004A1473">
        <w:rPr>
          <w:rFonts w:eastAsia="Times New Roman" w:cs="Times New Roman"/>
          <w:color w:val="000000"/>
        </w:rPr>
        <w:t>, largely modulated by reproduction for females and corresponding more closely to the nutritional calendar for males</w:t>
      </w:r>
      <w:r w:rsidR="00304877">
        <w:rPr>
          <w:rFonts w:eastAsia="Times New Roman" w:cs="Times New Roman"/>
          <w:color w:val="000000"/>
        </w:rPr>
        <w:t xml:space="preserve">. Additional research elucidating seasonal and cross-species variation in fruit bat diet—and its impact on bat health—would do much to elucidate the observed discrepancy in the timing of the seasonal </w:t>
      </w:r>
      <w:proofErr w:type="spellStart"/>
      <w:proofErr w:type="gramStart"/>
      <w:r w:rsidR="00304877">
        <w:rPr>
          <w:rFonts w:eastAsia="Times New Roman" w:cs="Times New Roman"/>
          <w:color w:val="000000"/>
        </w:rPr>
        <w:t>mass:forearm</w:t>
      </w:r>
      <w:proofErr w:type="spellEnd"/>
      <w:proofErr w:type="gramEnd"/>
      <w:r w:rsidR="00304877">
        <w:rPr>
          <w:rFonts w:eastAsia="Times New Roman" w:cs="Times New Roman"/>
          <w:color w:val="000000"/>
        </w:rPr>
        <w:t xml:space="preserve"> deficit for in </w:t>
      </w:r>
      <w:r w:rsidR="00304877">
        <w:rPr>
          <w:rFonts w:eastAsia="Times New Roman" w:cs="Times New Roman"/>
          <w:i/>
          <w:iCs/>
          <w:color w:val="000000"/>
        </w:rPr>
        <w:t xml:space="preserve">E. dupreanum </w:t>
      </w:r>
      <w:r w:rsidR="00304877">
        <w:rPr>
          <w:rFonts w:eastAsia="Times New Roman" w:cs="Times New Roman"/>
          <w:color w:val="000000"/>
        </w:rPr>
        <w:t>(June-July)</w:t>
      </w:r>
      <w:r w:rsidR="00304877">
        <w:rPr>
          <w:rFonts w:eastAsia="Times New Roman" w:cs="Times New Roman"/>
          <w:i/>
          <w:iCs/>
          <w:color w:val="000000"/>
        </w:rPr>
        <w:t xml:space="preserve"> </w:t>
      </w:r>
      <w:r w:rsidR="00304877">
        <w:rPr>
          <w:rFonts w:eastAsia="Times New Roman" w:cs="Times New Roman"/>
          <w:color w:val="000000"/>
        </w:rPr>
        <w:t>vs.</w:t>
      </w:r>
      <w:r w:rsidR="00304877">
        <w:rPr>
          <w:rFonts w:eastAsia="Times New Roman" w:cs="Times New Roman"/>
          <w:i/>
          <w:iCs/>
          <w:color w:val="000000"/>
        </w:rPr>
        <w:t xml:space="preserve"> P. rufus</w:t>
      </w:r>
      <w:r w:rsidR="00304877">
        <w:rPr>
          <w:rFonts w:eastAsia="Times New Roman" w:cs="Times New Roman"/>
          <w:color w:val="000000"/>
        </w:rPr>
        <w:t xml:space="preserve"> (September) males. No seasonal pattern was found for male </w:t>
      </w:r>
      <w:r w:rsidR="00304877">
        <w:rPr>
          <w:rFonts w:eastAsia="Times New Roman" w:cs="Times New Roman"/>
          <w:i/>
          <w:iCs/>
          <w:color w:val="000000"/>
        </w:rPr>
        <w:t xml:space="preserve">R. madagascariensis </w:t>
      </w:r>
      <w:r w:rsidR="00304877">
        <w:rPr>
          <w:rFonts w:eastAsia="Times New Roman" w:cs="Times New Roman"/>
          <w:color w:val="000000"/>
        </w:rPr>
        <w:t xml:space="preserve">bats in our dataset, which could result from a lack of statistical power to </w:t>
      </w:r>
      <w:r w:rsidR="006C1C87">
        <w:rPr>
          <w:rFonts w:eastAsia="Times New Roman" w:cs="Times New Roman"/>
          <w:color w:val="000000"/>
        </w:rPr>
        <w:t>identify difference</w:t>
      </w:r>
      <w:r w:rsidR="00D91BD2">
        <w:rPr>
          <w:rFonts w:eastAsia="Times New Roman" w:cs="Times New Roman"/>
          <w:color w:val="000000"/>
        </w:rPr>
        <w:t>s</w:t>
      </w:r>
      <w:r w:rsidR="006C1C87">
        <w:rPr>
          <w:rFonts w:eastAsia="Times New Roman" w:cs="Times New Roman"/>
          <w:color w:val="000000"/>
        </w:rPr>
        <w:t xml:space="preserve"> </w:t>
      </w:r>
      <w:r w:rsidR="00304877">
        <w:rPr>
          <w:rFonts w:eastAsia="Times New Roman" w:cs="Times New Roman"/>
          <w:color w:val="000000"/>
        </w:rPr>
        <w:t xml:space="preserve">across a smaller body size range for this species, or which may signify perpetually abundant food resources for this species in the </w:t>
      </w:r>
      <w:proofErr w:type="spellStart"/>
      <w:r w:rsidR="00304877">
        <w:rPr>
          <w:rFonts w:eastAsia="Times New Roman" w:cs="Times New Roman"/>
          <w:color w:val="000000"/>
        </w:rPr>
        <w:t>Moramanga</w:t>
      </w:r>
      <w:proofErr w:type="spellEnd"/>
      <w:r w:rsidR="00304877">
        <w:rPr>
          <w:rFonts w:eastAsia="Times New Roman" w:cs="Times New Roman"/>
          <w:color w:val="000000"/>
        </w:rPr>
        <w:t xml:space="preserve"> </w:t>
      </w:r>
      <w:r w:rsidR="006C1C87">
        <w:rPr>
          <w:rFonts w:eastAsia="Times New Roman" w:cs="Times New Roman"/>
          <w:color w:val="000000"/>
        </w:rPr>
        <w:t>District</w:t>
      </w:r>
      <w:r w:rsidR="00304877">
        <w:rPr>
          <w:rFonts w:eastAsia="Times New Roman" w:cs="Times New Roman"/>
          <w:color w:val="000000"/>
        </w:rPr>
        <w:t>.</w:t>
      </w:r>
    </w:p>
    <w:p w14:paraId="38F77269" w14:textId="56085595" w:rsidR="00AC44EB" w:rsidRDefault="00304877" w:rsidP="004721A4">
      <w:pPr>
        <w:ind w:firstLine="720"/>
        <w:contextualSpacing/>
        <w:jc w:val="both"/>
        <w:rPr>
          <w:rFonts w:eastAsia="Times New Roman" w:cs="Times New Roman"/>
          <w:color w:val="000000"/>
        </w:rPr>
      </w:pPr>
      <w:r>
        <w:rPr>
          <w:rFonts w:eastAsia="Times New Roman" w:cs="Times New Roman"/>
          <w:color w:val="000000"/>
        </w:rPr>
        <w:t xml:space="preserve">Beyond the </w:t>
      </w:r>
      <w:r w:rsidR="006C1C87">
        <w:rPr>
          <w:rFonts w:eastAsia="Times New Roman" w:cs="Times New Roman"/>
          <w:color w:val="000000"/>
        </w:rPr>
        <w:t xml:space="preserve">observed </w:t>
      </w:r>
      <w:r>
        <w:rPr>
          <w:rFonts w:eastAsia="Times New Roman" w:cs="Times New Roman"/>
          <w:color w:val="000000"/>
        </w:rPr>
        <w:t xml:space="preserve">seasonality </w:t>
      </w:r>
      <w:r w:rsidR="006C1C87">
        <w:rPr>
          <w:rFonts w:eastAsia="Times New Roman" w:cs="Times New Roman"/>
          <w:color w:val="000000"/>
        </w:rPr>
        <w:t xml:space="preserve">in body </w:t>
      </w:r>
      <w:proofErr w:type="spellStart"/>
      <w:proofErr w:type="gramStart"/>
      <w:r w:rsidR="006C1C87">
        <w:rPr>
          <w:rFonts w:eastAsia="Times New Roman" w:cs="Times New Roman"/>
          <w:color w:val="000000"/>
        </w:rPr>
        <w:t>mass:forearm</w:t>
      </w:r>
      <w:proofErr w:type="spellEnd"/>
      <w:proofErr w:type="gramEnd"/>
      <w:r w:rsidR="00DC6B49">
        <w:rPr>
          <w:rFonts w:eastAsia="Times New Roman" w:cs="Times New Roman"/>
          <w:color w:val="000000"/>
        </w:rPr>
        <w:t xml:space="preserve"> residual,</w:t>
      </w:r>
      <w:r w:rsidR="006C1C87">
        <w:rPr>
          <w:rFonts w:eastAsia="Times New Roman" w:cs="Times New Roman"/>
          <w:color w:val="000000"/>
        </w:rPr>
        <w:t xml:space="preserve"> which tracked reproduction for females and nutrition for males</w:t>
      </w:r>
      <w:r>
        <w:rPr>
          <w:rFonts w:eastAsia="Times New Roman" w:cs="Times New Roman"/>
          <w:color w:val="000000"/>
        </w:rPr>
        <w:t xml:space="preserve">, we </w:t>
      </w:r>
      <w:r w:rsidR="006C1C87">
        <w:rPr>
          <w:rFonts w:eastAsia="Times New Roman" w:cs="Times New Roman"/>
          <w:color w:val="000000"/>
        </w:rPr>
        <w:t>documented</w:t>
      </w:r>
      <w:r>
        <w:rPr>
          <w:rFonts w:eastAsia="Times New Roman" w:cs="Times New Roman"/>
          <w:color w:val="000000"/>
        </w:rPr>
        <w:t xml:space="preserve"> little significant sexual dimorphism in morphological traits for Malagasy fruit bat species</w:t>
      </w:r>
      <w:r w:rsidR="00DC6B49">
        <w:rPr>
          <w:rFonts w:eastAsia="Times New Roman" w:cs="Times New Roman"/>
          <w:color w:val="000000"/>
        </w:rPr>
        <w:t>—</w:t>
      </w:r>
      <w:r>
        <w:rPr>
          <w:rFonts w:eastAsia="Times New Roman" w:cs="Times New Roman"/>
          <w:color w:val="000000"/>
        </w:rPr>
        <w:t xml:space="preserve">a pattern which our literature search indicated was consistent with that exhibited by pteropodids more </w:t>
      </w:r>
      <w:r w:rsidR="006C1C87">
        <w:rPr>
          <w:rFonts w:eastAsia="Times New Roman" w:cs="Times New Roman"/>
          <w:color w:val="000000"/>
        </w:rPr>
        <w:t xml:space="preserve">generally. We did uncover some slight evidence of larger forearm and tibia lengths in female vs. male adult </w:t>
      </w:r>
      <w:r w:rsidR="006C1C87">
        <w:rPr>
          <w:rFonts w:eastAsia="Times New Roman" w:cs="Times New Roman"/>
          <w:i/>
          <w:iCs/>
          <w:color w:val="000000"/>
        </w:rPr>
        <w:t xml:space="preserve">P. rufus </w:t>
      </w:r>
      <w:r w:rsidR="006C1C87">
        <w:rPr>
          <w:rFonts w:eastAsia="Times New Roman" w:cs="Times New Roman"/>
          <w:color w:val="000000"/>
        </w:rPr>
        <w:t xml:space="preserve">and </w:t>
      </w:r>
      <w:r w:rsidR="006C1C87">
        <w:rPr>
          <w:rFonts w:eastAsia="Times New Roman" w:cs="Times New Roman"/>
          <w:i/>
          <w:iCs/>
          <w:color w:val="000000"/>
        </w:rPr>
        <w:t>E. dupreanum</w:t>
      </w:r>
      <w:r w:rsidR="006C1C87">
        <w:rPr>
          <w:rFonts w:eastAsia="Times New Roman" w:cs="Times New Roman"/>
          <w:color w:val="000000"/>
        </w:rPr>
        <w:t xml:space="preserve">, but further research is needed to determine whether these patterns hold across the </w:t>
      </w:r>
      <w:r w:rsidR="006C1C87">
        <w:rPr>
          <w:rFonts w:eastAsia="Times New Roman" w:cs="Times New Roman"/>
          <w:color w:val="000000"/>
        </w:rPr>
        <w:lastRenderedPageBreak/>
        <w:t>entire Madagascar range</w:t>
      </w:r>
      <w:r w:rsidR="00DC6B49">
        <w:rPr>
          <w:rFonts w:eastAsia="Times New Roman" w:cs="Times New Roman"/>
          <w:color w:val="000000"/>
        </w:rPr>
        <w:t xml:space="preserve">, as previous work indicates that sexual dimorphism in pteropodids in other systems can vary with latitude </w:t>
      </w:r>
      <w:r w:rsidR="00DC6B49">
        <w:rPr>
          <w:rFonts w:eastAsia="Times New Roman" w:cs="Times New Roman"/>
          <w:color w:val="000000"/>
        </w:rPr>
        <w:fldChar w:fldCharType="begin" w:fldLock="1"/>
      </w:r>
      <w:r w:rsidR="008C428D">
        <w:rPr>
          <w:rFonts w:eastAsia="Times New Roman" w:cs="Times New Roman"/>
          <w:color w:val="000000"/>
        </w:rPr>
        <w:instrText>ADDIN CSL_CITATION {"citationItems":[{"id":"ITEM-1","itemData":{"DOI":"10.1006/bijl.2000.0482","ISSN":"00244066","abstract":"Geographic variation in body size and sexual dimorphism of the short-nosed fruit bat (Cynopterus sphinx) was investigated in peninsular India. Bats were sampled at 12 localities along a 1200km latitudinal transect that paralleled the eastern flanks of the Western Ghats. The geographic pattern of variation in external morphology of C. sphinx conforms to the predictions of Bergmann's Rule, as indicated by a steep, monotonic cline of increasing body size from south to north. This study represents one of the first conclusively documented examples of Bergmann's Rule in a tropical mammal and confirms that latitudinal clines in body size are not exclusively restricted to temperate zone homeotherms. Body size was indexed by a multivariate axis derived from principal components analysis of linear measurements that summarize body and wing dimensions. Additionally, length of forearm was used as a univariate index of structural size to examine geographic variation in a more inclusive sample of bats across the latitudinal transect. Multivariate and univariate size metrics were strongly and positively correlated with body mass, and exhibited highly concordant patterns of clinal variation. Stepwise multiple regression on climatological variables revealed that increasing size of male and female C. sphinx was associated with decreasing minimum temperature, increasing relative humidity, and increasing seasonality. Although patterns of geographic size variation were highly concordant between the sexes, C. sphinx also exhibited a latitudinal cline in the magnitude and direction of sexual size dimorphism. The size differential reversed direction across the latitudinal gradient, as males averaged larger in the north, and females averaged larger in the south. The degree of female-biased size dimorphism across the transect was negatively correlated with body size of both sexes. Canonical discriminant analysis revealed that male- and female-biased size dimorphism were based on contrasting sets of external characters. Available data on geographic variation in the degree of polygyny in C. sphinx suggests that sexual selection on male size may play a role in determining the geographic pattern of sexual size dimorphism. © 2001 The Linnean Society of London.","author":[{"dropping-particle":"","family":"Storz","given":"Jay F.","non-dropping-particle":"","parse-names":false,"suffix":""},{"dropping-particle":"","family":"Balasingh","given":"J.","non-dropping-particle":"","parse-names":false,"suffix":""},{"dropping-particle":"","family":"Bhat","given":"Hari R.","non-dropping-particle":"","parse-names":false,"suffix":""},{"dropping-particle":"","family":"Nathan","given":"Thiruchenthil P.","non-dropping-particle":"","parse-names":false,"suffix":""},{"dropping-particle":"","family":"Swami Doss","given":"Paramanantha D.","non-dropping-particle":"","parse-names":false,"suffix":""},{"dropping-particle":"","family":"Prakash","given":"Antony A.","non-dropping-particle":"","parse-names":false,"suffix":""},{"dropping-particle":"","family":"Kunz","given":"Thomas H.","non-dropping-particle":"","parse-names":false,"suffix":""}],"container-title":"Biological Journal of the Linnean Society","id":"ITEM-1","issue":"1","issued":{"date-parts":[["2001"]]},"page":"17-31","title":"Clinal variation in body size and sexual dimorphism in an Indian fruit bat, &lt;i&gt;Cynopterus sphinx&lt;/i&gt; (Chiroptera: Pteropodidae)","type":"article-journal","volume":"72"},"uris":["http://www.mendeley.com/documents/?uuid=c77588a3-77e7-46ea-a0cb-921075729fa8"]}],"mendeley":{"formattedCitation":"(Storz et al. 2001)","plainTextFormattedCitation":"(Storz et al. 2001)","previouslyFormattedCitation":"(Storz et al. 2001)"},"properties":{"noteIndex":0},"schema":"https://github.com/citation-style-language/schema/raw/master/csl-citation.json"}</w:instrText>
      </w:r>
      <w:r w:rsidR="00DC6B49">
        <w:rPr>
          <w:rFonts w:eastAsia="Times New Roman" w:cs="Times New Roman"/>
          <w:color w:val="000000"/>
        </w:rPr>
        <w:fldChar w:fldCharType="separate"/>
      </w:r>
      <w:r w:rsidR="00DC6B49" w:rsidRPr="00DC6B49">
        <w:rPr>
          <w:rFonts w:eastAsia="Times New Roman" w:cs="Times New Roman"/>
          <w:noProof/>
          <w:color w:val="000000"/>
        </w:rPr>
        <w:t>(Storz et al. 2001)</w:t>
      </w:r>
      <w:r w:rsidR="00DC6B49">
        <w:rPr>
          <w:rFonts w:eastAsia="Times New Roman" w:cs="Times New Roman"/>
          <w:color w:val="000000"/>
        </w:rPr>
        <w:fldChar w:fldCharType="end"/>
      </w:r>
      <w:r w:rsidR="006C1C87">
        <w:rPr>
          <w:rFonts w:eastAsia="Times New Roman" w:cs="Times New Roman"/>
          <w:color w:val="000000"/>
        </w:rPr>
        <w:t xml:space="preserve">. </w:t>
      </w:r>
      <w:r w:rsidR="00DC6B49">
        <w:rPr>
          <w:rFonts w:eastAsia="Times New Roman" w:cs="Times New Roman"/>
          <w:color w:val="000000"/>
        </w:rPr>
        <w:t>Nonetheless, o</w:t>
      </w:r>
      <w:r w:rsidR="006C1C87">
        <w:rPr>
          <w:rFonts w:eastAsia="Times New Roman" w:cs="Times New Roman"/>
          <w:color w:val="000000"/>
        </w:rPr>
        <w:t>ur study confirms th</w:t>
      </w:r>
      <w:r w:rsidR="00DC6B49">
        <w:rPr>
          <w:rFonts w:eastAsia="Times New Roman" w:cs="Times New Roman"/>
          <w:color w:val="000000"/>
        </w:rPr>
        <w:t xml:space="preserve">at the </w:t>
      </w:r>
      <w:r w:rsidR="006C1C87">
        <w:rPr>
          <w:rFonts w:eastAsia="Times New Roman" w:cs="Times New Roman"/>
          <w:color w:val="000000"/>
        </w:rPr>
        <w:t>size distribution of Malagasy pteropodids spans the</w:t>
      </w:r>
      <w:r w:rsidR="00DC6B49">
        <w:rPr>
          <w:rFonts w:eastAsia="Times New Roman" w:cs="Times New Roman"/>
          <w:color w:val="000000"/>
        </w:rPr>
        <w:t xml:space="preserve"> </w:t>
      </w:r>
      <w:r w:rsidR="006C1C87">
        <w:rPr>
          <w:rFonts w:eastAsia="Times New Roman" w:cs="Times New Roman"/>
          <w:color w:val="000000"/>
        </w:rPr>
        <w:t xml:space="preserve">range of that documented globally, with </w:t>
      </w:r>
      <w:r w:rsidR="006C1C87">
        <w:rPr>
          <w:rFonts w:eastAsia="Times New Roman" w:cs="Times New Roman"/>
          <w:i/>
          <w:iCs/>
          <w:color w:val="000000"/>
        </w:rPr>
        <w:t xml:space="preserve">P. rufus </w:t>
      </w:r>
      <w:r w:rsidR="006C1C87">
        <w:rPr>
          <w:rFonts w:eastAsia="Times New Roman" w:cs="Times New Roman"/>
          <w:color w:val="000000"/>
        </w:rPr>
        <w:t xml:space="preserve">and </w:t>
      </w:r>
      <w:r w:rsidR="006C1C87">
        <w:rPr>
          <w:rFonts w:eastAsia="Times New Roman" w:cs="Times New Roman"/>
          <w:i/>
          <w:iCs/>
          <w:color w:val="000000"/>
        </w:rPr>
        <w:t xml:space="preserve">E. dupreanum </w:t>
      </w:r>
      <w:r w:rsidR="006C1C87">
        <w:rPr>
          <w:rFonts w:eastAsia="Times New Roman" w:cs="Times New Roman"/>
          <w:color w:val="000000"/>
        </w:rPr>
        <w:t xml:space="preserve">falling among the larger 50% of </w:t>
      </w:r>
      <w:r w:rsidR="00DC6B49">
        <w:rPr>
          <w:rFonts w:eastAsia="Times New Roman" w:cs="Times New Roman"/>
          <w:color w:val="000000"/>
        </w:rPr>
        <w:t>previously</w:t>
      </w:r>
      <w:r w:rsidR="006C1C87">
        <w:rPr>
          <w:rFonts w:eastAsia="Times New Roman" w:cs="Times New Roman"/>
          <w:color w:val="000000"/>
        </w:rPr>
        <w:t xml:space="preserve"> </w:t>
      </w:r>
      <w:r w:rsidR="00DC6B49">
        <w:rPr>
          <w:rFonts w:eastAsia="Times New Roman" w:cs="Times New Roman"/>
          <w:color w:val="000000"/>
        </w:rPr>
        <w:t xml:space="preserve">described species and </w:t>
      </w:r>
      <w:r w:rsidR="00DC6B49">
        <w:rPr>
          <w:rFonts w:eastAsia="Times New Roman" w:cs="Times New Roman"/>
          <w:i/>
          <w:iCs/>
          <w:color w:val="000000"/>
        </w:rPr>
        <w:t xml:space="preserve">R. madagascariensis </w:t>
      </w:r>
      <w:r w:rsidR="00DC6B49">
        <w:rPr>
          <w:rFonts w:eastAsia="Times New Roman" w:cs="Times New Roman"/>
          <w:color w:val="000000"/>
        </w:rPr>
        <w:t xml:space="preserve">among the smaller. Mirroring adult size distributions, juvenile growth rates were highest and developmental periods longest in </w:t>
      </w:r>
      <w:r w:rsidR="00DC6B49">
        <w:rPr>
          <w:rFonts w:eastAsia="Times New Roman" w:cs="Times New Roman"/>
          <w:i/>
          <w:iCs/>
          <w:color w:val="000000"/>
        </w:rPr>
        <w:t xml:space="preserve">P. rufus, </w:t>
      </w:r>
      <w:r w:rsidR="00DC6B49">
        <w:rPr>
          <w:rFonts w:eastAsia="Times New Roman" w:cs="Times New Roman"/>
          <w:color w:val="000000"/>
        </w:rPr>
        <w:t xml:space="preserve">followed by </w:t>
      </w:r>
      <w:r w:rsidR="00DC6B49" w:rsidRPr="00DC6B49">
        <w:rPr>
          <w:rFonts w:eastAsia="Times New Roman" w:cs="Times New Roman"/>
          <w:i/>
          <w:iCs/>
          <w:color w:val="000000"/>
        </w:rPr>
        <w:t>E. dupreanum</w:t>
      </w:r>
      <w:r w:rsidR="00DC6B49">
        <w:rPr>
          <w:rFonts w:eastAsia="Times New Roman" w:cs="Times New Roman"/>
          <w:i/>
          <w:iCs/>
          <w:color w:val="000000"/>
        </w:rPr>
        <w:t xml:space="preserve"> </w:t>
      </w:r>
      <w:r w:rsidR="00DC6B49">
        <w:rPr>
          <w:rFonts w:eastAsia="Times New Roman" w:cs="Times New Roman"/>
          <w:color w:val="000000"/>
        </w:rPr>
        <w:t xml:space="preserve">and </w:t>
      </w:r>
      <w:r w:rsidR="00DC6B49">
        <w:rPr>
          <w:rFonts w:eastAsia="Times New Roman" w:cs="Times New Roman"/>
          <w:i/>
          <w:iCs/>
          <w:color w:val="000000"/>
        </w:rPr>
        <w:t xml:space="preserve">R. madagascariensis. </w:t>
      </w:r>
      <w:r w:rsidR="00DC6B49">
        <w:rPr>
          <w:rFonts w:eastAsia="Times New Roman" w:cs="Times New Roman"/>
          <w:color w:val="000000"/>
        </w:rPr>
        <w:t>The rapid ~</w:t>
      </w:r>
      <w:proofErr w:type="gramStart"/>
      <w:r w:rsidR="00DC6B49">
        <w:rPr>
          <w:rFonts w:eastAsia="Times New Roman" w:cs="Times New Roman"/>
          <w:color w:val="000000"/>
        </w:rPr>
        <w:t>two month</w:t>
      </w:r>
      <w:proofErr w:type="gramEnd"/>
      <w:r w:rsidR="00DC6B49">
        <w:rPr>
          <w:rFonts w:eastAsia="Times New Roman" w:cs="Times New Roman"/>
          <w:color w:val="000000"/>
        </w:rPr>
        <w:t xml:space="preserve"> juvenile growth window witnessed for </w:t>
      </w:r>
      <w:r w:rsidR="00DC6B49">
        <w:rPr>
          <w:rFonts w:eastAsia="Times New Roman" w:cs="Times New Roman"/>
          <w:i/>
          <w:iCs/>
          <w:color w:val="000000"/>
        </w:rPr>
        <w:t xml:space="preserve">E. dupreanum </w:t>
      </w:r>
      <w:r w:rsidR="00DC6B49">
        <w:rPr>
          <w:rFonts w:eastAsia="Times New Roman" w:cs="Times New Roman"/>
          <w:color w:val="000000"/>
        </w:rPr>
        <w:t xml:space="preserve">in our dataset suggests that this species may actually birth earlier than is recorded here; additional, intensive sampling throughout the reproduction period is needed to confirm the seasonal limits of each developmental </w:t>
      </w:r>
      <w:r w:rsidR="00B01CAD">
        <w:rPr>
          <w:rFonts w:eastAsia="Times New Roman" w:cs="Times New Roman"/>
          <w:color w:val="000000"/>
        </w:rPr>
        <w:t>stage</w:t>
      </w:r>
      <w:r w:rsidR="00DC6B49">
        <w:rPr>
          <w:rFonts w:eastAsia="Times New Roman" w:cs="Times New Roman"/>
          <w:color w:val="000000"/>
        </w:rPr>
        <w:t xml:space="preserve"> for these three fruit bat species. Our study emphasizes the importance of longitudinal field studies in </w:t>
      </w:r>
      <w:r w:rsidR="00B01CAD">
        <w:rPr>
          <w:rFonts w:eastAsia="Times New Roman" w:cs="Times New Roman"/>
          <w:color w:val="000000"/>
        </w:rPr>
        <w:t>uncovering</w:t>
      </w:r>
      <w:r w:rsidR="00DC6B49">
        <w:rPr>
          <w:rFonts w:eastAsia="Times New Roman" w:cs="Times New Roman"/>
          <w:color w:val="000000"/>
        </w:rPr>
        <w:t xml:space="preserve"> seasonal varia</w:t>
      </w:r>
      <w:r w:rsidR="00B01CAD">
        <w:rPr>
          <w:rFonts w:eastAsia="Times New Roman" w:cs="Times New Roman"/>
          <w:color w:val="000000"/>
        </w:rPr>
        <w:t>bility in ecological data, with critical implications for understanding of both population viability and infectious disease dynamics alike.</w:t>
      </w:r>
    </w:p>
    <w:p w14:paraId="4D25A2F2" w14:textId="77777777" w:rsidR="00B01CAD" w:rsidRPr="008C428D" w:rsidRDefault="00B01CAD" w:rsidP="004721A4">
      <w:pPr>
        <w:ind w:firstLine="720"/>
        <w:contextualSpacing/>
        <w:jc w:val="both"/>
        <w:rPr>
          <w:rFonts w:eastAsia="Times New Roman" w:cs="Times New Roman"/>
          <w:color w:val="000000"/>
        </w:rPr>
      </w:pPr>
    </w:p>
    <w:p w14:paraId="2F740E17" w14:textId="42AEA190" w:rsidR="00B553D4" w:rsidRPr="008C428D" w:rsidRDefault="00B553D4" w:rsidP="004721A4">
      <w:pPr>
        <w:contextualSpacing/>
        <w:jc w:val="center"/>
        <w:rPr>
          <w:rFonts w:eastAsia="Times New Roman" w:cs="Times New Roman"/>
          <w:b/>
          <w:bCs/>
          <w:smallCaps/>
          <w:color w:val="000000"/>
        </w:rPr>
      </w:pPr>
      <w:r w:rsidRPr="008C428D">
        <w:rPr>
          <w:rFonts w:eastAsia="Times New Roman" w:cs="Times New Roman"/>
          <w:b/>
          <w:bCs/>
          <w:smallCaps/>
          <w:color w:val="000000"/>
        </w:rPr>
        <w:t>Acknowledgements</w:t>
      </w:r>
    </w:p>
    <w:p w14:paraId="454BE2B9" w14:textId="3EA0F395" w:rsidR="008C246E" w:rsidRDefault="008C428D" w:rsidP="004721A4">
      <w:pPr>
        <w:contextualSpacing/>
        <w:rPr>
          <w:rFonts w:cs="Times New Roman"/>
        </w:rPr>
      </w:pPr>
      <w:r w:rsidRPr="008C428D">
        <w:rPr>
          <w:rFonts w:cs="Times New Roman"/>
        </w:rPr>
        <w:t xml:space="preserve">The authors </w:t>
      </w:r>
      <w:r w:rsidR="00E8473A" w:rsidRPr="008C428D">
        <w:rPr>
          <w:rFonts w:cs="Times New Roman"/>
        </w:rPr>
        <w:t xml:space="preserve">thank Kimberly Rivera, Katie Fitzgerald, and Samantha </w:t>
      </w:r>
      <w:proofErr w:type="spellStart"/>
      <w:r w:rsidR="00E8473A" w:rsidRPr="008C428D">
        <w:rPr>
          <w:rFonts w:cs="Times New Roman"/>
        </w:rPr>
        <w:t>Kreling</w:t>
      </w:r>
      <w:proofErr w:type="spellEnd"/>
      <w:r w:rsidR="00E8473A" w:rsidRPr="008C428D">
        <w:rPr>
          <w:rFonts w:cs="Times New Roman"/>
        </w:rPr>
        <w:t xml:space="preserve"> for help in the field</w:t>
      </w:r>
      <w:r>
        <w:rPr>
          <w:rFonts w:cs="Times New Roman"/>
        </w:rPr>
        <w:t xml:space="preserve">, </w:t>
      </w:r>
      <w:r w:rsidR="00E8473A" w:rsidRPr="008C428D">
        <w:rPr>
          <w:rFonts w:cs="Times New Roman"/>
        </w:rPr>
        <w:t xml:space="preserve">the Virology Unit at the </w:t>
      </w:r>
      <w:proofErr w:type="spellStart"/>
      <w:r w:rsidR="00E8473A" w:rsidRPr="008C428D">
        <w:rPr>
          <w:rFonts w:cs="Times New Roman"/>
        </w:rPr>
        <w:t>Institut</w:t>
      </w:r>
      <w:proofErr w:type="spellEnd"/>
      <w:r w:rsidR="00E8473A" w:rsidRPr="008C428D">
        <w:rPr>
          <w:rFonts w:cs="Times New Roman"/>
        </w:rPr>
        <w:t xml:space="preserve"> Pasteur de Madagascar for logistical support</w:t>
      </w:r>
      <w:r>
        <w:rPr>
          <w:rFonts w:cs="Times New Roman"/>
        </w:rPr>
        <w:t xml:space="preserve">, </w:t>
      </w:r>
      <w:ins w:id="42" w:author="Administrator" w:date="2021-09-12T22:09:00Z">
        <w:r w:rsidR="00D205C6">
          <w:rPr>
            <w:rFonts w:cs="Times New Roman"/>
          </w:rPr>
          <w:t xml:space="preserve">Mention </w:t>
        </w:r>
        <w:r w:rsidR="00D205C6" w:rsidRPr="00D205C6">
          <w:rPr>
            <w:rFonts w:cs="Times New Roman"/>
          </w:rPr>
          <w:t xml:space="preserve">Zoology and </w:t>
        </w:r>
        <w:r w:rsidR="00D205C6">
          <w:rPr>
            <w:rFonts w:cs="Times New Roman"/>
          </w:rPr>
          <w:t>Animal Biodiversi</w:t>
        </w:r>
      </w:ins>
      <w:ins w:id="43" w:author="Administrator" w:date="2021-09-12T22:10:00Z">
        <w:r w:rsidR="00D205C6">
          <w:rPr>
            <w:rFonts w:cs="Times New Roman"/>
          </w:rPr>
          <w:t>t</w:t>
        </w:r>
      </w:ins>
      <w:ins w:id="44" w:author="Administrator" w:date="2021-09-12T22:09:00Z">
        <w:r w:rsidR="00D205C6">
          <w:rPr>
            <w:rFonts w:cs="Times New Roman"/>
          </w:rPr>
          <w:t xml:space="preserve">y, </w:t>
        </w:r>
        <w:r w:rsidR="00D205C6" w:rsidRPr="00D205C6">
          <w:rPr>
            <w:rFonts w:cs="Times New Roman"/>
          </w:rPr>
          <w:t>University of Antananarivo for their help in obtaining the Research permit</w:t>
        </w:r>
        <w:r w:rsidR="00D205C6">
          <w:rPr>
            <w:rFonts w:cs="Times New Roman"/>
          </w:rPr>
          <w:t xml:space="preserve"> </w:t>
        </w:r>
      </w:ins>
      <w:r>
        <w:rPr>
          <w:rFonts w:cs="Times New Roman"/>
        </w:rPr>
        <w:t xml:space="preserve">and </w:t>
      </w:r>
      <w:r w:rsidRPr="008C428D">
        <w:rPr>
          <w:rFonts w:cs="Times New Roman"/>
        </w:rPr>
        <w:t>the Brook lab at the University of Chicago for helpful contributions to the manuscript</w:t>
      </w:r>
      <w:r w:rsidR="00E8473A" w:rsidRPr="008C428D">
        <w:rPr>
          <w:rFonts w:cs="Times New Roman"/>
        </w:rPr>
        <w:t xml:space="preserve">. </w:t>
      </w:r>
      <w:r w:rsidRPr="008C428D">
        <w:rPr>
          <w:rFonts w:cs="Times New Roman"/>
        </w:rPr>
        <w:t>We acknowledge funding from the National Institutes of Health (</w:t>
      </w:r>
      <w:r w:rsidRPr="008C428D">
        <w:rPr>
          <w:rFonts w:ascii="Calibri" w:hAnsi="Calibri" w:cs="Calibri"/>
        </w:rPr>
        <w:t>﻿</w:t>
      </w:r>
      <w:r w:rsidRPr="008C428D">
        <w:rPr>
          <w:rFonts w:cs="Times New Roman"/>
        </w:rPr>
        <w:t>1R01AI129822-01 grant JMH</w:t>
      </w:r>
      <w:r w:rsidR="00D91BD2">
        <w:rPr>
          <w:rFonts w:cs="Times New Roman"/>
        </w:rPr>
        <w:t xml:space="preserve"> </w:t>
      </w:r>
      <w:r w:rsidRPr="008C428D">
        <w:rPr>
          <w:rFonts w:cs="Times New Roman"/>
        </w:rPr>
        <w:t>and CEB), DARPA (</w:t>
      </w:r>
      <w:r w:rsidRPr="008C428D">
        <w:rPr>
          <w:rFonts w:ascii="Calibri" w:hAnsi="Calibri" w:cs="Calibri"/>
        </w:rPr>
        <w:t>﻿</w:t>
      </w:r>
      <w:r w:rsidRPr="008C428D">
        <w:rPr>
          <w:rFonts w:cs="Times New Roman"/>
        </w:rPr>
        <w:t xml:space="preserve">PREEMPT Program Cooperative Agreement no. D18AC00031 to CEB), the </w:t>
      </w:r>
      <w:r w:rsidRPr="008C428D">
        <w:rPr>
          <w:rFonts w:ascii="Calibri" w:hAnsi="Calibri" w:cs="Calibri"/>
        </w:rPr>
        <w:t>﻿</w:t>
      </w:r>
      <w:r w:rsidRPr="008C428D">
        <w:rPr>
          <w:rFonts w:cs="Times New Roman"/>
        </w:rPr>
        <w:t>Adolph C. and Mary Sprague Miller Institute for Basic Research in Science (postdoctoral fellowship to CEB), and the Branco Weiss Society in Science (fellowship to CEB).</w:t>
      </w:r>
    </w:p>
    <w:p w14:paraId="396289AF" w14:textId="2F096060" w:rsidR="004721A4" w:rsidRDefault="004721A4" w:rsidP="004721A4">
      <w:pPr>
        <w:contextualSpacing/>
        <w:rPr>
          <w:rFonts w:cs="Times New Roman"/>
        </w:rPr>
      </w:pPr>
    </w:p>
    <w:p w14:paraId="15C318D2" w14:textId="535906E1" w:rsidR="004721A4" w:rsidRDefault="004721A4" w:rsidP="004721A4">
      <w:pPr>
        <w:contextualSpacing/>
        <w:rPr>
          <w:rFonts w:cs="Times New Roman"/>
        </w:rPr>
      </w:pPr>
    </w:p>
    <w:p w14:paraId="1969B863" w14:textId="37E72546" w:rsidR="004721A4" w:rsidRDefault="004721A4" w:rsidP="004721A4">
      <w:pPr>
        <w:contextualSpacing/>
        <w:rPr>
          <w:rFonts w:cs="Times New Roman"/>
        </w:rPr>
      </w:pPr>
    </w:p>
    <w:p w14:paraId="398DC679" w14:textId="02B7142C" w:rsidR="004721A4" w:rsidRDefault="004721A4" w:rsidP="004721A4">
      <w:pPr>
        <w:contextualSpacing/>
        <w:rPr>
          <w:rFonts w:cs="Times New Roman"/>
        </w:rPr>
      </w:pPr>
    </w:p>
    <w:p w14:paraId="448D8053" w14:textId="54E6AF8C" w:rsidR="004721A4" w:rsidRDefault="004721A4" w:rsidP="004721A4">
      <w:pPr>
        <w:contextualSpacing/>
        <w:rPr>
          <w:rFonts w:cs="Times New Roman"/>
        </w:rPr>
      </w:pPr>
    </w:p>
    <w:p w14:paraId="30E98034" w14:textId="12BBC17A" w:rsidR="004721A4" w:rsidRDefault="004721A4" w:rsidP="004721A4">
      <w:pPr>
        <w:contextualSpacing/>
        <w:rPr>
          <w:rFonts w:cs="Times New Roman"/>
        </w:rPr>
      </w:pPr>
    </w:p>
    <w:p w14:paraId="47FA3173" w14:textId="2A5F3AC8" w:rsidR="004721A4" w:rsidRDefault="004721A4" w:rsidP="004721A4">
      <w:pPr>
        <w:contextualSpacing/>
        <w:rPr>
          <w:rFonts w:cs="Times New Roman"/>
        </w:rPr>
      </w:pPr>
    </w:p>
    <w:p w14:paraId="4C1B442D" w14:textId="77777777" w:rsidR="004721A4" w:rsidRDefault="004721A4" w:rsidP="004721A4">
      <w:pPr>
        <w:contextualSpacing/>
        <w:rPr>
          <w:rFonts w:cs="Times New Roman"/>
        </w:rPr>
      </w:pPr>
    </w:p>
    <w:p w14:paraId="4D133D6D" w14:textId="77777777" w:rsidR="004721A4" w:rsidRDefault="004721A4" w:rsidP="004721A4">
      <w:pPr>
        <w:contextualSpacing/>
        <w:rPr>
          <w:rFonts w:cs="Times New Roman"/>
        </w:rPr>
      </w:pPr>
    </w:p>
    <w:p w14:paraId="76285895" w14:textId="77777777" w:rsidR="004721A4" w:rsidRDefault="004721A4" w:rsidP="004721A4">
      <w:pPr>
        <w:contextualSpacing/>
        <w:rPr>
          <w:rFonts w:cs="Times New Roman"/>
        </w:rPr>
      </w:pPr>
    </w:p>
    <w:p w14:paraId="04DB521B" w14:textId="77777777" w:rsidR="004721A4" w:rsidRDefault="004721A4" w:rsidP="004721A4">
      <w:pPr>
        <w:contextualSpacing/>
        <w:rPr>
          <w:rFonts w:cs="Times New Roman"/>
        </w:rPr>
      </w:pPr>
    </w:p>
    <w:p w14:paraId="16E3C434" w14:textId="77777777" w:rsidR="004721A4" w:rsidRDefault="004721A4" w:rsidP="004721A4">
      <w:pPr>
        <w:contextualSpacing/>
        <w:rPr>
          <w:rFonts w:cs="Times New Roman"/>
        </w:rPr>
      </w:pPr>
    </w:p>
    <w:p w14:paraId="3AEAB1B1" w14:textId="77777777" w:rsidR="004721A4" w:rsidRDefault="004721A4" w:rsidP="004721A4">
      <w:pPr>
        <w:contextualSpacing/>
        <w:rPr>
          <w:rFonts w:cs="Times New Roman"/>
        </w:rPr>
      </w:pPr>
    </w:p>
    <w:p w14:paraId="58AFB2FC" w14:textId="77777777" w:rsidR="004721A4" w:rsidRDefault="004721A4" w:rsidP="004721A4">
      <w:pPr>
        <w:contextualSpacing/>
        <w:rPr>
          <w:rFonts w:cs="Times New Roman"/>
        </w:rPr>
      </w:pPr>
    </w:p>
    <w:p w14:paraId="677245A9" w14:textId="77777777" w:rsidR="004721A4" w:rsidRDefault="004721A4" w:rsidP="004721A4">
      <w:pPr>
        <w:contextualSpacing/>
        <w:rPr>
          <w:rFonts w:cs="Times New Roman"/>
        </w:rPr>
      </w:pPr>
    </w:p>
    <w:p w14:paraId="34B01ADB" w14:textId="77777777" w:rsidR="004721A4" w:rsidRDefault="004721A4" w:rsidP="004721A4">
      <w:pPr>
        <w:contextualSpacing/>
        <w:rPr>
          <w:rFonts w:cs="Times New Roman"/>
        </w:rPr>
      </w:pPr>
    </w:p>
    <w:p w14:paraId="6303209E" w14:textId="77777777" w:rsidR="004721A4" w:rsidRDefault="004721A4" w:rsidP="004721A4">
      <w:pPr>
        <w:contextualSpacing/>
        <w:rPr>
          <w:rFonts w:cs="Times New Roman"/>
        </w:rPr>
      </w:pPr>
    </w:p>
    <w:p w14:paraId="0A073E2B" w14:textId="77777777" w:rsidR="004721A4" w:rsidRDefault="004721A4" w:rsidP="004721A4">
      <w:pPr>
        <w:contextualSpacing/>
        <w:rPr>
          <w:rFonts w:cs="Times New Roman"/>
        </w:rPr>
      </w:pPr>
    </w:p>
    <w:p w14:paraId="52E8B942" w14:textId="77777777" w:rsidR="004721A4" w:rsidRDefault="004721A4" w:rsidP="004721A4">
      <w:pPr>
        <w:contextualSpacing/>
        <w:rPr>
          <w:rFonts w:cs="Times New Roman"/>
        </w:rPr>
      </w:pPr>
    </w:p>
    <w:p w14:paraId="7C7C3AEA" w14:textId="77777777" w:rsidR="004721A4" w:rsidRDefault="004721A4" w:rsidP="004721A4">
      <w:pPr>
        <w:contextualSpacing/>
        <w:rPr>
          <w:rFonts w:cs="Times New Roman"/>
        </w:rPr>
      </w:pPr>
    </w:p>
    <w:p w14:paraId="44ED2F93" w14:textId="77777777" w:rsidR="004721A4" w:rsidRDefault="004721A4" w:rsidP="004721A4">
      <w:pPr>
        <w:contextualSpacing/>
        <w:rPr>
          <w:rFonts w:cs="Times New Roman"/>
        </w:rPr>
      </w:pPr>
    </w:p>
    <w:p w14:paraId="5A46EAF3" w14:textId="77777777" w:rsidR="004721A4" w:rsidRDefault="004721A4" w:rsidP="004721A4">
      <w:pPr>
        <w:contextualSpacing/>
        <w:rPr>
          <w:rFonts w:cs="Times New Roman"/>
        </w:rPr>
      </w:pPr>
    </w:p>
    <w:p w14:paraId="6DB0503B" w14:textId="77777777" w:rsidR="004721A4" w:rsidRDefault="004721A4" w:rsidP="004721A4">
      <w:pPr>
        <w:contextualSpacing/>
        <w:rPr>
          <w:rFonts w:cs="Times New Roman"/>
        </w:rPr>
      </w:pPr>
    </w:p>
    <w:p w14:paraId="225EE4DF" w14:textId="6EFE1444" w:rsidR="004721A4" w:rsidRDefault="004721A4" w:rsidP="004721A4">
      <w:pPr>
        <w:contextualSpacing/>
        <w:rPr>
          <w:rFonts w:cs="Times New Roman"/>
        </w:rPr>
      </w:pPr>
    </w:p>
    <w:p w14:paraId="245C5882" w14:textId="77777777" w:rsidR="004721A4" w:rsidRPr="00D91BD2" w:rsidRDefault="004721A4" w:rsidP="004721A4">
      <w:pPr>
        <w:contextualSpacing/>
        <w:rPr>
          <w:rFonts w:cs="Times New Roman"/>
        </w:rPr>
      </w:pPr>
    </w:p>
    <w:p w14:paraId="124D644C" w14:textId="6B5CE38B" w:rsidR="00B553D4" w:rsidRDefault="00B553D4" w:rsidP="004721A4">
      <w:pPr>
        <w:contextualSpacing/>
        <w:jc w:val="center"/>
        <w:rPr>
          <w:rFonts w:eastAsia="Times New Roman" w:cs="Times New Roman"/>
          <w:b/>
          <w:bCs/>
          <w:smallCaps/>
          <w:color w:val="000000"/>
        </w:rPr>
      </w:pPr>
      <w:r>
        <w:rPr>
          <w:rFonts w:eastAsia="Times New Roman" w:cs="Times New Roman"/>
          <w:b/>
          <w:bCs/>
          <w:smallCaps/>
          <w:color w:val="000000"/>
        </w:rPr>
        <w:t>Literature Cited</w:t>
      </w:r>
    </w:p>
    <w:p w14:paraId="7D133587" w14:textId="2A8FDCB2" w:rsidR="008C428D" w:rsidRDefault="008C428D" w:rsidP="004721A4">
      <w:pPr>
        <w:contextualSpacing/>
        <w:rPr>
          <w:rFonts w:eastAsia="Times New Roman" w:cs="Times New Roman"/>
          <w:b/>
          <w:bCs/>
          <w:smallCaps/>
          <w:color w:val="000000"/>
        </w:rPr>
      </w:pPr>
    </w:p>
    <w:p w14:paraId="5BED42C4" w14:textId="194FC5AF" w:rsidR="00303C6C" w:rsidRPr="00303C6C" w:rsidRDefault="008C428D" w:rsidP="004721A4">
      <w:pPr>
        <w:widowControl w:val="0"/>
        <w:autoSpaceDE w:val="0"/>
        <w:autoSpaceDN w:val="0"/>
        <w:adjustRightInd w:val="0"/>
        <w:ind w:left="480" w:hanging="480"/>
        <w:contextualSpacing/>
        <w:rPr>
          <w:rFonts w:cs="Times New Roman"/>
          <w:noProof/>
        </w:rPr>
      </w:pPr>
      <w:r>
        <w:rPr>
          <w:rFonts w:eastAsia="Times New Roman" w:cs="Times New Roman"/>
          <w:b/>
          <w:bCs/>
          <w:smallCaps/>
          <w:color w:val="000000"/>
        </w:rPr>
        <w:fldChar w:fldCharType="begin" w:fldLock="1"/>
      </w:r>
      <w:r>
        <w:rPr>
          <w:rFonts w:eastAsia="Times New Roman" w:cs="Times New Roman"/>
          <w:b/>
          <w:bCs/>
          <w:smallCaps/>
          <w:color w:val="000000"/>
        </w:rPr>
        <w:instrText xml:space="preserve">ADDIN Mendeley Bibliography CSL_BIBLIOGRAPHY </w:instrText>
      </w:r>
      <w:r>
        <w:rPr>
          <w:rFonts w:eastAsia="Times New Roman" w:cs="Times New Roman"/>
          <w:b/>
          <w:bCs/>
          <w:smallCaps/>
          <w:color w:val="000000"/>
        </w:rPr>
        <w:fldChar w:fldCharType="separate"/>
      </w:r>
      <w:r w:rsidR="00303C6C" w:rsidRPr="00303C6C">
        <w:rPr>
          <w:rFonts w:cs="Times New Roman"/>
          <w:smallCaps/>
          <w:noProof/>
        </w:rPr>
        <w:t>Amman, B. R. et al.</w:t>
      </w:r>
      <w:r w:rsidR="00303C6C" w:rsidRPr="00303C6C">
        <w:rPr>
          <w:rFonts w:cs="Times New Roman"/>
          <w:noProof/>
        </w:rPr>
        <w:t xml:space="preserve"> 2012. Seasonal pulses of Marburg virus circulation in juvenile </w:t>
      </w:r>
      <w:r w:rsidR="00303C6C" w:rsidRPr="00303C6C">
        <w:rPr>
          <w:rFonts w:cs="Times New Roman"/>
          <w:i/>
          <w:iCs/>
          <w:noProof/>
        </w:rPr>
        <w:t>Rousettus aegyptiacus</w:t>
      </w:r>
      <w:r w:rsidR="00303C6C" w:rsidRPr="00303C6C">
        <w:rPr>
          <w:rFonts w:cs="Times New Roman"/>
          <w:noProof/>
        </w:rPr>
        <w:t xml:space="preserve"> bats coincide with periods of increased risk of human infection. PLoS Pathogens 8:e1002877.</w:t>
      </w:r>
    </w:p>
    <w:p w14:paraId="38274A3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Andriafidison, D. et al.</w:t>
      </w:r>
      <w:r w:rsidRPr="00303C6C">
        <w:rPr>
          <w:rFonts w:cs="Times New Roman"/>
          <w:noProof/>
        </w:rPr>
        <w:t xml:space="preserve"> 2006. Nectarivory by endemic Malagasy fruit bats during the dry season. Biotropica 38:85–90.</w:t>
      </w:r>
    </w:p>
    <w:p w14:paraId="565636B5"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Andrianaivoarivelo, R. A., R. Olga, P. A. Racey, and R. K. B. Jenkins</w:t>
      </w:r>
      <w:r w:rsidRPr="00303C6C">
        <w:rPr>
          <w:rFonts w:cs="Times New Roman"/>
          <w:noProof/>
        </w:rPr>
        <w:t>. 2011. Feeding ecology, habitat use and reproduction of Rousettus madagascariensis Grandidier, 1928 (Chiroptera : Pteropodidae) in eastern Madagascar. Mammalia 75:69–78.</w:t>
      </w:r>
    </w:p>
    <w:p w14:paraId="447D8FBA"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Barclay, R. M. R., and D. S. Jacobs</w:t>
      </w:r>
      <w:r w:rsidRPr="00303C6C">
        <w:rPr>
          <w:rFonts w:cs="Times New Roman"/>
          <w:noProof/>
        </w:rPr>
        <w:t>. 2011. Differences in the foraging behaviour of male and female egyptian fruit bats (</w:t>
      </w:r>
      <w:r w:rsidRPr="00303C6C">
        <w:rPr>
          <w:rFonts w:cs="Times New Roman"/>
          <w:i/>
          <w:iCs/>
          <w:noProof/>
        </w:rPr>
        <w:t>Rousettus aegyptiacus</w:t>
      </w:r>
      <w:r w:rsidRPr="00303C6C">
        <w:rPr>
          <w:rFonts w:cs="Times New Roman"/>
          <w:noProof/>
        </w:rPr>
        <w:t>). Canadian Journal of Zoology 89:466–473.</w:t>
      </w:r>
    </w:p>
    <w:p w14:paraId="1FFFA17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Bartlett, M. S.</w:t>
      </w:r>
      <w:r w:rsidRPr="00303C6C">
        <w:rPr>
          <w:rFonts w:cs="Times New Roman"/>
          <w:noProof/>
        </w:rPr>
        <w:t xml:space="preserve"> 1957. Measles periodicity and community size. Journal of the Royal Statistical Society, Series A 120:48–70.</w:t>
      </w:r>
    </w:p>
    <w:p w14:paraId="2CE25CB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Bartlett, M. S.</w:t>
      </w:r>
      <w:r w:rsidRPr="00303C6C">
        <w:rPr>
          <w:rFonts w:cs="Times New Roman"/>
          <w:noProof/>
        </w:rPr>
        <w:t xml:space="preserve"> 1960. The critical community size for measles in the United States. Journal of the Royal Statistical Society, Series A 123:37–44.</w:t>
      </w:r>
    </w:p>
    <w:p w14:paraId="030B0C4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Bollen, A., and L. Van Elsacker</w:t>
      </w:r>
      <w:r w:rsidRPr="00303C6C">
        <w:rPr>
          <w:rFonts w:cs="Times New Roman"/>
          <w:noProof/>
        </w:rPr>
        <w:t xml:space="preserve">. 2002. Feeding ecology of </w:t>
      </w:r>
      <w:r w:rsidRPr="00303C6C">
        <w:rPr>
          <w:rFonts w:cs="Times New Roman"/>
          <w:i/>
          <w:iCs/>
          <w:noProof/>
        </w:rPr>
        <w:t>Pteropus rufus</w:t>
      </w:r>
      <w:r w:rsidRPr="00303C6C">
        <w:rPr>
          <w:rFonts w:cs="Times New Roman"/>
          <w:noProof/>
        </w:rPr>
        <w:t xml:space="preserve"> (Pteropodidae) in the littoral forest of Sainte Luce, SE Madagascar. Acta Chiropterologica 4:33–47.</w:t>
      </w:r>
    </w:p>
    <w:p w14:paraId="59E2E40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2015. </w:t>
      </w:r>
      <w:r w:rsidRPr="00303C6C">
        <w:rPr>
          <w:rFonts w:cs="Times New Roman"/>
          <w:i/>
          <w:iCs/>
          <w:noProof/>
        </w:rPr>
        <w:t>Bartonella</w:t>
      </w:r>
      <w:r w:rsidRPr="00303C6C">
        <w:rPr>
          <w:rFonts w:cs="Times New Roman"/>
          <w:noProof/>
        </w:rPr>
        <w:t xml:space="preserve"> spp. in fruit bats and blood-feeding ectoparasites in Madagascar. PLoS Neglected Tropical Diseases 10:e0003532.</w:t>
      </w:r>
    </w:p>
    <w:p w14:paraId="70537B8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2018. Population viability and harvest sustainability for Madagascar lemurs. Conservation Biology 0:1–13.</w:t>
      </w:r>
    </w:p>
    <w:p w14:paraId="4DB79CE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2019a. Population trends for two Malagasy fruit bats. Biological Conservation 234:165–171.</w:t>
      </w:r>
    </w:p>
    <w:p w14:paraId="180A105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 C. E. et al.</w:t>
      </w:r>
      <w:r w:rsidRPr="00303C6C">
        <w:rPr>
          <w:rFonts w:cs="Times New Roman"/>
          <w:noProof/>
        </w:rPr>
        <w:t xml:space="preserve"> 2019b. Disentangling serology to elucidate henipa- and filovirus transmission in Madagascar fruit bats. Journal of Animal Ecology 00:1– 16.</w:t>
      </w:r>
    </w:p>
    <w:p w14:paraId="5520F68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Brooke, A.</w:t>
      </w:r>
      <w:r w:rsidRPr="00303C6C">
        <w:rPr>
          <w:rFonts w:cs="Times New Roman"/>
          <w:noProof/>
        </w:rPr>
        <w:t xml:space="preserve"> 2002. Threats from overhunting to the flying fox,&lt; i&gt; Pteropus tonganus&lt;/i&gt;,(Chiroptera: Pteropodidae) on Niue Island, South Pacific Ocean. Biological Conservation 103:343–348.</w:t>
      </w:r>
    </w:p>
    <w:p w14:paraId="6C9F541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Cardiff, S. G., F. H. Ratrimomanarivo, G. Rembert, and S. M. Goodman</w:t>
      </w:r>
      <w:r w:rsidRPr="00303C6C">
        <w:rPr>
          <w:rFonts w:cs="Times New Roman"/>
          <w:noProof/>
        </w:rPr>
        <w:t>. 2009. Hunting, disturbance and roost persistence of bats in caves at Ankarana, northern Madagascar. African Journal of Ecology 47:640–649.</w:t>
      </w:r>
    </w:p>
    <w:p w14:paraId="376AD505"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Corbet, G. B., and J. E. Hill</w:t>
      </w:r>
      <w:r w:rsidRPr="00303C6C">
        <w:rPr>
          <w:rFonts w:cs="Times New Roman"/>
          <w:noProof/>
        </w:rPr>
        <w:t>. 1992. The mammals of the Indo‐Malayan region. Oxford University Press, Oxford, UK.</w:t>
      </w:r>
    </w:p>
    <w:p w14:paraId="187AFDA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Craig, P., P. Trail, and T. E. Morrell</w:t>
      </w:r>
      <w:r w:rsidRPr="00303C6C">
        <w:rPr>
          <w:rFonts w:cs="Times New Roman"/>
          <w:noProof/>
        </w:rPr>
        <w:t>. 1994. The decline of fruit bats in American Samoa due to hurricanes and overhunting. Biological Conservation 69:261–266.</w:t>
      </w:r>
    </w:p>
    <w:p w14:paraId="4161CB8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Dewar, R. E., and A. F. Richard</w:t>
      </w:r>
      <w:r w:rsidRPr="00303C6C">
        <w:rPr>
          <w:rFonts w:cs="Times New Roman"/>
          <w:noProof/>
        </w:rPr>
        <w:t>. 2007. Evolution in the hypervariable environment of Madagascar. Proceedings of the National Academy of Sciences 104:13723–13727.</w:t>
      </w:r>
    </w:p>
    <w:p w14:paraId="5FC9EE6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Fernández-Llamazares, Á. et al.</w:t>
      </w:r>
      <w:r w:rsidRPr="00303C6C">
        <w:rPr>
          <w:rFonts w:cs="Times New Roman"/>
          <w:noProof/>
        </w:rPr>
        <w:t xml:space="preserve"> 2018. Are sacred caves still safe havens for the endemic bats of Madagascar? Oryx:1–5.</w:t>
      </w:r>
    </w:p>
    <w:p w14:paraId="60CBE8F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Golden, C. D., M. H. Bonds, J. S. Brashares, B. J. Rodolph Rasolofoniaina, and C. Kremen</w:t>
      </w:r>
      <w:r w:rsidRPr="00303C6C">
        <w:rPr>
          <w:rFonts w:cs="Times New Roman"/>
          <w:noProof/>
        </w:rPr>
        <w:t>. 2014. Economic valuation of subsistence harvest of wildlife in Madagascar. Conservation Biology:1–10.</w:t>
      </w:r>
    </w:p>
    <w:p w14:paraId="09B6309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Hayman, D. T. S.</w:t>
      </w:r>
      <w:r w:rsidRPr="00303C6C">
        <w:rPr>
          <w:rFonts w:cs="Times New Roman"/>
          <w:noProof/>
        </w:rPr>
        <w:t xml:space="preserve"> 2015. Biannual birth pulses allow filoviruses to persist in bat populations. </w:t>
      </w:r>
      <w:r w:rsidRPr="00303C6C">
        <w:rPr>
          <w:rFonts w:cs="Times New Roman"/>
          <w:noProof/>
        </w:rPr>
        <w:lastRenderedPageBreak/>
        <w:t>Proceedings of the Royal Society B 282.</w:t>
      </w:r>
    </w:p>
    <w:p w14:paraId="2D73D6C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Heideman, P. D.</w:t>
      </w:r>
      <w:r w:rsidRPr="00303C6C">
        <w:rPr>
          <w:rFonts w:cs="Times New Roman"/>
          <w:noProof/>
        </w:rPr>
        <w:t xml:space="preserve"> 1988. The timing of reproduction in the fruit bat </w:t>
      </w:r>
      <w:r w:rsidRPr="00303C6C">
        <w:rPr>
          <w:rFonts w:cs="Times New Roman"/>
          <w:i/>
          <w:iCs/>
          <w:noProof/>
        </w:rPr>
        <w:t xml:space="preserve">Haplonycteris fischeri </w:t>
      </w:r>
      <w:r w:rsidRPr="00303C6C">
        <w:rPr>
          <w:rFonts w:cs="Times New Roman"/>
          <w:noProof/>
        </w:rPr>
        <w:t xml:space="preserve"> (Pteropodidae): geographic variation and delayed development. Journal of Zoology 215:577–595.</w:t>
      </w:r>
    </w:p>
    <w:p w14:paraId="500408D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Heideman, P. D., and K. S. Powell</w:t>
      </w:r>
      <w:r w:rsidRPr="00303C6C">
        <w:rPr>
          <w:rFonts w:cs="Times New Roman"/>
          <w:noProof/>
        </w:rPr>
        <w:t xml:space="preserve">. 1998. Age-specific reproductive strategies and delayed embryonic development in an old world fruit bat, </w:t>
      </w:r>
      <w:r w:rsidRPr="00303C6C">
        <w:rPr>
          <w:rFonts w:cs="Times New Roman"/>
          <w:i/>
          <w:iCs/>
          <w:noProof/>
        </w:rPr>
        <w:t>Ptenochirus jagori</w:t>
      </w:r>
      <w:r w:rsidRPr="00303C6C">
        <w:rPr>
          <w:rFonts w:cs="Times New Roman"/>
          <w:noProof/>
        </w:rPr>
        <w:t>. Journal of Mammalogy 79:295–311.</w:t>
      </w:r>
    </w:p>
    <w:p w14:paraId="45D39A1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Hu, B. et al.</w:t>
      </w:r>
      <w:r w:rsidRPr="00303C6C">
        <w:rPr>
          <w:rFonts w:cs="Times New Roman"/>
          <w:noProof/>
        </w:rPr>
        <w:t xml:space="preserve"> 2017. Discovery of a rich gene pool of bat SARS-related coronaviruses provides new insights into the origin of SARS coronavirus. PLoS Pathogens 13:1–27.</w:t>
      </w:r>
    </w:p>
    <w:p w14:paraId="61CC0FF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Iehlé, C., G. Razafitrimo, J. Razainirina, N. Andriaholinirina, S. M. Goodman, and C. Faure</w:t>
      </w:r>
      <w:r w:rsidRPr="00303C6C">
        <w:rPr>
          <w:rFonts w:cs="Times New Roman"/>
          <w:noProof/>
        </w:rPr>
        <w:t>. 2007. Henipavirus and Tioman virus antibodies in Pteropodid bats, Madagascar. Emerging Infectious Diseases 13:159–161.</w:t>
      </w:r>
    </w:p>
    <w:p w14:paraId="6C8E6BB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Jenkins, R. K. B., and P. A. Racey</w:t>
      </w:r>
      <w:r w:rsidRPr="00303C6C">
        <w:rPr>
          <w:rFonts w:cs="Times New Roman"/>
          <w:noProof/>
        </w:rPr>
        <w:t>. 2008. Bats as bushmeat in Madagascar. Madagascar Conservation and Development 3:22–30.</w:t>
      </w:r>
    </w:p>
    <w:p w14:paraId="2EC779F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Joffrin, L. et al.</w:t>
      </w:r>
      <w:r w:rsidRPr="00303C6C">
        <w:rPr>
          <w:rFonts w:cs="Times New Roman"/>
          <w:noProof/>
        </w:rPr>
        <w:t xml:space="preserve"> 2019. Bat coronavirus phylogeography in the western Indian Ocean. Scientific Reports:742866.</w:t>
      </w:r>
    </w:p>
    <w:p w14:paraId="359FBA6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Jones, K. E., S. P. Mickleburgh, W. Sechrest, and A. L. Walsh</w:t>
      </w:r>
      <w:r w:rsidRPr="00303C6C">
        <w:rPr>
          <w:rFonts w:cs="Times New Roman"/>
          <w:noProof/>
        </w:rPr>
        <w:t>. 2009. Global overview of the conservation of island bats: Importance, challenges and opportunities. Island Bats: Evolution, Ecology &amp; Conservation:496–531.</w:t>
      </w:r>
    </w:p>
    <w:p w14:paraId="4BBEAC9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Kamins, A. O. et al.</w:t>
      </w:r>
      <w:r w:rsidRPr="00303C6C">
        <w:rPr>
          <w:rFonts w:cs="Times New Roman"/>
          <w:noProof/>
        </w:rPr>
        <w:t xml:space="preserve"> 2011. Uncovering the fruit bat bushmeat commodity chain and the true extent of fruit bat hunting in Ghana, West Africa. Biological Conservation 144:3000–3008.</w:t>
      </w:r>
    </w:p>
    <w:p w14:paraId="6CEF753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Kunz, T. H., E. Braun de Torrez, D. Bauer, T. Lobova, and T. H. Fleming</w:t>
      </w:r>
      <w:r w:rsidRPr="00303C6C">
        <w:rPr>
          <w:rFonts w:cs="Times New Roman"/>
          <w:noProof/>
        </w:rPr>
        <w:t>. 2011. Ecosystem services provided by bats. Annals of the New York Academy of Sciences 1223:1–38.</w:t>
      </w:r>
    </w:p>
    <w:p w14:paraId="3970BBD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Lagadec, E. et al.</w:t>
      </w:r>
      <w:r w:rsidRPr="00303C6C">
        <w:rPr>
          <w:rFonts w:cs="Times New Roman"/>
          <w:noProof/>
        </w:rPr>
        <w:t xml:space="preserve"> 2016. Identification of Tenrec ecaudatus, a Wild Mammal Introduced to Mayotte Island, as a Reservoir of the Newly Identified Human Pathogenic Leptospira mayottensis. PLOS Neglected Tropical Diseases 10:e0004933.</w:t>
      </w:r>
    </w:p>
    <w:p w14:paraId="34E1E5B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Langrand</w:t>
      </w:r>
      <w:r w:rsidRPr="00303C6C">
        <w:rPr>
          <w:rFonts w:cs="Times New Roman"/>
          <w:noProof/>
        </w:rPr>
        <w:t>. no date. The birds of Madagascar. 1990. Yale University Press, New Haven, CT.</w:t>
      </w:r>
    </w:p>
    <w:p w14:paraId="59367E7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Legendre, P.</w:t>
      </w:r>
      <w:r w:rsidRPr="00303C6C">
        <w:rPr>
          <w:rFonts w:cs="Times New Roman"/>
          <w:noProof/>
        </w:rPr>
        <w:t xml:space="preserve"> 2014. lmodel2: Model II Regression. R package version 1.7-2.</w:t>
      </w:r>
    </w:p>
    <w:p w14:paraId="1A9D6A2D"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Long, E., and P. a. Racey</w:t>
      </w:r>
      <w:r w:rsidRPr="00303C6C">
        <w:rPr>
          <w:rFonts w:cs="Times New Roman"/>
          <w:noProof/>
        </w:rPr>
        <w:t>. 2007. An exotic plantation crop as a keystone resource for an endemic megachiropteran, Pteropus rufus, in Madagascar. Journal of Tropical Ecology 23:397.</w:t>
      </w:r>
    </w:p>
    <w:p w14:paraId="23FF11DF"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MacKinnon, J. L., C. E. Hawkins, and P. A. Racey</w:t>
      </w:r>
      <w:r w:rsidRPr="00303C6C">
        <w:rPr>
          <w:rFonts w:cs="Times New Roman"/>
          <w:noProof/>
        </w:rPr>
        <w:t>. 2003. Pteropodidae, Fruit Bats, Fanihy, Angavo. Pp. 1299–1302 in The Natural History of Madagascar (S. M. Goodman &amp; J. P. Benstead, eds.). The Universit of Chicago Press.</w:t>
      </w:r>
    </w:p>
    <w:p w14:paraId="0B5D637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McConkey, K. R., and D. R. Drake</w:t>
      </w:r>
      <w:r w:rsidRPr="00303C6C">
        <w:rPr>
          <w:rFonts w:cs="Times New Roman"/>
          <w:noProof/>
        </w:rPr>
        <w:t>. 2006. Flying foxes cease to function as seed dispersers long before they become rare. Ecology 87:271–276.</w:t>
      </w:r>
    </w:p>
    <w:p w14:paraId="18BDA2B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McIlwee, A. P., and L. Martin</w:t>
      </w:r>
      <w:r w:rsidRPr="00303C6C">
        <w:rPr>
          <w:rFonts w:cs="Times New Roman"/>
          <w:noProof/>
        </w:rPr>
        <w:t>. 2002. On the intrinsic capacity for increase of Australian flying-foxes (</w:t>
      </w:r>
      <w:r w:rsidRPr="00303C6C">
        <w:rPr>
          <w:rFonts w:cs="Times New Roman"/>
          <w:i/>
          <w:iCs/>
          <w:noProof/>
        </w:rPr>
        <w:t xml:space="preserve">Pteropus spp., Megachiroptera </w:t>
      </w:r>
      <w:r w:rsidRPr="00303C6C">
        <w:rPr>
          <w:rFonts w:cs="Times New Roman"/>
          <w:noProof/>
        </w:rPr>
        <w:t>). Australian Zoologist 32:76–100.</w:t>
      </w:r>
    </w:p>
    <w:p w14:paraId="3E17780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Meenakumari, K. J., and A. Krishna</w:t>
      </w:r>
      <w:r w:rsidRPr="00303C6C">
        <w:rPr>
          <w:rFonts w:cs="Times New Roman"/>
          <w:noProof/>
        </w:rPr>
        <w:t xml:space="preserve">. 2005. Delayed embryonic development in the Indian short-nosed fruit bat, </w:t>
      </w:r>
      <w:r w:rsidRPr="00303C6C">
        <w:rPr>
          <w:rFonts w:cs="Times New Roman"/>
          <w:i/>
          <w:iCs/>
          <w:noProof/>
        </w:rPr>
        <w:t>Cynopterus sphinx</w:t>
      </w:r>
      <w:r w:rsidRPr="00303C6C">
        <w:rPr>
          <w:rFonts w:cs="Times New Roman"/>
          <w:noProof/>
        </w:rPr>
        <w:t>. Zoology 108:131–140.</w:t>
      </w:r>
    </w:p>
    <w:p w14:paraId="25649DEE"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Mélade, J. et al.</w:t>
      </w:r>
      <w:r w:rsidRPr="00303C6C">
        <w:rPr>
          <w:rFonts w:cs="Times New Roman"/>
          <w:noProof/>
        </w:rPr>
        <w:t xml:space="preserve"> 2016. Serological Evidence of Lyssaviruses among Bats on Southwestern Indian Ocean Islands. Plos One 11:e0160553.</w:t>
      </w:r>
    </w:p>
    <w:p w14:paraId="200B70D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Mutere, F. A.</w:t>
      </w:r>
      <w:r w:rsidRPr="00303C6C">
        <w:rPr>
          <w:rFonts w:cs="Times New Roman"/>
          <w:noProof/>
        </w:rPr>
        <w:t xml:space="preserve"> 1967. The breeding biology of equatorial vertebrates: reproduction in the fruit bat, </w:t>
      </w:r>
      <w:r w:rsidRPr="00303C6C">
        <w:rPr>
          <w:rFonts w:cs="Times New Roman"/>
          <w:i/>
          <w:iCs/>
          <w:noProof/>
        </w:rPr>
        <w:t>Eidolon helvum</w:t>
      </w:r>
      <w:r w:rsidRPr="00303C6C">
        <w:rPr>
          <w:rFonts w:cs="Times New Roman"/>
          <w:noProof/>
        </w:rPr>
        <w:t>, at latitude 0°20′N. Journal of Zoology 153:153–161.</w:t>
      </w:r>
    </w:p>
    <w:p w14:paraId="71F445C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NB, S., and A. Cirranello</w:t>
      </w:r>
      <w:r w:rsidRPr="00303C6C">
        <w:rPr>
          <w:rFonts w:cs="Times New Roman"/>
          <w:noProof/>
        </w:rPr>
        <w:t>. 2020. Bat species of the world: A taxonomic and geographic database. &lt;https://batnames.org/&gt; (11 July 2020).</w:t>
      </w:r>
    </w:p>
    <w:p w14:paraId="432628E1"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lastRenderedPageBreak/>
        <w:t>Ng, M. et al.</w:t>
      </w:r>
      <w:r w:rsidRPr="00303C6C">
        <w:rPr>
          <w:rFonts w:cs="Times New Roman"/>
          <w:noProof/>
        </w:rPr>
        <w:t xml:space="preserve"> 2015. NPC1 contributes to species-specific patterns of Ebola virus infection in bats. eLife 4:e11785.</w:t>
      </w:r>
    </w:p>
    <w:p w14:paraId="29FB1921"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Noroalintseheno Lalarivoniaina, O. S., F. I. Rajemison, R. V. Ramanantsalama, A. Andrianarimisa, and S. M. Goodman</w:t>
      </w:r>
      <w:r w:rsidRPr="00303C6C">
        <w:rPr>
          <w:rFonts w:cs="Times New Roman"/>
          <w:noProof/>
        </w:rPr>
        <w:t xml:space="preserve">. 2019. Population size and survival of the Malagasy fruit bat </w:t>
      </w:r>
      <w:r w:rsidRPr="00303C6C">
        <w:rPr>
          <w:rFonts w:cs="Times New Roman"/>
          <w:i/>
          <w:iCs/>
          <w:noProof/>
        </w:rPr>
        <w:t>Rousettus madagascariensis</w:t>
      </w:r>
      <w:r w:rsidRPr="00303C6C">
        <w:rPr>
          <w:rFonts w:cs="Times New Roman"/>
          <w:noProof/>
        </w:rPr>
        <w:t xml:space="preserve"> (Pteropodidae) in Ankarana, Northern Madagascar. Acta Chiropterologica 21:103–113.</w:t>
      </w:r>
    </w:p>
    <w:p w14:paraId="20FFD53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Odukoya, S. A. et al.</w:t>
      </w:r>
      <w:r w:rsidRPr="00303C6C">
        <w:rPr>
          <w:rFonts w:cs="Times New Roman"/>
          <w:noProof/>
        </w:rPr>
        <w:t xml:space="preserve"> 2008. Histological investigation of the pregnant and non pregnant uterine limbs of the frugivorous bat (</w:t>
      </w:r>
      <w:r w:rsidRPr="00303C6C">
        <w:rPr>
          <w:rFonts w:cs="Times New Roman"/>
          <w:i/>
          <w:iCs/>
          <w:noProof/>
        </w:rPr>
        <w:t>Eidolon helvum</w:t>
      </w:r>
      <w:r w:rsidRPr="00303C6C">
        <w:rPr>
          <w:rFonts w:cs="Times New Roman"/>
          <w:noProof/>
        </w:rPr>
        <w:t>). International Journal of Integrative Biology 3:169–174.</w:t>
      </w:r>
    </w:p>
    <w:p w14:paraId="11A36AB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Oleksy, R., L. Giuggioli, T. J. McKetterick, P. A. Racey, and G. Jones</w:t>
      </w:r>
      <w:r w:rsidRPr="00303C6C">
        <w:rPr>
          <w:rFonts w:cs="Times New Roman"/>
          <w:noProof/>
        </w:rPr>
        <w:t>. 2017. Flying foxes create extensive seed shadows and enhance germination success of pioneer plant species in deforested Madagascan landscapes. PLoS ONE 12:1–17.</w:t>
      </w:r>
    </w:p>
    <w:p w14:paraId="45427A4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Oleksy, R., P. A. Racey, and G. Jones</w:t>
      </w:r>
      <w:r w:rsidRPr="00303C6C">
        <w:rPr>
          <w:rFonts w:cs="Times New Roman"/>
          <w:noProof/>
        </w:rPr>
        <w:t>. 2015. High-resolution GPS tracking reveals habitat selection and the potential for long-distance seed dispersal by Madagascan flying foxes Pteropus rufus. Global Ecology and Conservation.</w:t>
      </w:r>
    </w:p>
    <w:p w14:paraId="2259B05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Oleksy, R., F. Randrianandrianina, and R. K. B. Jenkins</w:t>
      </w:r>
      <w:r w:rsidRPr="00303C6C">
        <w:rPr>
          <w:rFonts w:cs="Times New Roman"/>
          <w:noProof/>
        </w:rPr>
        <w:t>. 2003. Commercial hunting of foraging fruit bats in Western Madagascar. African Bat Conservation News 37:239–246.</w:t>
      </w:r>
    </w:p>
    <w:p w14:paraId="65CDC19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Openshaw, J. J. et al.</w:t>
      </w:r>
      <w:r w:rsidRPr="00303C6C">
        <w:rPr>
          <w:rFonts w:cs="Times New Roman"/>
          <w:noProof/>
        </w:rPr>
        <w:t xml:space="preserve"> 2016. Bat Hunting and Bat-Human Interactions in Bangladeshi Villages: Implications for Zoonotic Disease Transmission and Bat Conservation. Transboundary and Emerging Diseases:1–7.</w:t>
      </w:r>
    </w:p>
    <w:p w14:paraId="218846C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2012. Henipavirus neutralising antibodies in an isolated island population of African fruit bats. PloS One 7:e30346.</w:t>
      </w:r>
    </w:p>
    <w:p w14:paraId="040FE50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2013. Continent-wide panmixia of an African fruit bat facilitates transmission of potentially zoonotic viruses. Nature Communications 4:2770.</w:t>
      </w:r>
    </w:p>
    <w:p w14:paraId="70D157B6"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2014. The effect of seasonal birth pulses on pathogen persistence in wild mammal populations. Proceedings of the Royal Society B 281:20132962.</w:t>
      </w:r>
    </w:p>
    <w:p w14:paraId="2A1EE71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Peel, A. J. et al.</w:t>
      </w:r>
      <w:r w:rsidRPr="00303C6C">
        <w:rPr>
          <w:rFonts w:cs="Times New Roman"/>
          <w:noProof/>
        </w:rPr>
        <w:t xml:space="preserve"> 2017. How does Africa’s most hunted bat vary across the continent? Population traits of the Straw-Coloured Fruit Bat (</w:t>
      </w:r>
      <w:r w:rsidRPr="00303C6C">
        <w:rPr>
          <w:rFonts w:cs="Times New Roman"/>
          <w:i/>
          <w:iCs/>
          <w:noProof/>
        </w:rPr>
        <w:t>Eidolon helvum</w:t>
      </w:r>
      <w:r w:rsidRPr="00303C6C">
        <w:rPr>
          <w:rFonts w:cs="Times New Roman"/>
          <w:noProof/>
        </w:rPr>
        <w:t>) and its interactions with humans. Acta Chiropterologica 19:77–92.</w:t>
      </w:r>
    </w:p>
    <w:p w14:paraId="7E942E8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Picot, M., R. K. B. Jenkins, O. Ramilijaona, P. A. Racey, and S. M. Carrie</w:t>
      </w:r>
      <w:r w:rsidRPr="00303C6C">
        <w:rPr>
          <w:rFonts w:cs="Times New Roman"/>
          <w:noProof/>
        </w:rPr>
        <w:t xml:space="preserve">. 2007. The feeding ecology of </w:t>
      </w:r>
      <w:r w:rsidRPr="00303C6C">
        <w:rPr>
          <w:rFonts w:cs="Times New Roman"/>
          <w:i/>
          <w:iCs/>
          <w:noProof/>
        </w:rPr>
        <w:t>Eidolon dupreanum</w:t>
      </w:r>
      <w:r w:rsidRPr="00303C6C">
        <w:rPr>
          <w:rFonts w:cs="Times New Roman"/>
          <w:noProof/>
        </w:rPr>
        <w:t xml:space="preserve"> (Pteropodidae) in eastern Madagascar. African Journal of Ecology 45:645–650.</w:t>
      </w:r>
    </w:p>
    <w:p w14:paraId="15C8D9D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Plowright, R. K. et al.</w:t>
      </w:r>
      <w:r w:rsidRPr="00303C6C">
        <w:rPr>
          <w:rFonts w:cs="Times New Roman"/>
          <w:noProof/>
        </w:rPr>
        <w:t xml:space="preserve"> 2008. Reproduction and nutritional stress are risk factors for Hendra virus infection in little red flying foxes (</w:t>
      </w:r>
      <w:r w:rsidRPr="00303C6C">
        <w:rPr>
          <w:rFonts w:cs="Times New Roman"/>
          <w:i/>
          <w:iCs/>
          <w:noProof/>
        </w:rPr>
        <w:t>Pteropus scapulatus</w:t>
      </w:r>
      <w:r w:rsidRPr="00303C6C">
        <w:rPr>
          <w:rFonts w:cs="Times New Roman"/>
          <w:noProof/>
        </w:rPr>
        <w:t>). Proceedings of the Royal Society B: Biological Sciences 275:861–9.</w:t>
      </w:r>
    </w:p>
    <w:p w14:paraId="5559D1F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Raharimihaja, T. E. A., J. L. M. Rakotoarison, P. A. Racey, and R. A. Andrianaivoarivelo</w:t>
      </w:r>
      <w:r w:rsidRPr="00303C6C">
        <w:rPr>
          <w:rFonts w:cs="Times New Roman"/>
          <w:noProof/>
        </w:rPr>
        <w:t>. 2016. A comparison of the effectiveness of methods of deterring Pteropodid bats from feeding on commercial fruit in Madagascar. Jornal of Threatened Taxa 8:9512–9524.</w:t>
      </w:r>
    </w:p>
    <w:p w14:paraId="71D8C7CB"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Ranaivoson, H. C., J.-M. Héraud, H. K. Goethert, S. R. Telford III, L. Rabetafika, and C. E. Brook</w:t>
      </w:r>
      <w:r w:rsidRPr="00303C6C">
        <w:rPr>
          <w:rFonts w:cs="Times New Roman"/>
          <w:noProof/>
        </w:rPr>
        <w:t xml:space="preserve">. 2019. Babesial infection in the Madagascan flying fox, </w:t>
      </w:r>
      <w:r w:rsidRPr="00303C6C">
        <w:rPr>
          <w:rFonts w:cs="Times New Roman"/>
          <w:i/>
          <w:iCs/>
          <w:noProof/>
        </w:rPr>
        <w:t>Pteropus rufus</w:t>
      </w:r>
      <w:r w:rsidRPr="00303C6C">
        <w:rPr>
          <w:rFonts w:cs="Times New Roman"/>
          <w:noProof/>
        </w:rPr>
        <w:t xml:space="preserve"> É. Geoffroy, 1803. Parasites &amp; Vectors:1–13.</w:t>
      </w:r>
    </w:p>
    <w:p w14:paraId="2475B97F"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Randrianandrianina, F. H., P. a. Racey, and R. K. B. Jenkins</w:t>
      </w:r>
      <w:r w:rsidRPr="00303C6C">
        <w:rPr>
          <w:rFonts w:cs="Times New Roman"/>
          <w:noProof/>
        </w:rPr>
        <w:t>. 2010. Hunting and consumption of mammals and birds by people in urban areas of western Madagascar. Oryx 44:411–415.</w:t>
      </w:r>
    </w:p>
    <w:p w14:paraId="535A15A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 xml:space="preserve">Razafindratsimandresy, R., E. M. Jeanmaire, D. Counor, P. F. Vasconcelos, A. A. Sall, </w:t>
      </w:r>
      <w:r w:rsidRPr="00303C6C">
        <w:rPr>
          <w:rFonts w:cs="Times New Roman"/>
          <w:smallCaps/>
          <w:noProof/>
        </w:rPr>
        <w:lastRenderedPageBreak/>
        <w:t>and J.-M. Reynes</w:t>
      </w:r>
      <w:r w:rsidRPr="00303C6C">
        <w:rPr>
          <w:rFonts w:cs="Times New Roman"/>
          <w:noProof/>
        </w:rPr>
        <w:t>. 2009. Partial molecular characterization of alphaherpesviruses isolated from tropical bats. The Journal of General Virology 90:44–7.</w:t>
      </w:r>
    </w:p>
    <w:p w14:paraId="41FC88D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Razanajatovo, N. H. et al.</w:t>
      </w:r>
      <w:r w:rsidRPr="00303C6C">
        <w:rPr>
          <w:rFonts w:cs="Times New Roman"/>
          <w:noProof/>
        </w:rPr>
        <w:t xml:space="preserve"> 2015. Detection of new genetic variants of Betacoronaviruses in endemic frugivorous bats of Madagascar. Virology Journal 12.</w:t>
      </w:r>
    </w:p>
    <w:p w14:paraId="1019B72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Reynes, J.-M. et al.</w:t>
      </w:r>
      <w:r w:rsidRPr="00303C6C">
        <w:rPr>
          <w:rFonts w:cs="Times New Roman"/>
          <w:noProof/>
        </w:rPr>
        <w:t xml:space="preserve"> 2011a. Laboratory surveillance of rabies in humans, domestic animals, and bats in madagascar from 2005 to 2010. Advances in preventive medicine 2011:727821.</w:t>
      </w:r>
    </w:p>
    <w:p w14:paraId="45935AD5"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Reynes, J.-M. et al.</w:t>
      </w:r>
      <w:r w:rsidRPr="00303C6C">
        <w:rPr>
          <w:rFonts w:cs="Times New Roman"/>
          <w:noProof/>
        </w:rPr>
        <w:t xml:space="preserve"> 2011b. Laboratory surveillance of rabies in humans, domestic animals, and bats in Madagascar from 2005 to 2010. Advances in preventive medicine 2011:727821.</w:t>
      </w:r>
    </w:p>
    <w:p w14:paraId="41108228"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Rocha, R. et al.</w:t>
      </w:r>
      <w:r w:rsidRPr="00303C6C">
        <w:rPr>
          <w:rFonts w:cs="Times New Roman"/>
          <w:noProof/>
        </w:rPr>
        <w:t xml:space="preserve"> 2020. Bat conservation and zoonotic disease risk: a research agenda to prevent misguided persecution in the aftermath of COVID-19. Animal Conservation:1–5.</w:t>
      </w:r>
    </w:p>
    <w:p w14:paraId="315E1E23"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Schmidt, J. P., A. W. Park, A. M. Kramer, B. A. Han, L. W. Alexander, and J. M. Drake</w:t>
      </w:r>
      <w:r w:rsidRPr="00303C6C">
        <w:rPr>
          <w:rFonts w:cs="Times New Roman"/>
          <w:noProof/>
        </w:rPr>
        <w:t>. 2017. Spatiotemporal fluctuations and triggers of Ebola virus spillover. Emerging Infectious Diseases 23:415–422.</w:t>
      </w:r>
    </w:p>
    <w:p w14:paraId="02B6E3E2"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Shi, J. J., L. M. Chan, A. J. Peel, R. Lai, A. D. Yoder, and S. M. Goodman</w:t>
      </w:r>
      <w:r w:rsidRPr="00303C6C">
        <w:rPr>
          <w:rFonts w:cs="Times New Roman"/>
          <w:noProof/>
        </w:rPr>
        <w:t xml:space="preserve">. 2014. A deep divergence time between sister species of </w:t>
      </w:r>
      <w:r w:rsidRPr="00303C6C">
        <w:rPr>
          <w:rFonts w:cs="Times New Roman"/>
          <w:i/>
          <w:iCs/>
          <w:noProof/>
        </w:rPr>
        <w:t>Eidolon</w:t>
      </w:r>
      <w:r w:rsidRPr="00303C6C">
        <w:rPr>
          <w:rFonts w:cs="Times New Roman"/>
          <w:noProof/>
        </w:rPr>
        <w:t xml:space="preserve"> (Pteropodidae) with evidence for widespread panmixia. Acta Chiropterologica 16:279–292.</w:t>
      </w:r>
    </w:p>
    <w:p w14:paraId="3D510D4C"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Species IUCN Red List Threat.</w:t>
      </w:r>
      <w:r w:rsidRPr="00303C6C">
        <w:rPr>
          <w:rFonts w:cs="Times New Roman"/>
          <w:noProof/>
        </w:rPr>
        <w:t xml:space="preserve"> 2018. IUCN 2018. Version 2018-2. </w:t>
      </w:r>
      <w:r w:rsidRPr="00303C6C">
        <w:rPr>
          <w:rFonts w:cs="Times New Roman"/>
          <w:i/>
          <w:iCs/>
          <w:noProof/>
        </w:rPr>
        <w:t>IUCN Red List</w:t>
      </w:r>
      <w:r w:rsidRPr="00303C6C">
        <w:rPr>
          <w:rFonts w:cs="Times New Roman"/>
          <w:noProof/>
        </w:rPr>
        <w:t>. .</w:t>
      </w:r>
    </w:p>
    <w:p w14:paraId="6977FF4A"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8478F0">
        <w:rPr>
          <w:rFonts w:cs="Times New Roman"/>
          <w:smallCaps/>
          <w:noProof/>
          <w:lang w:val="fr-FR"/>
          <w:rPrChange w:id="45" w:author="Administrator" w:date="2021-09-12T21:09:00Z">
            <w:rPr>
              <w:rFonts w:cs="Times New Roman"/>
              <w:smallCaps/>
              <w:noProof/>
            </w:rPr>
          </w:rPrChange>
        </w:rPr>
        <w:t>Storz, J. F. et al.</w:t>
      </w:r>
      <w:r w:rsidRPr="008478F0">
        <w:rPr>
          <w:rFonts w:cs="Times New Roman"/>
          <w:noProof/>
          <w:lang w:val="fr-FR"/>
          <w:rPrChange w:id="46" w:author="Administrator" w:date="2021-09-12T21:09:00Z">
            <w:rPr>
              <w:rFonts w:cs="Times New Roman"/>
              <w:noProof/>
            </w:rPr>
          </w:rPrChange>
        </w:rPr>
        <w:t xml:space="preserve"> 2001. </w:t>
      </w:r>
      <w:r w:rsidRPr="00303C6C">
        <w:rPr>
          <w:rFonts w:cs="Times New Roman"/>
          <w:noProof/>
        </w:rPr>
        <w:t xml:space="preserve">Clinal variation in body size and sexual dimorphism in an Indian fruit bat, </w:t>
      </w:r>
      <w:r w:rsidRPr="00303C6C">
        <w:rPr>
          <w:rFonts w:cs="Times New Roman"/>
          <w:i/>
          <w:iCs/>
          <w:noProof/>
        </w:rPr>
        <w:t>Cynopterus sphinx</w:t>
      </w:r>
      <w:r w:rsidRPr="00303C6C">
        <w:rPr>
          <w:rFonts w:cs="Times New Roman"/>
          <w:noProof/>
        </w:rPr>
        <w:t xml:space="preserve"> (Chiroptera: Pteropodidae). Biological Journal of the Linnean Society 72:17–31.</w:t>
      </w:r>
    </w:p>
    <w:p w14:paraId="3B89B331"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Swinton, J., J. Harwood, B. T. Grenfell, and C. A. Gilligan</w:t>
      </w:r>
      <w:r w:rsidRPr="00303C6C">
        <w:rPr>
          <w:rFonts w:cs="Times New Roman"/>
          <w:noProof/>
        </w:rPr>
        <w:t xml:space="preserve">. 1998. Persistence thresholds for phocine distemper virus infection in harbour seal </w:t>
      </w:r>
      <w:r w:rsidRPr="00303C6C">
        <w:rPr>
          <w:rFonts w:cs="Times New Roman"/>
          <w:i/>
          <w:iCs/>
          <w:noProof/>
        </w:rPr>
        <w:t>Phoca vitulina</w:t>
      </w:r>
      <w:r w:rsidRPr="00303C6C">
        <w:rPr>
          <w:rFonts w:cs="Times New Roman"/>
          <w:noProof/>
        </w:rPr>
        <w:t xml:space="preserve"> metapopulations. Journal of Animal Ecology 67:54–68.</w:t>
      </w:r>
    </w:p>
    <w:p w14:paraId="2CAC3B9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Terborgh, J.</w:t>
      </w:r>
      <w:r w:rsidRPr="00303C6C">
        <w:rPr>
          <w:rFonts w:cs="Times New Roman"/>
          <w:noProof/>
        </w:rPr>
        <w:t xml:space="preserve"> 1983. Five New World primates: a study in comparative ecology. Princeton University Press, Princeton, NJ.</w:t>
      </w:r>
    </w:p>
    <w:p w14:paraId="6675D834"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Terborgh, J.</w:t>
      </w:r>
      <w:r w:rsidRPr="00303C6C">
        <w:rPr>
          <w:rFonts w:cs="Times New Roman"/>
          <w:noProof/>
        </w:rPr>
        <w:t xml:space="preserve"> 1986. Keystone plant resources in the tropical forest. Pp. 330–344 in Conservation biology: the science of scarcity and diversity (M. Soule, ed.). Sunderland Sinauer Associates, Inc.</w:t>
      </w:r>
    </w:p>
    <w:p w14:paraId="51F43B60"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Wilkinson, D. A. et al.</w:t>
      </w:r>
      <w:r w:rsidRPr="00303C6C">
        <w:rPr>
          <w:rFonts w:cs="Times New Roman"/>
          <w:noProof/>
        </w:rPr>
        <w:t xml:space="preserve"> 2012a. Identification of novel paramyxoviruses in insectivorous bats of the Southwest Indian Ocean. Virus Research 170:159–63.</w:t>
      </w:r>
    </w:p>
    <w:p w14:paraId="2196AEB7"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Wilkinson, D. A. et al.</w:t>
      </w:r>
      <w:r w:rsidRPr="00303C6C">
        <w:rPr>
          <w:rFonts w:cs="Times New Roman"/>
          <w:noProof/>
        </w:rPr>
        <w:t xml:space="preserve"> 2012b. Identification of novel paramyxoviruses in insectivorous bats of the Southwest Indian Ocean. Virus Research 170:159–63.</w:t>
      </w:r>
    </w:p>
    <w:p w14:paraId="2CB957FB"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Wood, S. N.</w:t>
      </w:r>
      <w:r w:rsidRPr="00303C6C">
        <w:rPr>
          <w:rFonts w:cs="Times New Roman"/>
          <w:noProof/>
        </w:rPr>
        <w:t xml:space="preserve"> 2001. mgcv: GAMs and Generalized Ridge Regression for R. R News 1/2:20–24.</w:t>
      </w:r>
    </w:p>
    <w:p w14:paraId="5D71062F"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Wright, P. C., S. R. Tecot, E. M. Erhart, A. L. Baden, S. J. King, and C. Grassi</w:t>
      </w:r>
      <w:r w:rsidRPr="00303C6C">
        <w:rPr>
          <w:rFonts w:cs="Times New Roman"/>
          <w:noProof/>
        </w:rPr>
        <w:t>. 2011. Frugivory in four sympatric lemurs: Implications for the future of Madagascar’s forests. American Journal of Primatology 73:585–602.</w:t>
      </w:r>
    </w:p>
    <w:p w14:paraId="54071649" w14:textId="77777777" w:rsidR="00303C6C" w:rsidRPr="00303C6C" w:rsidRDefault="00303C6C" w:rsidP="004721A4">
      <w:pPr>
        <w:widowControl w:val="0"/>
        <w:autoSpaceDE w:val="0"/>
        <w:autoSpaceDN w:val="0"/>
        <w:adjustRightInd w:val="0"/>
        <w:ind w:left="480" w:hanging="480"/>
        <w:contextualSpacing/>
        <w:rPr>
          <w:rFonts w:cs="Times New Roman"/>
          <w:noProof/>
        </w:rPr>
      </w:pPr>
      <w:r w:rsidRPr="00303C6C">
        <w:rPr>
          <w:rFonts w:cs="Times New Roman"/>
          <w:smallCaps/>
          <w:noProof/>
        </w:rPr>
        <w:t>Wright, P. C., R. Vololontiana, and S. T. Pochron</w:t>
      </w:r>
      <w:r w:rsidRPr="00303C6C">
        <w:rPr>
          <w:rFonts w:cs="Times New Roman"/>
          <w:noProof/>
        </w:rPr>
        <w:t>. 2005. The key to Madagascar frugivores. Pp. 121–138 in Tropical Fruits and Frugivores: The Search for Strong Interactors (J. L. Dew &amp; J. P. Boubli, eds.). Springer, The Netherlands.</w:t>
      </w:r>
    </w:p>
    <w:p w14:paraId="6C125F9E" w14:textId="2EEEC6DD" w:rsidR="008C428D" w:rsidRDefault="008C428D" w:rsidP="004721A4">
      <w:pPr>
        <w:widowControl w:val="0"/>
        <w:autoSpaceDE w:val="0"/>
        <w:autoSpaceDN w:val="0"/>
        <w:adjustRightInd w:val="0"/>
        <w:ind w:left="480" w:hanging="480"/>
        <w:contextualSpacing/>
        <w:rPr>
          <w:rFonts w:eastAsia="Times New Roman" w:cs="Times New Roman"/>
          <w:b/>
          <w:bCs/>
          <w:smallCaps/>
          <w:color w:val="000000"/>
        </w:rPr>
      </w:pPr>
      <w:r>
        <w:rPr>
          <w:rFonts w:eastAsia="Times New Roman" w:cs="Times New Roman"/>
          <w:b/>
          <w:bCs/>
          <w:smallCaps/>
          <w:color w:val="000000"/>
        </w:rPr>
        <w:fldChar w:fldCharType="end"/>
      </w:r>
    </w:p>
    <w:p w14:paraId="626C662F" w14:textId="031E140E" w:rsidR="008C246E" w:rsidRDefault="008C246E" w:rsidP="004721A4">
      <w:pPr>
        <w:contextualSpacing/>
        <w:rPr>
          <w:rFonts w:eastAsia="Times New Roman" w:cs="Times New Roman"/>
          <w:b/>
          <w:bCs/>
          <w:smallCaps/>
          <w:color w:val="000000"/>
        </w:rPr>
      </w:pPr>
    </w:p>
    <w:p w14:paraId="33F41476" w14:textId="327F5599" w:rsidR="008C246E" w:rsidRDefault="008C246E" w:rsidP="004721A4">
      <w:pPr>
        <w:contextualSpacing/>
        <w:rPr>
          <w:rFonts w:eastAsia="Times New Roman" w:cs="Times New Roman"/>
          <w:b/>
          <w:bCs/>
          <w:smallCaps/>
          <w:color w:val="000000"/>
        </w:rPr>
      </w:pPr>
    </w:p>
    <w:p w14:paraId="5A03A858" w14:textId="47064AE9" w:rsidR="008C246E" w:rsidRDefault="008C246E" w:rsidP="004721A4">
      <w:pPr>
        <w:contextualSpacing/>
        <w:rPr>
          <w:rFonts w:eastAsia="Times New Roman" w:cs="Times New Roman"/>
          <w:b/>
          <w:bCs/>
          <w:smallCaps/>
          <w:color w:val="000000"/>
        </w:rPr>
      </w:pPr>
    </w:p>
    <w:p w14:paraId="57749E9D" w14:textId="01AD1B67" w:rsidR="008C246E" w:rsidRDefault="008C246E" w:rsidP="004721A4">
      <w:pPr>
        <w:contextualSpacing/>
        <w:rPr>
          <w:rFonts w:eastAsia="Times New Roman" w:cs="Times New Roman"/>
          <w:b/>
          <w:bCs/>
          <w:smallCaps/>
          <w:color w:val="000000"/>
        </w:rPr>
      </w:pPr>
    </w:p>
    <w:p w14:paraId="6900ED9F" w14:textId="1568004E" w:rsidR="008C246E" w:rsidRDefault="008C246E" w:rsidP="004721A4">
      <w:pPr>
        <w:contextualSpacing/>
        <w:rPr>
          <w:rFonts w:eastAsia="Times New Roman" w:cs="Times New Roman"/>
          <w:b/>
          <w:bCs/>
          <w:smallCaps/>
          <w:color w:val="000000"/>
        </w:rPr>
      </w:pPr>
    </w:p>
    <w:p w14:paraId="51E06DED" w14:textId="75D82E98" w:rsidR="008C246E" w:rsidRDefault="008C246E" w:rsidP="004721A4">
      <w:pPr>
        <w:contextualSpacing/>
        <w:rPr>
          <w:rFonts w:eastAsia="Times New Roman" w:cs="Times New Roman"/>
          <w:b/>
          <w:bCs/>
          <w:smallCaps/>
          <w:color w:val="000000"/>
        </w:rPr>
      </w:pPr>
    </w:p>
    <w:p w14:paraId="01807B67" w14:textId="77777777" w:rsidR="008C246E" w:rsidRDefault="008C246E" w:rsidP="004721A4">
      <w:pPr>
        <w:contextualSpacing/>
        <w:rPr>
          <w:rFonts w:eastAsia="Times New Roman" w:cs="Times New Roman"/>
          <w:b/>
          <w:bCs/>
          <w:smallCaps/>
          <w:color w:val="000000"/>
        </w:rPr>
      </w:pPr>
    </w:p>
    <w:p w14:paraId="5C9EB54D" w14:textId="29532C51" w:rsidR="008C246E" w:rsidRPr="008C246E" w:rsidRDefault="00B553D4" w:rsidP="004721A4">
      <w:pPr>
        <w:contextualSpacing/>
        <w:jc w:val="center"/>
        <w:rPr>
          <w:rFonts w:eastAsia="Times New Roman" w:cs="Times New Roman"/>
          <w:b/>
          <w:bCs/>
          <w:smallCaps/>
          <w:color w:val="000000"/>
        </w:rPr>
      </w:pPr>
      <w:r>
        <w:rPr>
          <w:rFonts w:eastAsia="Times New Roman" w:cs="Times New Roman"/>
          <w:b/>
          <w:bCs/>
          <w:smallCaps/>
          <w:color w:val="000000"/>
        </w:rPr>
        <w:t>Figure Legends</w:t>
      </w:r>
    </w:p>
    <w:p w14:paraId="27F0D646" w14:textId="306113C8" w:rsidR="0020493E" w:rsidRDefault="008C246E" w:rsidP="004721A4">
      <w:pPr>
        <w:contextualSpacing/>
        <w:rPr>
          <w:rFonts w:eastAsia="Times New Roman" w:cs="Times New Roman"/>
          <w:color w:val="000000"/>
        </w:rPr>
      </w:pPr>
      <w:r w:rsidRPr="008C246E">
        <w:rPr>
          <w:rFonts w:eastAsia="Times New Roman" w:cs="Times New Roman"/>
          <w:b/>
          <w:bCs/>
          <w:color w:val="000000"/>
        </w:rPr>
        <w:t>Fig. 1.</w:t>
      </w:r>
      <w:r w:rsidRPr="008C246E">
        <w:rPr>
          <w:rFonts w:eastAsia="Times New Roman" w:cs="Times New Roman"/>
          <w:color w:val="000000"/>
        </w:rPr>
        <w:t xml:space="preserve"> A</w:t>
      </w:r>
      <w:r>
        <w:rPr>
          <w:rFonts w:eastAsia="Times New Roman" w:cs="Times New Roman"/>
          <w:color w:val="000000"/>
        </w:rPr>
        <w:t xml:space="preserve">. Map of field sites and distribution of bat captures for </w:t>
      </w:r>
      <w:r>
        <w:rPr>
          <w:rFonts w:eastAsia="Times New Roman" w:cs="Times New Roman"/>
          <w:i/>
          <w:iCs/>
          <w:color w:val="000000"/>
        </w:rPr>
        <w:t xml:space="preserve">P. rufus, E. dupreanum, </w:t>
      </w:r>
      <w:r>
        <w:rPr>
          <w:rFonts w:eastAsia="Times New Roman" w:cs="Times New Roman"/>
          <w:color w:val="000000"/>
        </w:rPr>
        <w:t xml:space="preserve">and </w:t>
      </w:r>
      <w:r>
        <w:rPr>
          <w:rFonts w:eastAsia="Times New Roman" w:cs="Times New Roman"/>
          <w:i/>
          <w:iCs/>
          <w:color w:val="000000"/>
        </w:rPr>
        <w:t xml:space="preserve">R. madagascariensis </w:t>
      </w:r>
      <w:r w:rsidR="0020493E">
        <w:rPr>
          <w:rFonts w:eastAsia="Times New Roman" w:cs="Times New Roman"/>
          <w:color w:val="000000"/>
        </w:rPr>
        <w:t xml:space="preserve">in Madagascar. Pie size corresponds to total bats captured at each site: 1700 in the District of </w:t>
      </w:r>
      <w:proofErr w:type="spellStart"/>
      <w:r w:rsidR="0020493E">
        <w:rPr>
          <w:rFonts w:eastAsia="Times New Roman" w:cs="Times New Roman"/>
          <w:color w:val="000000"/>
        </w:rPr>
        <w:t>Moramanga</w:t>
      </w:r>
      <w:proofErr w:type="spellEnd"/>
      <w:r w:rsidR="0020493E">
        <w:rPr>
          <w:rFonts w:eastAsia="Times New Roman" w:cs="Times New Roman"/>
          <w:color w:val="000000"/>
        </w:rPr>
        <w:t xml:space="preserve"> (</w:t>
      </w:r>
      <w:r w:rsidR="0020493E" w:rsidRPr="00F83E8D">
        <w:rPr>
          <w:rFonts w:eastAsia="Times New Roman" w:cs="Times New Roman"/>
          <w:i/>
          <w:iCs/>
          <w:color w:val="000000"/>
        </w:rPr>
        <w:t>P</w:t>
      </w:r>
      <w:r w:rsidR="0020493E">
        <w:rPr>
          <w:rFonts w:eastAsia="Times New Roman" w:cs="Times New Roman"/>
          <w:i/>
          <w:iCs/>
          <w:color w:val="000000"/>
        </w:rPr>
        <w:t>. rufus</w:t>
      </w:r>
      <w:r w:rsidR="0020493E" w:rsidRPr="00F83E8D">
        <w:rPr>
          <w:rFonts w:eastAsia="Times New Roman" w:cs="Times New Roman"/>
          <w:i/>
          <w:iCs/>
          <w:color w:val="000000"/>
        </w:rPr>
        <w:t xml:space="preserve"> </w:t>
      </w:r>
      <w:r w:rsidR="0020493E" w:rsidRPr="00F83E8D">
        <w:rPr>
          <w:rFonts w:eastAsia="Times New Roman" w:cs="Times New Roman"/>
          <w:color w:val="000000"/>
        </w:rPr>
        <w:t>n=317</w:t>
      </w:r>
      <w:r w:rsidR="0020493E">
        <w:rPr>
          <w:rFonts w:eastAsia="Times New Roman" w:cs="Times New Roman"/>
          <w:color w:val="000000"/>
        </w:rPr>
        <w:t xml:space="preserve">; </w:t>
      </w:r>
      <w:r w:rsidR="0020493E" w:rsidRPr="00F83E8D">
        <w:rPr>
          <w:rFonts w:eastAsia="Times New Roman" w:cs="Times New Roman"/>
          <w:i/>
          <w:iCs/>
          <w:color w:val="000000"/>
        </w:rPr>
        <w:t>E</w:t>
      </w:r>
      <w:r w:rsidR="0020493E">
        <w:rPr>
          <w:rFonts w:eastAsia="Times New Roman" w:cs="Times New Roman"/>
          <w:i/>
          <w:iCs/>
          <w:color w:val="000000"/>
        </w:rPr>
        <w:t>. dupreanum</w:t>
      </w:r>
      <w:r w:rsidR="0020493E" w:rsidRPr="00F83E8D">
        <w:rPr>
          <w:rFonts w:eastAsia="Times New Roman" w:cs="Times New Roman"/>
          <w:color w:val="000000"/>
        </w:rPr>
        <w:t xml:space="preserve"> n=732</w:t>
      </w:r>
      <w:r w:rsidR="0020493E">
        <w:rPr>
          <w:rFonts w:eastAsia="Times New Roman" w:cs="Times New Roman"/>
          <w:color w:val="000000"/>
        </w:rPr>
        <w:t>;</w:t>
      </w:r>
      <w:r w:rsidR="0020493E" w:rsidRPr="00F83E8D">
        <w:rPr>
          <w:rFonts w:eastAsia="Times New Roman" w:cs="Times New Roman"/>
          <w:color w:val="000000"/>
        </w:rPr>
        <w:t xml:space="preserve"> </w:t>
      </w:r>
      <w:r w:rsidR="0020493E" w:rsidRPr="00F83E8D">
        <w:rPr>
          <w:rFonts w:eastAsia="Times New Roman" w:cs="Times New Roman"/>
          <w:i/>
          <w:iCs/>
          <w:color w:val="000000"/>
        </w:rPr>
        <w:t>R</w:t>
      </w:r>
      <w:r w:rsidR="0020493E">
        <w:rPr>
          <w:rFonts w:eastAsia="Times New Roman" w:cs="Times New Roman"/>
          <w:i/>
          <w:iCs/>
          <w:color w:val="000000"/>
        </w:rPr>
        <w:t xml:space="preserve">. madagascariensis </w:t>
      </w:r>
      <w:r w:rsidR="0020493E" w:rsidRPr="00F83E8D">
        <w:rPr>
          <w:rFonts w:eastAsia="Times New Roman" w:cs="Times New Roman"/>
          <w:color w:val="000000"/>
        </w:rPr>
        <w:t>n=653</w:t>
      </w:r>
      <w:r w:rsidR="0020493E">
        <w:rPr>
          <w:rFonts w:eastAsia="Times New Roman" w:cs="Times New Roman"/>
          <w:color w:val="000000"/>
        </w:rPr>
        <w:t>), 380 in Ankarana National Park (</w:t>
      </w:r>
      <w:r w:rsidR="0020493E">
        <w:rPr>
          <w:rFonts w:eastAsia="Times New Roman" w:cs="Times New Roman"/>
          <w:i/>
          <w:iCs/>
          <w:color w:val="000000"/>
        </w:rPr>
        <w:t xml:space="preserve">E. dupreanum </w:t>
      </w:r>
      <w:r w:rsidR="0020493E">
        <w:rPr>
          <w:rFonts w:eastAsia="Times New Roman" w:cs="Times New Roman"/>
          <w:color w:val="000000"/>
        </w:rPr>
        <w:t xml:space="preserve">n= 172; </w:t>
      </w:r>
      <w:r w:rsidR="0020493E">
        <w:rPr>
          <w:rFonts w:eastAsia="Times New Roman" w:cs="Times New Roman"/>
          <w:i/>
          <w:iCs/>
          <w:color w:val="000000"/>
        </w:rPr>
        <w:t xml:space="preserve">R. madagascariensis </w:t>
      </w:r>
      <w:r w:rsidR="0020493E">
        <w:rPr>
          <w:rFonts w:eastAsia="Times New Roman" w:cs="Times New Roman"/>
          <w:color w:val="000000"/>
        </w:rPr>
        <w:t>n =208), 47 in Makira Natural Park (</w:t>
      </w:r>
      <w:r w:rsidR="0020493E">
        <w:rPr>
          <w:rFonts w:eastAsia="Times New Roman" w:cs="Times New Roman"/>
          <w:i/>
          <w:iCs/>
          <w:color w:val="000000"/>
        </w:rPr>
        <w:t xml:space="preserve">P. rufus </w:t>
      </w:r>
      <w:r w:rsidR="0020493E">
        <w:rPr>
          <w:rFonts w:eastAsia="Times New Roman" w:cs="Times New Roman"/>
          <w:color w:val="000000"/>
        </w:rPr>
        <w:t xml:space="preserve">n=8; </w:t>
      </w:r>
      <w:r w:rsidR="0020493E">
        <w:rPr>
          <w:rFonts w:eastAsia="Times New Roman" w:cs="Times New Roman"/>
          <w:i/>
          <w:iCs/>
          <w:color w:val="000000"/>
        </w:rPr>
        <w:t xml:space="preserve">R. madagascariensis </w:t>
      </w:r>
      <w:r w:rsidR="0020493E">
        <w:rPr>
          <w:rFonts w:eastAsia="Times New Roman" w:cs="Times New Roman"/>
          <w:color w:val="000000"/>
        </w:rPr>
        <w:t xml:space="preserve">n=32), and 33 in </w:t>
      </w:r>
      <w:proofErr w:type="spellStart"/>
      <w:r w:rsidR="0020493E">
        <w:rPr>
          <w:rFonts w:eastAsia="Times New Roman" w:cs="Times New Roman"/>
          <w:color w:val="000000"/>
        </w:rPr>
        <w:t>Mahabo</w:t>
      </w:r>
      <w:proofErr w:type="spellEnd"/>
      <w:r w:rsidR="0020493E">
        <w:rPr>
          <w:rFonts w:eastAsia="Times New Roman" w:cs="Times New Roman"/>
          <w:color w:val="000000"/>
        </w:rPr>
        <w:t xml:space="preserve"> forest (</w:t>
      </w:r>
      <w:r w:rsidR="0020493E">
        <w:rPr>
          <w:rFonts w:eastAsia="Times New Roman" w:cs="Times New Roman"/>
          <w:i/>
          <w:iCs/>
          <w:color w:val="000000"/>
        </w:rPr>
        <w:t xml:space="preserve">P. rufus </w:t>
      </w:r>
      <w:r w:rsidR="0020493E">
        <w:rPr>
          <w:rFonts w:eastAsia="Times New Roman" w:cs="Times New Roman"/>
          <w:color w:val="000000"/>
        </w:rPr>
        <w:t xml:space="preserve">n=19; </w:t>
      </w:r>
      <w:r w:rsidR="0020493E">
        <w:rPr>
          <w:rFonts w:eastAsia="Times New Roman" w:cs="Times New Roman"/>
          <w:i/>
          <w:iCs/>
          <w:color w:val="000000"/>
        </w:rPr>
        <w:t xml:space="preserve">R. madagascariensis </w:t>
      </w:r>
      <w:r w:rsidR="0020493E">
        <w:rPr>
          <w:rFonts w:eastAsia="Times New Roman" w:cs="Times New Roman"/>
          <w:color w:val="000000"/>
        </w:rPr>
        <w:t xml:space="preserve">n=32). </w:t>
      </w:r>
      <w:r>
        <w:rPr>
          <w:rFonts w:eastAsia="Times New Roman" w:cs="Times New Roman"/>
          <w:color w:val="000000"/>
        </w:rPr>
        <w:t xml:space="preserve">B. </w:t>
      </w:r>
      <w:r w:rsidRPr="008C246E">
        <w:rPr>
          <w:rFonts w:eastAsia="Times New Roman" w:cs="Times New Roman"/>
          <w:color w:val="000000"/>
        </w:rPr>
        <w:t xml:space="preserve">Gestation and lactation periods across the three Madagascar fruit bat species, calculated from the field data (observed) and reported in the literature (assumed). </w:t>
      </w:r>
      <w:r w:rsidR="0020493E">
        <w:rPr>
          <w:rFonts w:eastAsia="Times New Roman" w:cs="Times New Roman"/>
          <w:color w:val="000000"/>
        </w:rPr>
        <w:t xml:space="preserve">Respectively, for </w:t>
      </w:r>
      <w:r w:rsidR="0020493E">
        <w:rPr>
          <w:rFonts w:eastAsia="Times New Roman" w:cs="Times New Roman"/>
          <w:i/>
          <w:iCs/>
          <w:color w:val="000000"/>
        </w:rPr>
        <w:t xml:space="preserve">P. rufus, E. dupreanum, </w:t>
      </w:r>
      <w:r w:rsidR="0020493E">
        <w:rPr>
          <w:rFonts w:eastAsia="Times New Roman" w:cs="Times New Roman"/>
          <w:color w:val="000000"/>
        </w:rPr>
        <w:t xml:space="preserve">and </w:t>
      </w:r>
      <w:r w:rsidR="0020493E">
        <w:rPr>
          <w:rFonts w:eastAsia="Times New Roman" w:cs="Times New Roman"/>
          <w:i/>
          <w:iCs/>
          <w:color w:val="000000"/>
        </w:rPr>
        <w:t>R. madagascariensis</w:t>
      </w:r>
      <w:r w:rsidR="0020493E">
        <w:rPr>
          <w:rFonts w:eastAsia="Times New Roman" w:cs="Times New Roman"/>
          <w:color w:val="000000"/>
        </w:rPr>
        <w:t xml:space="preserve">, </w:t>
      </w:r>
      <w:r w:rsidR="00D91BD2">
        <w:rPr>
          <w:rFonts w:eastAsia="Times New Roman" w:cs="Times New Roman"/>
          <w:color w:val="000000"/>
        </w:rPr>
        <w:t>observed gestation begins on</w:t>
      </w:r>
      <w:r w:rsidR="0020493E">
        <w:rPr>
          <w:rFonts w:eastAsia="Times New Roman" w:cs="Times New Roman"/>
          <w:color w:val="000000"/>
        </w:rPr>
        <w:t xml:space="preserve">: July 7, August 3, and September 11; </w:t>
      </w:r>
      <w:r w:rsidR="00D91BD2">
        <w:rPr>
          <w:rFonts w:eastAsia="Times New Roman" w:cs="Times New Roman"/>
          <w:color w:val="000000"/>
        </w:rPr>
        <w:t xml:space="preserve">birth occurs on: </w:t>
      </w:r>
      <w:r w:rsidR="0020493E">
        <w:rPr>
          <w:rFonts w:eastAsia="Times New Roman" w:cs="Times New Roman"/>
          <w:color w:val="000000"/>
        </w:rPr>
        <w:t xml:space="preserve">September 29, November 16, and December 12; and </w:t>
      </w:r>
      <w:r w:rsidR="00D91BD2">
        <w:rPr>
          <w:rFonts w:eastAsia="Times New Roman" w:cs="Times New Roman"/>
          <w:color w:val="000000"/>
        </w:rPr>
        <w:t xml:space="preserve">lactation ceases on: </w:t>
      </w:r>
      <w:r w:rsidR="0020493E">
        <w:rPr>
          <w:rFonts w:eastAsia="Times New Roman" w:cs="Times New Roman"/>
          <w:color w:val="000000"/>
        </w:rPr>
        <w:t>January 21, February 2, and February 19</w:t>
      </w:r>
      <w:r w:rsidR="000E0F5F">
        <w:rPr>
          <w:rFonts w:eastAsia="Times New Roman" w:cs="Times New Roman"/>
          <w:color w:val="000000"/>
        </w:rPr>
        <w:t xml:space="preserve"> (Table S1)</w:t>
      </w:r>
      <w:r w:rsidR="0020493E">
        <w:rPr>
          <w:rFonts w:eastAsia="Times New Roman" w:cs="Times New Roman"/>
          <w:color w:val="000000"/>
        </w:rPr>
        <w:t>.</w:t>
      </w:r>
    </w:p>
    <w:p w14:paraId="1C1D7DED" w14:textId="77777777" w:rsidR="0020493E" w:rsidRPr="008C246E" w:rsidRDefault="0020493E" w:rsidP="004721A4">
      <w:pPr>
        <w:contextualSpacing/>
        <w:rPr>
          <w:rFonts w:eastAsia="Times New Roman" w:cs="Times New Roman"/>
          <w:color w:val="000000"/>
        </w:rPr>
      </w:pPr>
    </w:p>
    <w:p w14:paraId="08F315ED" w14:textId="77A44C8A" w:rsidR="008C246E" w:rsidRDefault="008C246E" w:rsidP="004721A4">
      <w:pPr>
        <w:contextualSpacing/>
        <w:rPr>
          <w:rFonts w:eastAsia="Times New Roman" w:cs="Times New Roman"/>
          <w:color w:val="000000"/>
        </w:rPr>
      </w:pPr>
      <w:r w:rsidRPr="008C246E">
        <w:rPr>
          <w:rFonts w:eastAsia="Times New Roman" w:cs="Times New Roman"/>
          <w:b/>
          <w:bCs/>
          <w:color w:val="000000"/>
        </w:rPr>
        <w:t>Fig. 2</w:t>
      </w:r>
      <w:r w:rsidRPr="008C246E">
        <w:rPr>
          <w:rFonts w:eastAsia="Times New Roman" w:cs="Times New Roman"/>
          <w:color w:val="000000"/>
        </w:rPr>
        <w:t>. A</w:t>
      </w:r>
      <w:r w:rsidR="0020493E">
        <w:rPr>
          <w:rFonts w:eastAsia="Times New Roman" w:cs="Times New Roman"/>
          <w:color w:val="000000"/>
        </w:rPr>
        <w:t>.</w:t>
      </w:r>
      <w:r w:rsidRPr="008C246E">
        <w:rPr>
          <w:rFonts w:eastAsia="Times New Roman" w:cs="Times New Roman"/>
          <w:color w:val="000000"/>
        </w:rPr>
        <w:t xml:space="preserve"> Tibia</w:t>
      </w:r>
      <w:r w:rsidR="0020493E">
        <w:rPr>
          <w:rFonts w:eastAsia="Times New Roman" w:cs="Times New Roman"/>
          <w:color w:val="000000"/>
        </w:rPr>
        <w:t>, and B., ear</w:t>
      </w:r>
      <w:r w:rsidRPr="008C246E">
        <w:rPr>
          <w:rFonts w:eastAsia="Times New Roman" w:cs="Times New Roman"/>
          <w:color w:val="000000"/>
        </w:rPr>
        <w:t xml:space="preserve"> length</w:t>
      </w:r>
      <w:r w:rsidR="0020493E">
        <w:rPr>
          <w:rFonts w:eastAsia="Times New Roman" w:cs="Times New Roman"/>
          <w:color w:val="000000"/>
        </w:rPr>
        <w:t xml:space="preserve"> across fruit bat species from the literature (left) and from our Madagascar field data (right), colored by genera according to legend; data are grouped by sex (upper=females, lower=males). Violin plots show range and 25, 50, and 75% quantiles for each distribution. B. </w:t>
      </w:r>
      <w:r w:rsidR="000E0F5F">
        <w:rPr>
          <w:rFonts w:eastAsia="Times New Roman" w:cs="Times New Roman"/>
          <w:color w:val="000000"/>
        </w:rPr>
        <w:t>Type-2 e</w:t>
      </w:r>
      <w:r w:rsidR="0020493E">
        <w:rPr>
          <w:rFonts w:eastAsia="Times New Roman" w:cs="Times New Roman"/>
          <w:color w:val="000000"/>
        </w:rPr>
        <w:t>xponential regression of body mass (in g</w:t>
      </w:r>
      <w:r w:rsidR="00D91BD2">
        <w:rPr>
          <w:rFonts w:eastAsia="Times New Roman" w:cs="Times New Roman"/>
          <w:color w:val="000000"/>
        </w:rPr>
        <w:t>rams</w:t>
      </w:r>
      <w:r w:rsidR="0020493E">
        <w:rPr>
          <w:rFonts w:eastAsia="Times New Roman" w:cs="Times New Roman"/>
          <w:color w:val="000000"/>
        </w:rPr>
        <w:t>, y-axis) by forearm length (in mm, x-axis) across pteropodids from the literature (left) and from our Madagascar field data (right)</w:t>
      </w:r>
      <w:r w:rsidR="000E0F5F">
        <w:rPr>
          <w:rFonts w:eastAsia="Times New Roman" w:cs="Times New Roman"/>
          <w:color w:val="000000"/>
        </w:rPr>
        <w:t xml:space="preserve">, </w:t>
      </w:r>
      <w:r w:rsidR="0020493E">
        <w:rPr>
          <w:rFonts w:eastAsia="Times New Roman" w:cs="Times New Roman"/>
          <w:color w:val="000000"/>
        </w:rPr>
        <w:t>colored by genera according to legend; data are grouped by sex (upper=females, lower=males).</w:t>
      </w:r>
      <w:r w:rsidR="000E0F5F">
        <w:rPr>
          <w:rFonts w:eastAsia="Times New Roman" w:cs="Times New Roman"/>
          <w:color w:val="000000"/>
        </w:rPr>
        <w:t xml:space="preserve"> </w:t>
      </w:r>
      <w:r w:rsidR="00D91BD2">
        <w:rPr>
          <w:rFonts w:eastAsia="Times New Roman" w:cs="Times New Roman"/>
          <w:color w:val="000000"/>
        </w:rPr>
        <w:t>Solid l</w:t>
      </w:r>
      <w:r w:rsidR="000E0F5F">
        <w:rPr>
          <w:rFonts w:eastAsia="Times New Roman" w:cs="Times New Roman"/>
          <w:color w:val="000000"/>
        </w:rPr>
        <w:t>ine corresponds to predictions from the fitted model (R</w:t>
      </w:r>
      <w:r w:rsidR="000E0F5F" w:rsidRPr="000E0F5F">
        <w:rPr>
          <w:rFonts w:eastAsia="Times New Roman" w:cs="Times New Roman"/>
          <w:color w:val="000000"/>
          <w:vertAlign w:val="superscript"/>
        </w:rPr>
        <w:t>2</w:t>
      </w:r>
      <w:r w:rsidR="000E0F5F">
        <w:rPr>
          <w:rFonts w:eastAsia="Times New Roman" w:cs="Times New Roman"/>
          <w:color w:val="000000"/>
        </w:rPr>
        <w:t xml:space="preserve">: All Pteropodids, M= .96, F=.95; Malagasy </w:t>
      </w:r>
      <w:r w:rsidR="00D91BD2">
        <w:rPr>
          <w:rFonts w:eastAsia="Times New Roman" w:cs="Times New Roman"/>
          <w:color w:val="000000"/>
        </w:rPr>
        <w:t>Pteropodids</w:t>
      </w:r>
      <w:r w:rsidR="000E0F5F">
        <w:rPr>
          <w:rFonts w:eastAsia="Times New Roman" w:cs="Times New Roman"/>
          <w:color w:val="000000"/>
        </w:rPr>
        <w:t>, M=.96, F=.97). Data are summarized in Table S2, S3.</w:t>
      </w:r>
    </w:p>
    <w:p w14:paraId="0DC6342A" w14:textId="77777777" w:rsidR="000E0F5F" w:rsidRPr="008C246E" w:rsidRDefault="000E0F5F" w:rsidP="004721A4">
      <w:pPr>
        <w:contextualSpacing/>
        <w:rPr>
          <w:rFonts w:eastAsia="Times New Roman" w:cs="Times New Roman"/>
        </w:rPr>
      </w:pPr>
    </w:p>
    <w:p w14:paraId="5A132FEC" w14:textId="77777777" w:rsidR="000E0F5F" w:rsidRDefault="008C246E" w:rsidP="004721A4">
      <w:pPr>
        <w:contextualSpacing/>
        <w:rPr>
          <w:rFonts w:eastAsia="Times New Roman" w:cs="Times New Roman"/>
          <w:color w:val="000000"/>
        </w:rPr>
      </w:pPr>
      <w:r w:rsidRPr="008C246E">
        <w:rPr>
          <w:rFonts w:eastAsia="Times New Roman" w:cs="Times New Roman"/>
          <w:b/>
          <w:bCs/>
          <w:color w:val="000000"/>
        </w:rPr>
        <w:t>Fig. 3.</w:t>
      </w:r>
      <w:r w:rsidRPr="008C246E">
        <w:rPr>
          <w:rFonts w:eastAsia="Times New Roman" w:cs="Times New Roman"/>
          <w:color w:val="000000"/>
        </w:rPr>
        <w:t xml:space="preserve"> Seasonal variation in</w:t>
      </w:r>
      <w:r w:rsidR="000E0F5F">
        <w:rPr>
          <w:rFonts w:eastAsia="Times New Roman" w:cs="Times New Roman"/>
          <w:color w:val="000000"/>
        </w:rPr>
        <w:t xml:space="preserve"> </w:t>
      </w:r>
      <w:proofErr w:type="spellStart"/>
      <w:proofErr w:type="gramStart"/>
      <w:r w:rsidR="000E0F5F">
        <w:rPr>
          <w:rFonts w:eastAsia="Times New Roman" w:cs="Times New Roman"/>
          <w:color w:val="000000"/>
        </w:rPr>
        <w:t>mass:forearm</w:t>
      </w:r>
      <w:proofErr w:type="spellEnd"/>
      <w:proofErr w:type="gramEnd"/>
      <w:r w:rsidR="000E0F5F">
        <w:rPr>
          <w:rFonts w:eastAsia="Times New Roman" w:cs="Times New Roman"/>
          <w:color w:val="000000"/>
        </w:rPr>
        <w:t xml:space="preserve"> residual</w:t>
      </w:r>
      <w:r w:rsidRPr="008C246E">
        <w:rPr>
          <w:rFonts w:eastAsia="Times New Roman" w:cs="Times New Roman"/>
          <w:color w:val="000000"/>
        </w:rPr>
        <w:t xml:space="preserve"> </w:t>
      </w:r>
      <w:r w:rsidR="000E0F5F">
        <w:rPr>
          <w:rFonts w:eastAsia="Times New Roman" w:cs="Times New Roman"/>
          <w:color w:val="000000"/>
        </w:rPr>
        <w:t>by sex (females = left, males = right) and species. Raw data are shown as open circles with prediction from fitted GAM model as solid line; 95% confidence intervals by standard error are shown by shading in gray (Table S4). For female plots, pink shading corresponds to the species-specific gestation period; for male plots, blue shading corresponds to the winter dry season in Madagascar.</w:t>
      </w:r>
    </w:p>
    <w:p w14:paraId="394EDB7E" w14:textId="36689888" w:rsidR="000E0F5F" w:rsidRDefault="000E0F5F" w:rsidP="004721A4">
      <w:pPr>
        <w:contextualSpacing/>
        <w:rPr>
          <w:rFonts w:eastAsia="Times New Roman" w:cs="Times New Roman"/>
          <w:color w:val="000000"/>
        </w:rPr>
      </w:pPr>
    </w:p>
    <w:p w14:paraId="1BD2BED7" w14:textId="37F4C5B1" w:rsidR="000E0F5F" w:rsidRDefault="000E0F5F" w:rsidP="004721A4">
      <w:pPr>
        <w:contextualSpacing/>
        <w:rPr>
          <w:rFonts w:eastAsia="Times New Roman" w:cs="Times New Roman"/>
          <w:color w:val="000000"/>
        </w:rPr>
      </w:pPr>
      <w:r>
        <w:rPr>
          <w:rFonts w:eastAsia="Times New Roman" w:cs="Times New Roman"/>
          <w:b/>
          <w:bCs/>
          <w:color w:val="000000"/>
        </w:rPr>
        <w:t xml:space="preserve">Fig. 4. </w:t>
      </w:r>
      <w:r w:rsidRPr="000E0F5F">
        <w:rPr>
          <w:rFonts w:eastAsia="Times New Roman" w:cs="Times New Roman"/>
          <w:color w:val="000000"/>
        </w:rPr>
        <w:t>Variation in juvenile</w:t>
      </w:r>
      <w:r>
        <w:rPr>
          <w:rFonts w:eastAsia="Times New Roman" w:cs="Times New Roman"/>
          <w:color w:val="000000"/>
        </w:rPr>
        <w:t xml:space="preserve"> forearm, tibia, and ear length with days since birth, corresponding to the date of first observed juvenile for each of three Madagascar species (Sep-29 for </w:t>
      </w:r>
      <w:r>
        <w:rPr>
          <w:rFonts w:eastAsia="Times New Roman" w:cs="Times New Roman"/>
          <w:i/>
          <w:iCs/>
          <w:color w:val="000000"/>
        </w:rPr>
        <w:t xml:space="preserve">P. rufus, </w:t>
      </w:r>
      <w:r>
        <w:rPr>
          <w:rFonts w:eastAsia="Times New Roman" w:cs="Times New Roman"/>
          <w:color w:val="000000"/>
        </w:rPr>
        <w:t xml:space="preserve">Nov-16 for </w:t>
      </w:r>
      <w:r>
        <w:rPr>
          <w:rFonts w:eastAsia="Times New Roman" w:cs="Times New Roman"/>
          <w:i/>
          <w:iCs/>
          <w:color w:val="000000"/>
        </w:rPr>
        <w:t xml:space="preserve">E. dupreanum, </w:t>
      </w:r>
      <w:r>
        <w:rPr>
          <w:rFonts w:eastAsia="Times New Roman" w:cs="Times New Roman"/>
          <w:color w:val="000000"/>
        </w:rPr>
        <w:t xml:space="preserve">Dec-12 for </w:t>
      </w:r>
      <w:r>
        <w:rPr>
          <w:rFonts w:eastAsia="Times New Roman" w:cs="Times New Roman"/>
          <w:i/>
          <w:iCs/>
          <w:color w:val="000000"/>
        </w:rPr>
        <w:t>R. madagascariensis</w:t>
      </w:r>
      <w:r>
        <w:rPr>
          <w:rFonts w:eastAsia="Times New Roman" w:cs="Times New Roman"/>
          <w:color w:val="000000"/>
        </w:rPr>
        <w:t xml:space="preserve">). Raw data are shown in grey (females = triangles, males= circles), with predictions fitted GAM model overlain as colored lines; 95% confidence intervals by standard error are shown by translucent shading (Table S5). The slope (derivative) of each fitted GAM at day 30 is identified in the bottom right; </w:t>
      </w:r>
      <w:r w:rsidR="00090FAE">
        <w:rPr>
          <w:rFonts w:eastAsia="Times New Roman" w:cs="Times New Roman"/>
          <w:color w:val="000000"/>
        </w:rPr>
        <w:t>derivative results across the first year are summarized in Table S6.</w:t>
      </w:r>
    </w:p>
    <w:p w14:paraId="4042F478" w14:textId="77777777" w:rsidR="000E0F5F" w:rsidRDefault="000E0F5F" w:rsidP="004721A4">
      <w:pPr>
        <w:contextualSpacing/>
        <w:rPr>
          <w:rFonts w:eastAsia="Times New Roman" w:cs="Times New Roman"/>
          <w:color w:val="000000"/>
        </w:rPr>
      </w:pPr>
    </w:p>
    <w:p w14:paraId="0535A296" w14:textId="2D0BC0BD" w:rsidR="008C246E" w:rsidRDefault="008C246E" w:rsidP="004721A4">
      <w:pPr>
        <w:contextualSpacing/>
        <w:rPr>
          <w:rFonts w:eastAsia="Times New Roman" w:cs="Times New Roman"/>
          <w:smallCaps/>
          <w:color w:val="000000"/>
        </w:rPr>
      </w:pPr>
    </w:p>
    <w:p w14:paraId="36EDDD4A" w14:textId="200E47F8" w:rsidR="00090FAE" w:rsidRDefault="00090FAE" w:rsidP="004721A4">
      <w:pPr>
        <w:contextualSpacing/>
        <w:rPr>
          <w:rFonts w:eastAsia="Times New Roman" w:cs="Times New Roman"/>
          <w:smallCaps/>
          <w:color w:val="000000"/>
        </w:rPr>
      </w:pPr>
    </w:p>
    <w:p w14:paraId="5EEBAAAB" w14:textId="6D3279F9" w:rsidR="00090FAE" w:rsidRDefault="00090FAE" w:rsidP="004721A4">
      <w:pPr>
        <w:contextualSpacing/>
        <w:rPr>
          <w:rFonts w:eastAsia="Times New Roman" w:cs="Times New Roman"/>
          <w:smallCaps/>
          <w:color w:val="000000"/>
        </w:rPr>
      </w:pPr>
    </w:p>
    <w:p w14:paraId="447E4536" w14:textId="73DE75D8" w:rsidR="00090FAE" w:rsidRDefault="00090FAE" w:rsidP="004721A4">
      <w:pPr>
        <w:contextualSpacing/>
        <w:rPr>
          <w:rFonts w:eastAsia="Times New Roman" w:cs="Times New Roman"/>
          <w:smallCaps/>
          <w:color w:val="000000"/>
        </w:rPr>
      </w:pPr>
    </w:p>
    <w:p w14:paraId="385BCB24" w14:textId="213FB1CF" w:rsidR="00090FAE" w:rsidRDefault="00090FAE" w:rsidP="004721A4">
      <w:pPr>
        <w:contextualSpacing/>
        <w:rPr>
          <w:rFonts w:eastAsia="Times New Roman" w:cs="Times New Roman"/>
          <w:smallCaps/>
          <w:color w:val="000000"/>
        </w:rPr>
      </w:pPr>
    </w:p>
    <w:p w14:paraId="23950766" w14:textId="16515D78" w:rsidR="00090FAE" w:rsidRDefault="00090FAE" w:rsidP="004721A4">
      <w:pPr>
        <w:contextualSpacing/>
        <w:rPr>
          <w:rFonts w:eastAsia="Times New Roman" w:cs="Times New Roman"/>
          <w:smallCaps/>
          <w:color w:val="000000"/>
        </w:rPr>
      </w:pPr>
    </w:p>
    <w:p w14:paraId="4A7B8149" w14:textId="13E4E0E1" w:rsidR="00090FAE" w:rsidRDefault="00090FAE" w:rsidP="004721A4">
      <w:pPr>
        <w:contextualSpacing/>
        <w:rPr>
          <w:rFonts w:eastAsia="Times New Roman" w:cs="Times New Roman"/>
          <w:smallCaps/>
          <w:color w:val="000000"/>
        </w:rPr>
      </w:pPr>
    </w:p>
    <w:p w14:paraId="4E93E3F1" w14:textId="2D21B5D2" w:rsidR="00090FAE" w:rsidRDefault="00090FAE" w:rsidP="004721A4">
      <w:pPr>
        <w:contextualSpacing/>
        <w:rPr>
          <w:rFonts w:eastAsia="Times New Roman" w:cs="Times New Roman"/>
          <w:smallCaps/>
          <w:color w:val="000000"/>
        </w:rPr>
      </w:pPr>
    </w:p>
    <w:p w14:paraId="0148F1A4" w14:textId="77777777" w:rsidR="00090FAE" w:rsidRPr="008C246E" w:rsidRDefault="00090FAE" w:rsidP="004721A4">
      <w:pPr>
        <w:contextualSpacing/>
        <w:rPr>
          <w:rFonts w:eastAsia="Times New Roman" w:cs="Times New Roman"/>
          <w:smallCaps/>
          <w:color w:val="000000"/>
        </w:rPr>
      </w:pPr>
    </w:p>
    <w:p w14:paraId="23172513" w14:textId="77777777" w:rsidR="00B553D4" w:rsidRPr="00B553D4" w:rsidRDefault="00B553D4" w:rsidP="004721A4">
      <w:pPr>
        <w:contextualSpacing/>
        <w:jc w:val="center"/>
        <w:rPr>
          <w:rFonts w:eastAsia="Times New Roman" w:cs="Times New Roman"/>
          <w:b/>
          <w:bCs/>
          <w:smallCaps/>
        </w:rPr>
      </w:pPr>
      <w:r>
        <w:rPr>
          <w:rFonts w:eastAsia="Times New Roman" w:cs="Times New Roman"/>
          <w:b/>
          <w:bCs/>
          <w:smallCaps/>
          <w:color w:val="000000"/>
        </w:rPr>
        <w:lastRenderedPageBreak/>
        <w:t>Appendices</w:t>
      </w:r>
    </w:p>
    <w:p w14:paraId="49F5FC41" w14:textId="77777777" w:rsidR="00F83E8D" w:rsidRPr="00F83E8D" w:rsidRDefault="00F83E8D" w:rsidP="004721A4">
      <w:pPr>
        <w:contextualSpacing/>
        <w:rPr>
          <w:rFonts w:eastAsia="Times New Roman" w:cs="Times New Roman"/>
        </w:rPr>
      </w:pPr>
    </w:p>
    <w:p w14:paraId="7CDB25D9" w14:textId="77777777" w:rsidR="00C865A6" w:rsidRPr="00C865A6" w:rsidRDefault="00C865A6" w:rsidP="004721A4">
      <w:pPr>
        <w:contextualSpacing/>
        <w:rPr>
          <w:rFonts w:cs="Times New Roman"/>
          <w:b/>
          <w:bCs/>
          <w:u w:val="single"/>
        </w:rPr>
      </w:pPr>
    </w:p>
    <w:sectPr w:rsidR="00C865A6" w:rsidRPr="00C865A6" w:rsidSect="00421AD2">
      <w:footerReference w:type="even" r:id="rId22"/>
      <w:footerReference w:type="default" r:id="rId23"/>
      <w:headerReference w:type="first" r:id="rId24"/>
      <w:pgSz w:w="12240" w:h="15840"/>
      <w:pgMar w:top="1440" w:right="1440" w:bottom="1440" w:left="1440" w:header="459"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Guth" w:date="2021-09-16T07:53:00Z" w:initials="SG">
    <w:p w14:paraId="5DF8F06C" w14:textId="09EAF960" w:rsidR="00A531DC" w:rsidRDefault="00A531DC">
      <w:pPr>
        <w:pStyle w:val="CommentText"/>
      </w:pPr>
      <w:r>
        <w:rPr>
          <w:rStyle w:val="CommentReference"/>
        </w:rPr>
        <w:annotationRef/>
      </w:r>
      <w:r>
        <w:t>Just a note that you say “largely synchronous birth pulse” later. It sounds like the birth pulse is staggered and weaning is synchronous. But I would just be consistent throughout the manuscript</w:t>
      </w:r>
    </w:p>
  </w:comment>
  <w:comment w:id="3" w:author="Sarah Guth" w:date="2021-09-16T08:49:00Z" w:initials="SG">
    <w:p w14:paraId="4D28CC42" w14:textId="7562C553" w:rsidR="005E1639" w:rsidRDefault="005E1639">
      <w:pPr>
        <w:pStyle w:val="CommentText"/>
      </w:pPr>
      <w:r>
        <w:rPr>
          <w:rStyle w:val="CommentReference"/>
        </w:rPr>
        <w:annotationRef/>
      </w:r>
      <w:r>
        <w:t>Would be great to add your interpretation of this—i.e., coincides with peak fruiting season</w:t>
      </w:r>
    </w:p>
  </w:comment>
  <w:comment w:id="4" w:author="Sarah Guth" w:date="2021-09-16T08:50:00Z" w:initials="SG">
    <w:p w14:paraId="2D427D8F" w14:textId="2D0BFC0A" w:rsidR="005E1639" w:rsidRDefault="005E1639">
      <w:pPr>
        <w:pStyle w:val="CommentText"/>
      </w:pPr>
      <w:r>
        <w:rPr>
          <w:rStyle w:val="CommentReference"/>
        </w:rPr>
        <w:annotationRef/>
      </w:r>
      <w:r>
        <w:t xml:space="preserve">I would skip this phrase and just say “We found the size range in morphological features…span the range of those known…” Overall, I would take methods out of the abstract and then focus on results and interpretation of those results  </w:t>
      </w:r>
    </w:p>
  </w:comment>
  <w:comment w:id="5" w:author="Sarah Guth" w:date="2021-09-16T08:00:00Z" w:initials="SG">
    <w:p w14:paraId="48E349AD" w14:textId="78A8F2A9" w:rsidR="00B35B07" w:rsidRDefault="00B35B07">
      <w:pPr>
        <w:pStyle w:val="CommentText"/>
      </w:pPr>
      <w:r>
        <w:rPr>
          <w:rStyle w:val="CommentReference"/>
        </w:rPr>
        <w:annotationRef/>
      </w:r>
      <w:r>
        <w:t xml:space="preserve">This is probably just because they’re the largest species, right? I think this is a great demonstration that </w:t>
      </w:r>
      <w:proofErr w:type="gramStart"/>
      <w:r>
        <w:t>you</w:t>
      </w:r>
      <w:proofErr w:type="gramEnd"/>
      <w:r>
        <w:t xml:space="preserve"> data and growth rates make sense—but maybe could replace with discussion of why your results matter for conservation and public health (if there’s an abstract word limit)</w:t>
      </w:r>
    </w:p>
  </w:comment>
  <w:comment w:id="6" w:author="Sarah Guth" w:date="2021-09-16T08:48:00Z" w:initials="SG">
    <w:p w14:paraId="0D13798B" w14:textId="51E8BD8E" w:rsidR="00455428" w:rsidRDefault="00455428">
      <w:pPr>
        <w:pStyle w:val="CommentText"/>
      </w:pPr>
      <w:r>
        <w:rPr>
          <w:rStyle w:val="CommentReference"/>
        </w:rPr>
        <w:annotationRef/>
      </w:r>
      <w:r>
        <w:t>Quickly state WHY it’s important for conservation and public health</w:t>
      </w:r>
    </w:p>
  </w:comment>
  <w:comment w:id="7" w:author="Administrator" w:date="2021-09-12T21:14:00Z" w:initials="A">
    <w:p w14:paraId="0DBE90A7" w14:textId="4385810C" w:rsidR="00543126" w:rsidRDefault="00543126">
      <w:pPr>
        <w:pStyle w:val="CommentText"/>
      </w:pPr>
      <w:r>
        <w:rPr>
          <w:rStyle w:val="CommentReference"/>
        </w:rPr>
        <w:annotationRef/>
      </w:r>
      <w:r w:rsidRPr="00543126">
        <w:t xml:space="preserve">When we talk about flying fox, we immediately think </w:t>
      </w:r>
      <w:proofErr w:type="gramStart"/>
      <w:r w:rsidRPr="00543126">
        <w:t xml:space="preserve">of </w:t>
      </w:r>
      <w:r>
        <w:t xml:space="preserve"> Pteropus</w:t>
      </w:r>
      <w:proofErr w:type="gramEnd"/>
      <w:r w:rsidRPr="00543126">
        <w:t xml:space="preserve">, while in the </w:t>
      </w:r>
      <w:proofErr w:type="spellStart"/>
      <w:r w:rsidRPr="00543126">
        <w:t>Pteropodidae</w:t>
      </w:r>
      <w:proofErr w:type="spellEnd"/>
      <w:r w:rsidRPr="00543126">
        <w:t xml:space="preserve"> family, there are also Rousettus and Eidolon</w:t>
      </w:r>
    </w:p>
  </w:comment>
  <w:comment w:id="8" w:author="Author" w:date="2021-09-14T19:17:00Z" w:initials="TT">
    <w:p w14:paraId="1B616CB8" w14:textId="6B471C4B" w:rsidR="009471F7" w:rsidRDefault="009471F7">
      <w:pPr>
        <w:pStyle w:val="CommentText"/>
      </w:pPr>
      <w:r>
        <w:rPr>
          <w:rStyle w:val="CommentReference"/>
        </w:rPr>
        <w:annotationRef/>
      </w:r>
      <w:r w:rsidR="00BB26A6">
        <w:t>Currently extinct seems to imply a lot of faith in de-extinction schemes. Maybe rephrase ‘35% of species either extinct or threatened with extinction’</w:t>
      </w:r>
    </w:p>
  </w:comment>
  <w:comment w:id="9" w:author="Author" w:date="2021-09-14T19:08:00Z" w:initials="TT">
    <w:p w14:paraId="6848EDAB" w14:textId="33D0F4BB" w:rsidR="009471F7" w:rsidRDefault="009471F7">
      <w:pPr>
        <w:pStyle w:val="CommentText"/>
      </w:pPr>
      <w:r>
        <w:rPr>
          <w:rStyle w:val="CommentReference"/>
        </w:rPr>
        <w:annotationRef/>
      </w:r>
      <w:r>
        <w:t>This expression seems more appropriate for talking about absolute numbers, not proportions. Perhaps ‘almost three times that of all other bat families considered together’, but I think the punchier stat would be to compare them to the next most endangered bat family.</w:t>
      </w:r>
    </w:p>
  </w:comment>
  <w:comment w:id="10" w:author="Sarah Guth" w:date="2021-09-16T07:56:00Z" w:initials="SG">
    <w:p w14:paraId="3062A3D6" w14:textId="5AD77557" w:rsidR="00A531DC" w:rsidRDefault="00A531DC">
      <w:pPr>
        <w:pStyle w:val="CommentText"/>
      </w:pPr>
      <w:r>
        <w:rPr>
          <w:rStyle w:val="CommentReference"/>
        </w:rPr>
        <w:annotationRef/>
      </w:r>
      <w:r>
        <w:t xml:space="preserve">You could just take out this phrase out. Or “overlapping” might make more sense than synchronous? </w:t>
      </w:r>
    </w:p>
  </w:comment>
  <w:comment w:id="11" w:author="Author" w:date="2021-09-15T02:00:00Z" w:initials="TT">
    <w:p w14:paraId="0FBC93A8" w14:textId="33EDAF16" w:rsidR="00654CD2" w:rsidRDefault="00654CD2">
      <w:pPr>
        <w:pStyle w:val="CommentText"/>
      </w:pPr>
      <w:r>
        <w:rPr>
          <w:rStyle w:val="CommentReference"/>
        </w:rPr>
        <w:annotationRef/>
      </w:r>
      <w:r>
        <w:t xml:space="preserve">I think this intro could connect a couple more dots here in a way that better shows why this study was needed. I think there needs to be at least some sort of statement about what </w:t>
      </w:r>
      <w:proofErr w:type="gramStart"/>
      <w:r>
        <w:t>is NOT</w:t>
      </w:r>
      <w:proofErr w:type="gramEnd"/>
      <w:r>
        <w:t xml:space="preserve"> known yet, and how those specific gaps in understanding of Malagasy fruit bat natural history is hindering conservation efforts and disease risk mitigation. Given the readership of J. Mam readership, I think the disease implications of life history data ought to be spelled out more completely.</w:t>
      </w:r>
    </w:p>
  </w:comment>
  <w:comment w:id="12" w:author="Author" w:date="2021-09-15T04:33:00Z" w:initials="TT">
    <w:p w14:paraId="2370C4C4" w14:textId="791ADE6E" w:rsidR="00DD7B29" w:rsidRDefault="00DD7B29">
      <w:pPr>
        <w:pStyle w:val="CommentText"/>
      </w:pPr>
      <w:r>
        <w:rPr>
          <w:rStyle w:val="CommentReference"/>
        </w:rPr>
        <w:annotationRef/>
      </w:r>
      <w:r>
        <w:t xml:space="preserve">I think these should be reframed as questions. “We aimed to resolve three questions. (a) Are </w:t>
      </w:r>
      <w:proofErr w:type="spellStart"/>
      <w:r>
        <w:t>malagasy</w:t>
      </w:r>
      <w:proofErr w:type="spellEnd"/>
      <w:r>
        <w:t xml:space="preserve"> fruit bats unique in their life history traits relevant for population modeling compared to non-</w:t>
      </w:r>
      <w:proofErr w:type="spellStart"/>
      <w:r>
        <w:t>malagasy</w:t>
      </w:r>
      <w:proofErr w:type="spellEnd"/>
      <w:r>
        <w:t xml:space="preserve"> fruit bats? (b) Is there significant seasonal variation in the morphometrics and body conditions of Malagasy fruit bats? (c) What is the gestation and juvenile growth rates for each species?</w:t>
      </w:r>
    </w:p>
  </w:comment>
  <w:comment w:id="13" w:author="Sarah Guth" w:date="2021-09-16T08:41:00Z" w:initials="SG">
    <w:p w14:paraId="33A745E4" w14:textId="7083E056" w:rsidR="00660876" w:rsidRDefault="00660876">
      <w:pPr>
        <w:pStyle w:val="CommentText"/>
      </w:pPr>
      <w:r>
        <w:rPr>
          <w:rStyle w:val="CommentReference"/>
        </w:rPr>
        <w:annotationRef/>
      </w:r>
      <w:r>
        <w:t>I agree—though I think you should be more explicit in the discussion about how your results can be used for population modeling (i.e., state which results and then reference a paper)</w:t>
      </w:r>
    </w:p>
  </w:comment>
  <w:comment w:id="14" w:author="Author" w:date="2021-09-14T20:53:00Z" w:initials="TT">
    <w:p w14:paraId="61D7CF5C" w14:textId="619BD46A" w:rsidR="00BB26A6" w:rsidRDefault="00BB26A6">
      <w:pPr>
        <w:pStyle w:val="CommentText"/>
      </w:pPr>
      <w:r>
        <w:rPr>
          <w:rStyle w:val="CommentReference"/>
        </w:rPr>
        <w:annotationRef/>
      </w:r>
      <w:r>
        <w:t xml:space="preserve">This line seems out of place. I think it could also be developed further, either early in the introduction as its own short </w:t>
      </w:r>
      <w:proofErr w:type="gramStart"/>
      <w:r>
        <w:t>paragraph, or</w:t>
      </w:r>
      <w:proofErr w:type="gramEnd"/>
      <w:r>
        <w:t xml:space="preserve"> left as a discussion point.</w:t>
      </w:r>
      <w:r w:rsidR="00654CD2">
        <w:t xml:space="preserve"> My instinct is the latter.</w:t>
      </w:r>
    </w:p>
  </w:comment>
  <w:comment w:id="16" w:author="Sarah Guth" w:date="2021-09-16T08:05:00Z" w:initials="SG">
    <w:p w14:paraId="1CDDF571" w14:textId="7E5D16C8" w:rsidR="004D118B" w:rsidRDefault="004D118B">
      <w:pPr>
        <w:pStyle w:val="CommentText"/>
      </w:pPr>
      <w:r>
        <w:rPr>
          <w:rStyle w:val="CommentReference"/>
        </w:rPr>
        <w:annotationRef/>
      </w:r>
      <w:r>
        <w:t>Just put the exact number</w:t>
      </w:r>
    </w:p>
  </w:comment>
  <w:comment w:id="19" w:author="Sarah Guth" w:date="2021-09-16T08:08:00Z" w:initials="SG">
    <w:p w14:paraId="5CA8E344" w14:textId="71803E00" w:rsidR="00542628" w:rsidRDefault="00542628">
      <w:pPr>
        <w:pStyle w:val="CommentText"/>
      </w:pPr>
      <w:r>
        <w:rPr>
          <w:rStyle w:val="CommentReference"/>
        </w:rPr>
        <w:annotationRef/>
      </w:r>
      <w:r>
        <w:t>Super cool use of this data!</w:t>
      </w:r>
    </w:p>
  </w:comment>
  <w:comment w:id="22" w:author="Author" w:date="2021-09-15T02:11:00Z" w:initials="TT">
    <w:p w14:paraId="098D46B9" w14:textId="68B216EB" w:rsidR="003E0FF3" w:rsidRDefault="003E0FF3">
      <w:pPr>
        <w:pStyle w:val="CommentText"/>
      </w:pPr>
      <w:r>
        <w:rPr>
          <w:rStyle w:val="CommentReference"/>
        </w:rPr>
        <w:annotationRef/>
      </w:r>
      <w:r>
        <w:t xml:space="preserve">I’m not understanding what the first n is showing. </w:t>
      </w:r>
      <w:proofErr w:type="gramStart"/>
      <w:r>
        <w:t>Ankarana</w:t>
      </w:r>
      <w:proofErr w:type="gramEnd"/>
      <w:r>
        <w:t xml:space="preserve"> it looks like the sum of E. and R. captures, but for Makira and </w:t>
      </w:r>
      <w:proofErr w:type="spellStart"/>
      <w:r>
        <w:t>Mahabo</w:t>
      </w:r>
      <w:proofErr w:type="spellEnd"/>
      <w:r>
        <w:t>, not so much.</w:t>
      </w:r>
    </w:p>
  </w:comment>
  <w:comment w:id="25" w:author="Sarah Guth" w:date="2021-09-16T08:19:00Z" w:initials="SG">
    <w:p w14:paraId="35B78F83" w14:textId="58372721" w:rsidR="001963EA" w:rsidRDefault="001963EA">
      <w:pPr>
        <w:pStyle w:val="CommentText"/>
      </w:pPr>
      <w:r>
        <w:rPr>
          <w:rStyle w:val="CommentReference"/>
        </w:rPr>
        <w:annotationRef/>
      </w:r>
      <w:r>
        <w:t xml:space="preserve">Sorry if I just missed this—but </w:t>
      </w:r>
      <w:r w:rsidR="00592412">
        <w:t>i</w:t>
      </w:r>
      <w:r>
        <w:t xml:space="preserve">s this still just the </w:t>
      </w:r>
      <w:proofErr w:type="spellStart"/>
      <w:r>
        <w:t>Moramanga</w:t>
      </w:r>
      <w:proofErr w:type="spellEnd"/>
      <w:r>
        <w:t xml:space="preserve"> data? Or also including Ankarana, </w:t>
      </w:r>
      <w:proofErr w:type="spellStart"/>
      <w:r>
        <w:t>Mahabo</w:t>
      </w:r>
      <w:proofErr w:type="spellEnd"/>
      <w:r>
        <w:t xml:space="preserve">, and </w:t>
      </w:r>
      <w:proofErr w:type="gramStart"/>
      <w:r>
        <w:t>Makira?—</w:t>
      </w:r>
      <w:proofErr w:type="gramEnd"/>
      <w:r>
        <w:t xml:space="preserve">you probably already checked this, but were there differences btw sites? Since nutritional resources </w:t>
      </w:r>
      <w:proofErr w:type="gramStart"/>
      <w:r>
        <w:t>vary</w:t>
      </w:r>
      <w:proofErr w:type="gramEnd"/>
      <w:r>
        <w:t xml:space="preserve"> I thought there may be some significant morphological differences?</w:t>
      </w:r>
      <w:r w:rsidR="006F0F8C">
        <w:t xml:space="preserve"> </w:t>
      </w:r>
      <w:r w:rsidR="002145FE">
        <w:t xml:space="preserve">This could informally get at Tim’s temperature and precipitation Qs--so you could avoid the cross-correlation analysis for this paper, but still propose hypotheses regarding potential effects. </w:t>
      </w:r>
      <w:r w:rsidR="006F0F8C">
        <w:t>Then again, you could probably only compare for some species/some sites given the sample sizes…</w:t>
      </w:r>
    </w:p>
  </w:comment>
  <w:comment w:id="27" w:author="Administrator" w:date="2021-09-12T22:13:00Z" w:initials="A">
    <w:p w14:paraId="2A957CCB" w14:textId="792F3EFE" w:rsidR="00E3012E" w:rsidRDefault="00E3012E">
      <w:pPr>
        <w:pStyle w:val="CommentText"/>
      </w:pPr>
      <w:r>
        <w:rPr>
          <w:rStyle w:val="CommentReference"/>
        </w:rPr>
        <w:annotationRef/>
      </w:r>
      <w:r>
        <w:t xml:space="preserve">why </w:t>
      </w:r>
      <w:r w:rsidRPr="00E3012E">
        <w:t>P. rufus have a faster growth rate but a longer development phase?</w:t>
      </w:r>
    </w:p>
  </w:comment>
  <w:comment w:id="28" w:author="Sarah Guth" w:date="2021-09-16T08:23:00Z" w:initials="SG">
    <w:p w14:paraId="3D8A704B" w14:textId="28628AA4" w:rsidR="004773BE" w:rsidRDefault="004773BE">
      <w:pPr>
        <w:pStyle w:val="CommentText"/>
      </w:pPr>
      <w:r>
        <w:rPr>
          <w:rStyle w:val="CommentReference"/>
        </w:rPr>
        <w:annotationRef/>
      </w:r>
      <w:r>
        <w:t>Is this just because they’re the largest? If so, I would just remind the reader that P. rufus are the largest</w:t>
      </w:r>
    </w:p>
  </w:comment>
  <w:comment w:id="29" w:author="Author" w:date="2021-09-15T03:41:00Z" w:initials="TT">
    <w:p w14:paraId="2F8F6668" w14:textId="0E4FD1BA" w:rsidR="00D462A4" w:rsidRDefault="00D462A4">
      <w:pPr>
        <w:pStyle w:val="CommentText"/>
      </w:pPr>
      <w:r>
        <w:rPr>
          <w:rStyle w:val="CommentReference"/>
        </w:rPr>
        <w:annotationRef/>
      </w:r>
      <w:r>
        <w:t>See comment in the introduction. This is a good candidate for moving into a paragraph more fully justifying the need for this study.</w:t>
      </w:r>
    </w:p>
  </w:comment>
  <w:comment w:id="30" w:author="Sarah Guth" w:date="2021-09-16T08:30:00Z" w:initials="SG">
    <w:p w14:paraId="63785139" w14:textId="1E206D89" w:rsidR="00CA321D" w:rsidRDefault="00CA321D">
      <w:pPr>
        <w:pStyle w:val="CommentText"/>
      </w:pPr>
      <w:r>
        <w:rPr>
          <w:rStyle w:val="CommentReference"/>
        </w:rPr>
        <w:annotationRef/>
      </w:r>
      <w:proofErr w:type="gramStart"/>
      <w:r>
        <w:t>Yep</w:t>
      </w:r>
      <w:proofErr w:type="gramEnd"/>
      <w:r>
        <w:t xml:space="preserve"> I agree! Had this marked as a key point that should be emphasized (and mentioned in the abstract as a justification)</w:t>
      </w:r>
    </w:p>
  </w:comment>
  <w:comment w:id="31" w:author="Sarah Guth" w:date="2021-09-16T08:31:00Z" w:initials="SG">
    <w:p w14:paraId="08CDC0BC" w14:textId="6B17E35D" w:rsidR="00CA321D" w:rsidRDefault="00CA321D">
      <w:pPr>
        <w:pStyle w:val="CommentText"/>
      </w:pPr>
      <w:r>
        <w:rPr>
          <w:rStyle w:val="CommentReference"/>
        </w:rPr>
        <w:annotationRef/>
      </w:r>
      <w:r>
        <w:t xml:space="preserve"> I thought this was a fantastic insight as well—would be great to list in the abstract</w:t>
      </w:r>
    </w:p>
  </w:comment>
  <w:comment w:id="32" w:author="Author" w:date="2021-09-15T03:44:00Z" w:initials="TT">
    <w:p w14:paraId="2063F31A" w14:textId="52A0946E" w:rsidR="00D462A4" w:rsidRDefault="00D462A4">
      <w:pPr>
        <w:pStyle w:val="CommentText"/>
      </w:pPr>
      <w:r>
        <w:rPr>
          <w:rStyle w:val="CommentReference"/>
        </w:rPr>
        <w:annotationRef/>
      </w:r>
      <w:r>
        <w:t xml:space="preserve">This could also fit well in an expanded introduction. </w:t>
      </w:r>
      <w:r w:rsidR="00A947B1">
        <w:t>T</w:t>
      </w:r>
      <w:r>
        <w:t>his discussion feels a bit unbalanced toward having too much review of other papers and too little interpretation of the study’s own findings. Meanwhile the intro felt like it abruptly popped out with some study objectives that weren’t fully teed up.</w:t>
      </w:r>
    </w:p>
  </w:comment>
  <w:comment w:id="33" w:author="Sarah Guth" w:date="2021-09-16T08:33:00Z" w:initials="SG">
    <w:p w14:paraId="77909F7E" w14:textId="3E2B53DB" w:rsidR="00660876" w:rsidRDefault="00660876">
      <w:pPr>
        <w:pStyle w:val="CommentText"/>
      </w:pPr>
      <w:r>
        <w:rPr>
          <w:rStyle w:val="CommentReference"/>
        </w:rPr>
        <w:annotationRef/>
      </w:r>
      <w:r>
        <w:t>Agreed. Also, I think it would be worthwhile to explain how nutrition stress and repro may increase viral shedding and risk of spillover—to explicitly demonstrate why these results are so important for public health</w:t>
      </w:r>
    </w:p>
  </w:comment>
  <w:comment w:id="41" w:author="Sarah Guth" w:date="2021-09-16T08:37:00Z" w:initials="SG">
    <w:p w14:paraId="7B96234D" w14:textId="31EA9CF6" w:rsidR="00660876" w:rsidRDefault="00660876">
      <w:pPr>
        <w:pStyle w:val="CommentText"/>
      </w:pPr>
      <w:r>
        <w:rPr>
          <w:rStyle w:val="CommentReference"/>
        </w:rPr>
        <w:annotationRef/>
      </w:r>
      <w:r>
        <w:t xml:space="preserve">Another general comment very similar to Tim’s: there’s a lot of literature review and then stating what you found. But can you propose some hypotheses regarding what your results might mean for conservation and public health?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8F06C" w15:done="0"/>
  <w15:commentEx w15:paraId="4D28CC42" w15:done="0"/>
  <w15:commentEx w15:paraId="2D427D8F" w15:done="0"/>
  <w15:commentEx w15:paraId="48E349AD" w15:done="0"/>
  <w15:commentEx w15:paraId="0D13798B" w15:done="0"/>
  <w15:commentEx w15:paraId="0DBE90A7" w15:done="0"/>
  <w15:commentEx w15:paraId="1B616CB8" w15:done="0"/>
  <w15:commentEx w15:paraId="6848EDAB" w15:done="0"/>
  <w15:commentEx w15:paraId="3062A3D6" w15:done="0"/>
  <w15:commentEx w15:paraId="0FBC93A8" w15:done="0"/>
  <w15:commentEx w15:paraId="2370C4C4" w15:done="0"/>
  <w15:commentEx w15:paraId="33A745E4" w15:paraIdParent="2370C4C4" w15:done="0"/>
  <w15:commentEx w15:paraId="61D7CF5C" w15:done="0"/>
  <w15:commentEx w15:paraId="1CDDF571" w15:done="0"/>
  <w15:commentEx w15:paraId="5CA8E344" w15:done="0"/>
  <w15:commentEx w15:paraId="098D46B9" w15:done="0"/>
  <w15:commentEx w15:paraId="35B78F83" w15:done="0"/>
  <w15:commentEx w15:paraId="2A957CCB" w15:done="0"/>
  <w15:commentEx w15:paraId="3D8A704B" w15:paraIdParent="2A957CCB" w15:done="0"/>
  <w15:commentEx w15:paraId="2F8F6668" w15:done="0"/>
  <w15:commentEx w15:paraId="63785139" w15:paraIdParent="2F8F6668" w15:done="0"/>
  <w15:commentEx w15:paraId="08CDC0BC" w15:done="0"/>
  <w15:commentEx w15:paraId="2063F31A" w15:done="0"/>
  <w15:commentEx w15:paraId="77909F7E" w15:paraIdParent="2063F31A" w15:done="0"/>
  <w15:commentEx w15:paraId="7B9623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766A" w16cex:dateUtc="2021-09-16T14:53:00Z"/>
  <w16cex:commentExtensible w16cex:durableId="24ED839D" w16cex:dateUtc="2021-09-16T15:49:00Z"/>
  <w16cex:commentExtensible w16cex:durableId="24ED83D9" w16cex:dateUtc="2021-09-16T15:50:00Z"/>
  <w16cex:commentExtensible w16cex:durableId="24ED7829" w16cex:dateUtc="2021-09-16T15:00:00Z"/>
  <w16cex:commentExtensible w16cex:durableId="24ED8377" w16cex:dateUtc="2021-09-16T15:48:00Z"/>
  <w16cex:commentExtensible w16cex:durableId="24ED7744" w16cex:dateUtc="2021-09-16T14:56:00Z"/>
  <w16cex:commentExtensible w16cex:durableId="24ED81BA" w16cex:dateUtc="2021-09-16T15:41:00Z"/>
  <w16cex:commentExtensible w16cex:durableId="24ED792F" w16cex:dateUtc="2021-09-16T15:05:00Z"/>
  <w16cex:commentExtensible w16cex:durableId="24ED79F6" w16cex:dateUtc="2021-09-16T15:08:00Z"/>
  <w16cex:commentExtensible w16cex:durableId="24ED7C7D" w16cex:dateUtc="2021-09-16T15:19:00Z"/>
  <w16cex:commentExtensible w16cex:durableId="24ED7D66" w16cex:dateUtc="2021-09-16T15:23:00Z"/>
  <w16cex:commentExtensible w16cex:durableId="24ED7F2B" w16cex:dateUtc="2021-09-16T15:30:00Z"/>
  <w16cex:commentExtensible w16cex:durableId="24ED7F6A" w16cex:dateUtc="2021-09-16T15:31:00Z"/>
  <w16cex:commentExtensible w16cex:durableId="24ED7FE6" w16cex:dateUtc="2021-09-16T15:33:00Z"/>
  <w16cex:commentExtensible w16cex:durableId="24ED80C3" w16cex:dateUtc="2021-09-16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8F06C" w16cid:durableId="24ED766A"/>
  <w16cid:commentId w16cid:paraId="4D28CC42" w16cid:durableId="24ED839D"/>
  <w16cid:commentId w16cid:paraId="2D427D8F" w16cid:durableId="24ED83D9"/>
  <w16cid:commentId w16cid:paraId="48E349AD" w16cid:durableId="24ED7829"/>
  <w16cid:commentId w16cid:paraId="0D13798B" w16cid:durableId="24ED8377"/>
  <w16cid:commentId w16cid:paraId="0DBE90A7" w16cid:durableId="24EC7107"/>
  <w16cid:commentId w16cid:paraId="1B616CB8" w16cid:durableId="24EC7108"/>
  <w16cid:commentId w16cid:paraId="6848EDAB" w16cid:durableId="24EC7109"/>
  <w16cid:commentId w16cid:paraId="3062A3D6" w16cid:durableId="24ED7744"/>
  <w16cid:commentId w16cid:paraId="0FBC93A8" w16cid:durableId="24EC710A"/>
  <w16cid:commentId w16cid:paraId="2370C4C4" w16cid:durableId="24EC710B"/>
  <w16cid:commentId w16cid:paraId="33A745E4" w16cid:durableId="24ED81BA"/>
  <w16cid:commentId w16cid:paraId="61D7CF5C" w16cid:durableId="24EC710C"/>
  <w16cid:commentId w16cid:paraId="1CDDF571" w16cid:durableId="24ED792F"/>
  <w16cid:commentId w16cid:paraId="5CA8E344" w16cid:durableId="24ED79F6"/>
  <w16cid:commentId w16cid:paraId="098D46B9" w16cid:durableId="24EC710D"/>
  <w16cid:commentId w16cid:paraId="35B78F83" w16cid:durableId="24ED7C7D"/>
  <w16cid:commentId w16cid:paraId="2A957CCB" w16cid:durableId="24EC710E"/>
  <w16cid:commentId w16cid:paraId="3D8A704B" w16cid:durableId="24ED7D66"/>
  <w16cid:commentId w16cid:paraId="2F8F6668" w16cid:durableId="24EC710F"/>
  <w16cid:commentId w16cid:paraId="63785139" w16cid:durableId="24ED7F2B"/>
  <w16cid:commentId w16cid:paraId="08CDC0BC" w16cid:durableId="24ED7F6A"/>
  <w16cid:commentId w16cid:paraId="2063F31A" w16cid:durableId="24EC7110"/>
  <w16cid:commentId w16cid:paraId="77909F7E" w16cid:durableId="24ED7FE6"/>
  <w16cid:commentId w16cid:paraId="7B96234D" w16cid:durableId="24ED8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C479" w14:textId="77777777" w:rsidR="00342696" w:rsidRDefault="00342696" w:rsidP="004A57CD">
      <w:r>
        <w:separator/>
      </w:r>
    </w:p>
  </w:endnote>
  <w:endnote w:type="continuationSeparator" w:id="0">
    <w:p w14:paraId="2348A880" w14:textId="77777777" w:rsidR="00342696" w:rsidRDefault="00342696"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835784"/>
      <w:docPartObj>
        <w:docPartGallery w:val="Page Numbers (Bottom of Page)"/>
        <w:docPartUnique/>
      </w:docPartObj>
    </w:sdtPr>
    <w:sdtEndPr>
      <w:rPr>
        <w:rStyle w:val="PageNumber"/>
      </w:rPr>
    </w:sdtEndPr>
    <w:sdtContent>
      <w:p w14:paraId="044EDB96" w14:textId="2D407347" w:rsidR="0051570E" w:rsidRDefault="0051570E" w:rsidP="001F6E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18382" w14:textId="77777777" w:rsidR="0051570E" w:rsidRDefault="0051570E" w:rsidP="00515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478184491"/>
      <w:docPartObj>
        <w:docPartGallery w:val="Page Numbers (Bottom of Page)"/>
        <w:docPartUnique/>
      </w:docPartObj>
    </w:sdtPr>
    <w:sdtEndPr>
      <w:rPr>
        <w:rStyle w:val="PageNumber"/>
      </w:rPr>
    </w:sdtEndPr>
    <w:sdtContent>
      <w:p w14:paraId="4F4A2EB8" w14:textId="63F0B7C2" w:rsidR="0051570E" w:rsidRPr="0051570E" w:rsidRDefault="0051570E" w:rsidP="001F6E9B">
        <w:pPr>
          <w:pStyle w:val="Footer"/>
          <w:framePr w:wrap="none" w:vAnchor="text" w:hAnchor="margin" w:xAlign="right" w:y="1"/>
          <w:rPr>
            <w:rStyle w:val="PageNumber"/>
            <w:rFonts w:cs="Times New Roman"/>
          </w:rPr>
        </w:pPr>
        <w:r w:rsidRPr="0051570E">
          <w:rPr>
            <w:rStyle w:val="PageNumber"/>
            <w:rFonts w:cs="Times New Roman"/>
          </w:rPr>
          <w:fldChar w:fldCharType="begin"/>
        </w:r>
        <w:r w:rsidRPr="0051570E">
          <w:rPr>
            <w:rStyle w:val="PageNumber"/>
            <w:rFonts w:cs="Times New Roman"/>
          </w:rPr>
          <w:instrText xml:space="preserve"> PAGE </w:instrText>
        </w:r>
        <w:r w:rsidRPr="0051570E">
          <w:rPr>
            <w:rStyle w:val="PageNumber"/>
            <w:rFonts w:cs="Times New Roman"/>
          </w:rPr>
          <w:fldChar w:fldCharType="separate"/>
        </w:r>
        <w:r w:rsidR="00DD7B29">
          <w:rPr>
            <w:rStyle w:val="PageNumber"/>
            <w:rFonts w:cs="Times New Roman"/>
            <w:noProof/>
          </w:rPr>
          <w:t>4</w:t>
        </w:r>
        <w:r w:rsidRPr="0051570E">
          <w:rPr>
            <w:rStyle w:val="PageNumber"/>
            <w:rFonts w:cs="Times New Roman"/>
          </w:rPr>
          <w:fldChar w:fldCharType="end"/>
        </w:r>
      </w:p>
    </w:sdtContent>
  </w:sdt>
  <w:p w14:paraId="2255C3ED" w14:textId="77777777" w:rsidR="0051570E" w:rsidRPr="0051570E" w:rsidRDefault="0051570E" w:rsidP="0051570E">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8083" w14:textId="77777777" w:rsidR="00342696" w:rsidRDefault="00342696" w:rsidP="004A57CD">
      <w:r>
        <w:separator/>
      </w:r>
    </w:p>
  </w:footnote>
  <w:footnote w:type="continuationSeparator" w:id="0">
    <w:p w14:paraId="24A745A2" w14:textId="77777777" w:rsidR="00342696" w:rsidRDefault="00342696"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cs="Times New Roman"/>
        <w:sz w:val="21"/>
        <w:szCs w:val="21"/>
      </w:rPr>
    </w:pPr>
    <w:r w:rsidRPr="00806193">
      <w:rPr>
        <w:rFonts w:cs="Times New Roman"/>
        <w:sz w:val="21"/>
        <w:szCs w:val="21"/>
      </w:rPr>
      <w:t>Cara E. Brook | Dept of Ecology &amp; Evolution | University of Chicago | 1101 E. 57</w:t>
    </w:r>
    <w:r w:rsidRPr="00806193">
      <w:rPr>
        <w:rFonts w:cs="Times New Roman"/>
        <w:sz w:val="21"/>
        <w:szCs w:val="21"/>
        <w:vertAlign w:val="superscript"/>
      </w:rPr>
      <w:t>th</w:t>
    </w:r>
    <w:r w:rsidRPr="00806193">
      <w:rPr>
        <w:rFonts w:cs="Times New Roman"/>
        <w:sz w:val="21"/>
        <w:szCs w:val="21"/>
      </w:rPr>
      <w:t xml:space="preserve"> St, Chicago, IL 60637 | </w:t>
    </w:r>
    <w:hyperlink r:id="rId1" w:history="1">
      <w:r w:rsidRPr="00806193">
        <w:rPr>
          <w:rStyle w:val="Hyperlink"/>
          <w:rFonts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Guth">
    <w15:presenceInfo w15:providerId="AD" w15:userId="S::sarah_guth@berkeley.edu::806987bc-2c59-421e-b72f-0b555a370ae3"/>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2299"/>
    <w:rsid w:val="00061496"/>
    <w:rsid w:val="000660C0"/>
    <w:rsid w:val="0008743E"/>
    <w:rsid w:val="00090FAE"/>
    <w:rsid w:val="000A0FA6"/>
    <w:rsid w:val="000E0F5F"/>
    <w:rsid w:val="00100A9C"/>
    <w:rsid w:val="00133DCA"/>
    <w:rsid w:val="001710E9"/>
    <w:rsid w:val="00173B33"/>
    <w:rsid w:val="001754C6"/>
    <w:rsid w:val="0018126F"/>
    <w:rsid w:val="001963EA"/>
    <w:rsid w:val="001C154B"/>
    <w:rsid w:val="001E4255"/>
    <w:rsid w:val="0020493E"/>
    <w:rsid w:val="002145FE"/>
    <w:rsid w:val="0022118D"/>
    <w:rsid w:val="00232BF1"/>
    <w:rsid w:val="00234DB6"/>
    <w:rsid w:val="00237488"/>
    <w:rsid w:val="00262F21"/>
    <w:rsid w:val="00276C57"/>
    <w:rsid w:val="0028549E"/>
    <w:rsid w:val="00290ADB"/>
    <w:rsid w:val="002914F9"/>
    <w:rsid w:val="002D0D61"/>
    <w:rsid w:val="00300F09"/>
    <w:rsid w:val="00303C6C"/>
    <w:rsid w:val="00304877"/>
    <w:rsid w:val="0031300D"/>
    <w:rsid w:val="00317CED"/>
    <w:rsid w:val="00323920"/>
    <w:rsid w:val="00342696"/>
    <w:rsid w:val="003522EA"/>
    <w:rsid w:val="003546C1"/>
    <w:rsid w:val="00375C9F"/>
    <w:rsid w:val="00375EB2"/>
    <w:rsid w:val="00382477"/>
    <w:rsid w:val="00391270"/>
    <w:rsid w:val="00396D43"/>
    <w:rsid w:val="003C108D"/>
    <w:rsid w:val="003C2278"/>
    <w:rsid w:val="003E0FF3"/>
    <w:rsid w:val="00403DE2"/>
    <w:rsid w:val="00421AD2"/>
    <w:rsid w:val="00421D76"/>
    <w:rsid w:val="00422B09"/>
    <w:rsid w:val="004237C3"/>
    <w:rsid w:val="0042519E"/>
    <w:rsid w:val="004532C0"/>
    <w:rsid w:val="00455428"/>
    <w:rsid w:val="00457A70"/>
    <w:rsid w:val="004673C4"/>
    <w:rsid w:val="004721A4"/>
    <w:rsid w:val="00472B66"/>
    <w:rsid w:val="0047451A"/>
    <w:rsid w:val="004773BE"/>
    <w:rsid w:val="00491D57"/>
    <w:rsid w:val="004A1473"/>
    <w:rsid w:val="004A2623"/>
    <w:rsid w:val="004A57CD"/>
    <w:rsid w:val="004A73CE"/>
    <w:rsid w:val="004B0AF0"/>
    <w:rsid w:val="004B1DA6"/>
    <w:rsid w:val="004B5DD1"/>
    <w:rsid w:val="004D118B"/>
    <w:rsid w:val="005016A2"/>
    <w:rsid w:val="00504938"/>
    <w:rsid w:val="005114A9"/>
    <w:rsid w:val="0051570E"/>
    <w:rsid w:val="005342D6"/>
    <w:rsid w:val="00542628"/>
    <w:rsid w:val="00543126"/>
    <w:rsid w:val="0055528C"/>
    <w:rsid w:val="005706D0"/>
    <w:rsid w:val="00580139"/>
    <w:rsid w:val="00592412"/>
    <w:rsid w:val="0059487F"/>
    <w:rsid w:val="005C2277"/>
    <w:rsid w:val="005C3C7D"/>
    <w:rsid w:val="005D29F1"/>
    <w:rsid w:val="005E1639"/>
    <w:rsid w:val="005F674D"/>
    <w:rsid w:val="00606EC0"/>
    <w:rsid w:val="00654CD2"/>
    <w:rsid w:val="00660876"/>
    <w:rsid w:val="006840F2"/>
    <w:rsid w:val="006C1C87"/>
    <w:rsid w:val="006C558C"/>
    <w:rsid w:val="006F0F8C"/>
    <w:rsid w:val="00704106"/>
    <w:rsid w:val="007128B9"/>
    <w:rsid w:val="00766453"/>
    <w:rsid w:val="00806193"/>
    <w:rsid w:val="0082733D"/>
    <w:rsid w:val="008478F0"/>
    <w:rsid w:val="008638D8"/>
    <w:rsid w:val="0087095A"/>
    <w:rsid w:val="008C246E"/>
    <w:rsid w:val="008C428D"/>
    <w:rsid w:val="008C4F0F"/>
    <w:rsid w:val="008E24B3"/>
    <w:rsid w:val="008F0905"/>
    <w:rsid w:val="009362CA"/>
    <w:rsid w:val="009471F7"/>
    <w:rsid w:val="009D1E7E"/>
    <w:rsid w:val="009D385C"/>
    <w:rsid w:val="009E23C3"/>
    <w:rsid w:val="009E5C59"/>
    <w:rsid w:val="009E762C"/>
    <w:rsid w:val="009F56A2"/>
    <w:rsid w:val="00A37930"/>
    <w:rsid w:val="00A531DC"/>
    <w:rsid w:val="00A56F0B"/>
    <w:rsid w:val="00A808EF"/>
    <w:rsid w:val="00A810DD"/>
    <w:rsid w:val="00A81A19"/>
    <w:rsid w:val="00A84EED"/>
    <w:rsid w:val="00A947B1"/>
    <w:rsid w:val="00AA0AAE"/>
    <w:rsid w:val="00AA6291"/>
    <w:rsid w:val="00AC3096"/>
    <w:rsid w:val="00AC44EB"/>
    <w:rsid w:val="00AC4629"/>
    <w:rsid w:val="00AC587E"/>
    <w:rsid w:val="00AD5657"/>
    <w:rsid w:val="00AD6F2B"/>
    <w:rsid w:val="00B01CAD"/>
    <w:rsid w:val="00B030A0"/>
    <w:rsid w:val="00B35054"/>
    <w:rsid w:val="00B35B07"/>
    <w:rsid w:val="00B441DB"/>
    <w:rsid w:val="00B553D4"/>
    <w:rsid w:val="00BA7031"/>
    <w:rsid w:val="00BB26A6"/>
    <w:rsid w:val="00BC34BA"/>
    <w:rsid w:val="00BC484C"/>
    <w:rsid w:val="00BF2C08"/>
    <w:rsid w:val="00C46656"/>
    <w:rsid w:val="00C56BCC"/>
    <w:rsid w:val="00C62969"/>
    <w:rsid w:val="00C865A6"/>
    <w:rsid w:val="00C96500"/>
    <w:rsid w:val="00CA0D00"/>
    <w:rsid w:val="00CA2C17"/>
    <w:rsid w:val="00CA321D"/>
    <w:rsid w:val="00CA6637"/>
    <w:rsid w:val="00CF17C7"/>
    <w:rsid w:val="00CF2064"/>
    <w:rsid w:val="00D205C6"/>
    <w:rsid w:val="00D425F3"/>
    <w:rsid w:val="00D4579F"/>
    <w:rsid w:val="00D462A4"/>
    <w:rsid w:val="00D537F5"/>
    <w:rsid w:val="00D53C05"/>
    <w:rsid w:val="00D53FDF"/>
    <w:rsid w:val="00D60DDC"/>
    <w:rsid w:val="00D86326"/>
    <w:rsid w:val="00D91BD2"/>
    <w:rsid w:val="00DC300B"/>
    <w:rsid w:val="00DC6B49"/>
    <w:rsid w:val="00DD7B29"/>
    <w:rsid w:val="00DE2AB0"/>
    <w:rsid w:val="00E11995"/>
    <w:rsid w:val="00E3012E"/>
    <w:rsid w:val="00E34E8E"/>
    <w:rsid w:val="00E5195A"/>
    <w:rsid w:val="00E62DDE"/>
    <w:rsid w:val="00E8473A"/>
    <w:rsid w:val="00EA7552"/>
    <w:rsid w:val="00EC3D73"/>
    <w:rsid w:val="00F21D66"/>
    <w:rsid w:val="00F7668B"/>
    <w:rsid w:val="00F8399F"/>
    <w:rsid w:val="00F83E8D"/>
    <w:rsid w:val="00FB2F3E"/>
    <w:rsid w:val="00FB685F"/>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A31"/>
  <w14:defaultImageDpi w14:val="32767"/>
  <w15:docId w15:val="{4F05335E-C250-45C7-820C-D5CCBF36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6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rPr>
      <w:rFonts w:eastAsia="Times New Roman" w:cs="Times New Roman"/>
    </w:rPr>
  </w:style>
  <w:style w:type="paragraph" w:customStyle="1" w:styleId="c-footercontact-citystate">
    <w:name w:val="c-footer__contact-citystate"/>
    <w:basedOn w:val="Normal"/>
    <w:rsid w:val="002914F9"/>
    <w:pPr>
      <w:spacing w:before="100" w:beforeAutospacing="1" w:after="100" w:afterAutospacing="1"/>
    </w:pPr>
    <w:rPr>
      <w:rFonts w:eastAsia="Times New Roman" w:cs="Times New Roman"/>
    </w:rPr>
  </w:style>
  <w:style w:type="character" w:customStyle="1" w:styleId="UnresolvedMention1">
    <w:name w:val="Unresolved Mention1"/>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 w:type="character" w:styleId="PageNumber">
    <w:name w:val="page number"/>
    <w:basedOn w:val="DefaultParagraphFont"/>
    <w:uiPriority w:val="99"/>
    <w:semiHidden/>
    <w:unhideWhenUsed/>
    <w:rsid w:val="0051570E"/>
  </w:style>
  <w:style w:type="paragraph" w:styleId="BalloonText">
    <w:name w:val="Balloon Text"/>
    <w:basedOn w:val="Normal"/>
    <w:link w:val="BalloonTextChar"/>
    <w:uiPriority w:val="99"/>
    <w:semiHidden/>
    <w:unhideWhenUsed/>
    <w:rsid w:val="008478F0"/>
    <w:rPr>
      <w:rFonts w:ascii="Tahoma" w:hAnsi="Tahoma" w:cs="Tahoma"/>
      <w:sz w:val="16"/>
      <w:szCs w:val="16"/>
    </w:rPr>
  </w:style>
  <w:style w:type="character" w:customStyle="1" w:styleId="BalloonTextChar">
    <w:name w:val="Balloon Text Char"/>
    <w:basedOn w:val="DefaultParagraphFont"/>
    <w:link w:val="BalloonText"/>
    <w:uiPriority w:val="99"/>
    <w:semiHidden/>
    <w:rsid w:val="008478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30173759">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157113360">
      <w:bodyDiv w:val="1"/>
      <w:marLeft w:val="0"/>
      <w:marRight w:val="0"/>
      <w:marTop w:val="0"/>
      <w:marBottom w:val="0"/>
      <w:divBdr>
        <w:top w:val="none" w:sz="0" w:space="0" w:color="auto"/>
        <w:left w:val="none" w:sz="0" w:space="0" w:color="auto"/>
        <w:bottom w:val="none" w:sz="0" w:space="0" w:color="auto"/>
        <w:right w:val="none" w:sz="0" w:space="0" w:color="auto"/>
      </w:divBdr>
    </w:div>
    <w:div w:id="1362435354">
      <w:bodyDiv w:val="1"/>
      <w:marLeft w:val="0"/>
      <w:marRight w:val="0"/>
      <w:marTop w:val="0"/>
      <w:marBottom w:val="0"/>
      <w:divBdr>
        <w:top w:val="none" w:sz="0" w:space="0" w:color="auto"/>
        <w:left w:val="none" w:sz="0" w:space="0" w:color="auto"/>
        <w:bottom w:val="none" w:sz="0" w:space="0" w:color="auto"/>
        <w:right w:val="none" w:sz="0" w:space="0" w:color="auto"/>
      </w:divBdr>
    </w:div>
    <w:div w:id="1407147567">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hyperlink" Target="mailto:cbrook@uchicago.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brook@uchicago.edu"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imothy.treuer@uvm.edu" TargetMode="External"/><Relationship Id="rId23" Type="http://schemas.openxmlformats.org/officeDocument/2006/relationships/footer" Target="footer2.xml"/><Relationship Id="rId10" Type="http://schemas.openxmlformats.org/officeDocument/2006/relationships/hyperlink" Target="mailto:ravelomanantsoafifi@gmail.com"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2C3C-B2DD-491A-AB41-99C44FA8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37949</Words>
  <Characters>216311</Characters>
  <Application>Microsoft Office Word</Application>
  <DocSecurity>0</DocSecurity>
  <Lines>1802</Lines>
  <Paragraphs>507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Sarah Guth</cp:lastModifiedBy>
  <cp:revision>14</cp:revision>
  <cp:lastPrinted>2021-09-15T20:18:00Z</cp:lastPrinted>
  <dcterms:created xsi:type="dcterms:W3CDTF">2021-09-16T15:05:00Z</dcterms:created>
  <dcterms:modified xsi:type="dcterms:W3CDTF">2021-09-16T15:52:00Z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
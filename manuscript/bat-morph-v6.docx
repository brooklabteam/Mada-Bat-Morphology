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5346F" w14:textId="5CF57C57" w:rsidR="00032299" w:rsidRPr="004A57CD" w:rsidRDefault="00032299" w:rsidP="004721A4">
      <w:pPr>
        <w:contextualSpacing/>
        <w:jc w:val="both"/>
        <w:rPr>
          <w:i/>
          <w:iCs/>
          <w:color w:val="000000"/>
        </w:rPr>
      </w:pPr>
      <w:r w:rsidRPr="00806193">
        <w:rPr>
          <w:b/>
          <w:bCs/>
          <w:smallCaps/>
          <w:color w:val="000000"/>
        </w:rPr>
        <w:t>Running Head</w:t>
      </w:r>
      <w:r w:rsidR="004A57CD" w:rsidRPr="00806193">
        <w:rPr>
          <w:b/>
          <w:bCs/>
          <w:smallCaps/>
          <w:color w:val="000000"/>
        </w:rPr>
        <w:t>er</w:t>
      </w:r>
      <w:r w:rsidRPr="00806193">
        <w:rPr>
          <w:b/>
          <w:bCs/>
          <w:smallCaps/>
          <w:color w:val="000000"/>
        </w:rPr>
        <w:t>:</w:t>
      </w:r>
      <w:r w:rsidRPr="00032299">
        <w:rPr>
          <w:b/>
          <w:bCs/>
          <w:color w:val="000000"/>
        </w:rPr>
        <w:t xml:space="preserve"> </w:t>
      </w:r>
      <w:r w:rsidR="0018126F" w:rsidRPr="0018126F">
        <w:rPr>
          <w:i/>
          <w:iCs/>
          <w:color w:val="000000"/>
        </w:rPr>
        <w:t xml:space="preserve">Seasonal </w:t>
      </w:r>
      <w:r w:rsidRPr="0018126F">
        <w:rPr>
          <w:i/>
          <w:iCs/>
          <w:color w:val="000000"/>
        </w:rPr>
        <w:t>morpholog</w:t>
      </w:r>
      <w:r w:rsidR="00303C6C">
        <w:rPr>
          <w:i/>
          <w:iCs/>
          <w:color w:val="000000"/>
        </w:rPr>
        <w:t>y in</w:t>
      </w:r>
      <w:r w:rsidR="0018126F">
        <w:rPr>
          <w:i/>
          <w:iCs/>
          <w:color w:val="000000"/>
        </w:rPr>
        <w:t xml:space="preserve"> Malagasy</w:t>
      </w:r>
      <w:r w:rsidR="00303C6C">
        <w:rPr>
          <w:i/>
          <w:iCs/>
          <w:color w:val="000000"/>
        </w:rPr>
        <w:t xml:space="preserve"> bats</w:t>
      </w:r>
    </w:p>
    <w:p w14:paraId="08E970E0" w14:textId="77777777" w:rsidR="00032299" w:rsidRPr="00032299" w:rsidRDefault="00032299" w:rsidP="004721A4">
      <w:pPr>
        <w:contextualSpacing/>
        <w:jc w:val="both"/>
        <w:rPr>
          <w:color w:val="000000"/>
        </w:rPr>
      </w:pPr>
    </w:p>
    <w:p w14:paraId="7E9C003D" w14:textId="66FCCA13" w:rsidR="00F83E8D" w:rsidRPr="00C865A6" w:rsidRDefault="00F83E8D" w:rsidP="004721A4">
      <w:pPr>
        <w:contextualSpacing/>
        <w:jc w:val="both"/>
        <w:rPr>
          <w:color w:val="000000"/>
        </w:rPr>
      </w:pPr>
      <w:r w:rsidRPr="00806193">
        <w:rPr>
          <w:b/>
          <w:bCs/>
          <w:smallCaps/>
          <w:color w:val="000000"/>
        </w:rPr>
        <w:t>Title:</w:t>
      </w:r>
      <w:r w:rsidRPr="00F83E8D">
        <w:rPr>
          <w:color w:val="000000"/>
        </w:rPr>
        <w:t xml:space="preserve"> </w:t>
      </w:r>
      <w:r w:rsidR="00B01CAD">
        <w:rPr>
          <w:color w:val="000000"/>
        </w:rPr>
        <w:t>Reproductive calendars, s</w:t>
      </w:r>
      <w:r w:rsidRPr="00F83E8D">
        <w:rPr>
          <w:color w:val="000000"/>
        </w:rPr>
        <w:t xml:space="preserve">easonal morphological </w:t>
      </w:r>
      <w:r w:rsidR="00B01CAD">
        <w:rPr>
          <w:color w:val="000000"/>
        </w:rPr>
        <w:t>change</w:t>
      </w:r>
      <w:r w:rsidRPr="00F83E8D">
        <w:rPr>
          <w:color w:val="000000"/>
        </w:rPr>
        <w:t>s</w:t>
      </w:r>
      <w:r w:rsidR="00B01CAD">
        <w:rPr>
          <w:color w:val="000000"/>
        </w:rPr>
        <w:t>, and juvenile growth rates for three</w:t>
      </w:r>
      <w:r w:rsidRPr="00F83E8D">
        <w:rPr>
          <w:color w:val="000000"/>
        </w:rPr>
        <w:t xml:space="preserve"> endemic Ma</w:t>
      </w:r>
      <w:r w:rsidR="00032299">
        <w:rPr>
          <w:color w:val="000000"/>
        </w:rPr>
        <w:t xml:space="preserve">lagasy </w:t>
      </w:r>
      <w:r w:rsidRPr="00F83E8D">
        <w:rPr>
          <w:color w:val="000000"/>
        </w:rPr>
        <w:t>fruit bats</w:t>
      </w:r>
    </w:p>
    <w:p w14:paraId="41C20D36" w14:textId="77777777" w:rsidR="002914F9" w:rsidRPr="00C865A6" w:rsidRDefault="002914F9" w:rsidP="004721A4">
      <w:pPr>
        <w:contextualSpacing/>
        <w:jc w:val="both"/>
        <w:rPr>
          <w:color w:val="000000"/>
        </w:rPr>
      </w:pPr>
    </w:p>
    <w:p w14:paraId="4C819D91" w14:textId="77777777" w:rsidR="0055528C" w:rsidRPr="00806193" w:rsidRDefault="002914F9" w:rsidP="004721A4">
      <w:pPr>
        <w:contextualSpacing/>
        <w:jc w:val="both"/>
        <w:rPr>
          <w:b/>
          <w:bCs/>
          <w:smallCaps/>
          <w:color w:val="000000"/>
        </w:rPr>
      </w:pPr>
      <w:r w:rsidRPr="00806193">
        <w:rPr>
          <w:b/>
          <w:bCs/>
          <w:smallCaps/>
          <w:color w:val="000000"/>
        </w:rPr>
        <w:t xml:space="preserve">Authors: </w:t>
      </w:r>
    </w:p>
    <w:p w14:paraId="2386B26C" w14:textId="06481338" w:rsidR="002914F9" w:rsidRPr="00C865A6" w:rsidRDefault="0055528C" w:rsidP="004721A4">
      <w:pPr>
        <w:contextualSpacing/>
        <w:jc w:val="both"/>
        <w:rPr>
          <w:color w:val="000000"/>
        </w:rPr>
      </w:pPr>
      <w:r w:rsidRPr="00C865A6">
        <w:t>Angelo Andrianiaina</w:t>
      </w:r>
      <w:r w:rsidRPr="00C865A6">
        <w:rPr>
          <w:vertAlign w:val="superscript"/>
        </w:rPr>
        <w:t>1</w:t>
      </w:r>
      <w:r w:rsidR="00C865A6" w:rsidRPr="00C865A6">
        <w:t>*, Santino Andry</w:t>
      </w:r>
      <w:r w:rsidR="00C865A6" w:rsidRPr="00C865A6">
        <w:rPr>
          <w:vertAlign w:val="superscript"/>
        </w:rPr>
        <w:t>2</w:t>
      </w:r>
      <w:r w:rsidR="00C865A6" w:rsidRPr="00C865A6">
        <w:rPr>
          <w:color w:val="000000"/>
        </w:rPr>
        <w:t xml:space="preserve">*, </w:t>
      </w:r>
      <w:proofErr w:type="spellStart"/>
      <w:r w:rsidR="002914F9" w:rsidRPr="00C865A6">
        <w:rPr>
          <w:color w:val="000000"/>
        </w:rPr>
        <w:t>Anecia</w:t>
      </w:r>
      <w:proofErr w:type="spellEnd"/>
      <w:r w:rsidR="002914F9" w:rsidRPr="00C865A6">
        <w:rPr>
          <w:color w:val="000000"/>
        </w:rPr>
        <w:t xml:space="preserve"> Gentles</w:t>
      </w:r>
      <w:r w:rsidR="00AA0AAE" w:rsidRPr="00C865A6">
        <w:rPr>
          <w:color w:val="000000"/>
          <w:vertAlign w:val="superscript"/>
        </w:rPr>
        <w:t>3</w:t>
      </w:r>
      <w:r w:rsidR="002914F9" w:rsidRPr="00C865A6">
        <w:rPr>
          <w:color w:val="000000"/>
        </w:rPr>
        <w:t>, Sarah Guth</w:t>
      </w:r>
      <w:r w:rsidR="00AA0AAE" w:rsidRPr="00C865A6">
        <w:rPr>
          <w:color w:val="000000"/>
          <w:vertAlign w:val="superscript"/>
        </w:rPr>
        <w:t>4</w:t>
      </w:r>
      <w:r w:rsidR="002914F9" w:rsidRPr="00C865A6">
        <w:rPr>
          <w:color w:val="000000"/>
        </w:rPr>
        <w:t>,</w:t>
      </w:r>
      <w:r w:rsidR="006840F2">
        <w:rPr>
          <w:color w:val="000000"/>
        </w:rPr>
        <w:t xml:space="preserve"> Jean-Michel Héraud</w:t>
      </w:r>
      <w:r w:rsidR="006840F2" w:rsidRPr="00C865A6">
        <w:rPr>
          <w:vertAlign w:val="superscript"/>
        </w:rPr>
        <w:t>5</w:t>
      </w:r>
      <w:r w:rsidR="006840F2">
        <w:rPr>
          <w:vertAlign w:val="superscript"/>
        </w:rPr>
        <w:t>,</w:t>
      </w:r>
      <w:r w:rsidR="00A81A19">
        <w:rPr>
          <w:vertAlign w:val="superscript"/>
        </w:rPr>
        <w:t>6</w:t>
      </w:r>
      <w:r w:rsidR="006840F2">
        <w:rPr>
          <w:color w:val="000000"/>
        </w:rPr>
        <w:t>,</w:t>
      </w:r>
      <w:r w:rsidR="00A81A19">
        <w:rPr>
          <w:color w:val="000000"/>
        </w:rPr>
        <w:t xml:space="preserve"> </w:t>
      </w:r>
      <w:proofErr w:type="spellStart"/>
      <w:r w:rsidR="002914F9" w:rsidRPr="00C865A6">
        <w:rPr>
          <w:color w:val="000000"/>
        </w:rPr>
        <w:t>Hafaliana</w:t>
      </w:r>
      <w:proofErr w:type="spellEnd"/>
      <w:r w:rsidR="002914F9" w:rsidRPr="00C865A6">
        <w:rPr>
          <w:color w:val="000000"/>
        </w:rPr>
        <w:t xml:space="preserve"> Christian Ranaivoson</w:t>
      </w:r>
      <w:r w:rsidR="00AA0AAE" w:rsidRPr="00C865A6">
        <w:rPr>
          <w:color w:val="000000"/>
          <w:vertAlign w:val="superscript"/>
        </w:rPr>
        <w:t>1,5</w:t>
      </w:r>
      <w:r w:rsidR="002914F9" w:rsidRPr="00C865A6">
        <w:rPr>
          <w:color w:val="000000"/>
        </w:rPr>
        <w:t xml:space="preserve">, Ny </w:t>
      </w:r>
      <w:proofErr w:type="spellStart"/>
      <w:r w:rsidR="002914F9" w:rsidRPr="00C865A6">
        <w:rPr>
          <w:color w:val="000000"/>
        </w:rPr>
        <w:t>Anjara</w:t>
      </w:r>
      <w:proofErr w:type="spellEnd"/>
      <w:r w:rsidR="002914F9" w:rsidRPr="00C865A6">
        <w:rPr>
          <w:color w:val="000000"/>
        </w:rPr>
        <w:t xml:space="preserve"> Fifi Ravelomanantsoa</w:t>
      </w:r>
      <w:r w:rsidR="00AA0AAE" w:rsidRPr="00C865A6">
        <w:rPr>
          <w:color w:val="000000"/>
          <w:vertAlign w:val="superscript"/>
        </w:rPr>
        <w:t>1</w:t>
      </w:r>
      <w:r w:rsidR="002914F9" w:rsidRPr="00C865A6">
        <w:rPr>
          <w:color w:val="000000"/>
        </w:rPr>
        <w:t>,</w:t>
      </w:r>
      <w:r w:rsidR="00421D76">
        <w:rPr>
          <w:color w:val="000000"/>
        </w:rPr>
        <w:t xml:space="preserve"> Timothy Treuer</w:t>
      </w:r>
      <w:r w:rsidR="00A81A19">
        <w:rPr>
          <w:vertAlign w:val="superscript"/>
        </w:rPr>
        <w:t>7</w:t>
      </w:r>
      <w:r w:rsidR="00421D76">
        <w:rPr>
          <w:color w:val="000000"/>
        </w:rPr>
        <w:t>,</w:t>
      </w:r>
      <w:r w:rsidR="002914F9" w:rsidRPr="00C865A6">
        <w:rPr>
          <w:color w:val="000000"/>
        </w:rPr>
        <w:t xml:space="preserve"> and Cara E. Brook</w:t>
      </w:r>
      <w:r w:rsidR="00AA0AAE" w:rsidRPr="00C865A6">
        <w:rPr>
          <w:vertAlign w:val="superscript"/>
        </w:rPr>
        <w:t>4,</w:t>
      </w:r>
      <w:r w:rsidR="00D53C05">
        <w:rPr>
          <w:vertAlign w:val="superscript"/>
        </w:rPr>
        <w:t>8</w:t>
      </w:r>
      <w:r w:rsidR="00C865A6" w:rsidRPr="00C865A6">
        <w:rPr>
          <w:vertAlign w:val="superscript"/>
        </w:rPr>
        <w:sym w:font="Wingdings 2" w:char="F085"/>
      </w:r>
    </w:p>
    <w:p w14:paraId="01779E8C" w14:textId="77777777" w:rsidR="002914F9" w:rsidRPr="00C865A6" w:rsidRDefault="002914F9" w:rsidP="004721A4">
      <w:pPr>
        <w:contextualSpacing/>
        <w:jc w:val="both"/>
        <w:rPr>
          <w:color w:val="000000"/>
        </w:rPr>
      </w:pPr>
    </w:p>
    <w:p w14:paraId="650A1502" w14:textId="77777777" w:rsidR="00E62DDE" w:rsidRPr="00806193" w:rsidRDefault="00E62DDE" w:rsidP="004721A4">
      <w:pPr>
        <w:contextualSpacing/>
        <w:jc w:val="both"/>
        <w:rPr>
          <w:b/>
          <w:bCs/>
          <w:smallCaps/>
          <w:color w:val="000000" w:themeColor="text1"/>
        </w:rPr>
      </w:pPr>
      <w:r w:rsidRPr="00806193">
        <w:rPr>
          <w:b/>
          <w:bCs/>
          <w:smallCaps/>
          <w:color w:val="000000" w:themeColor="text1"/>
        </w:rPr>
        <w:t>Affiliations</w:t>
      </w:r>
      <w:r w:rsidR="00C865A6" w:rsidRPr="00806193">
        <w:rPr>
          <w:b/>
          <w:bCs/>
          <w:smallCaps/>
          <w:color w:val="000000" w:themeColor="text1"/>
        </w:rPr>
        <w:t>:</w:t>
      </w:r>
    </w:p>
    <w:p w14:paraId="4ED4D7C0" w14:textId="77777777" w:rsidR="0055528C" w:rsidRPr="00E62DDE" w:rsidRDefault="0055528C" w:rsidP="004721A4">
      <w:pPr>
        <w:ind w:left="432" w:hanging="432"/>
        <w:contextualSpacing/>
        <w:rPr>
          <w:color w:val="000000" w:themeColor="text1"/>
        </w:rPr>
      </w:pPr>
      <w:r w:rsidRPr="00E62DDE">
        <w:rPr>
          <w:color w:val="000000" w:themeColor="text1"/>
          <w:vertAlign w:val="superscript"/>
        </w:rPr>
        <w:t>1</w:t>
      </w:r>
      <w:r w:rsidRPr="00E62DDE">
        <w:rPr>
          <w:color w:val="000000" w:themeColor="text1"/>
        </w:rPr>
        <w:t>Department of Zoology and Animal Biodiversity, University of Antananarivo, Antananarivo, Madagascar</w:t>
      </w:r>
      <w:r w:rsidR="00E62DDE" w:rsidRPr="00E62DDE">
        <w:rPr>
          <w:color w:val="000000" w:themeColor="text1"/>
        </w:rPr>
        <w:t xml:space="preserve">. </w:t>
      </w:r>
      <w:hyperlink r:id="rId8" w:history="1">
        <w:r w:rsidR="00E62DDE" w:rsidRPr="00E62DDE">
          <w:rPr>
            <w:rStyle w:val="Hyperlink"/>
            <w:color w:val="000000" w:themeColor="text1"/>
          </w:rPr>
          <w:t>angelo.andrianiaina@gmail.com</w:t>
        </w:r>
      </w:hyperlink>
      <w:r w:rsidR="00E62DDE" w:rsidRPr="00E62DDE">
        <w:rPr>
          <w:color w:val="000000" w:themeColor="text1"/>
        </w:rPr>
        <w:t xml:space="preserve"> (AA); </w:t>
      </w:r>
      <w:hyperlink r:id="rId9" w:history="1">
        <w:r w:rsidR="00E62DDE" w:rsidRPr="00E62DDE">
          <w:rPr>
            <w:rStyle w:val="Hyperlink"/>
            <w:color w:val="000000" w:themeColor="text1"/>
          </w:rPr>
          <w:t>gammarinema@gmail.com</w:t>
        </w:r>
      </w:hyperlink>
      <w:r w:rsidR="00E62DDE" w:rsidRPr="00E62DDE">
        <w:rPr>
          <w:color w:val="000000" w:themeColor="text1"/>
        </w:rPr>
        <w:t xml:space="preserve"> (HCR); </w:t>
      </w:r>
      <w:hyperlink r:id="rId10" w:history="1">
        <w:r w:rsidR="00E62DDE" w:rsidRPr="00E62DDE">
          <w:rPr>
            <w:rStyle w:val="Hyperlink"/>
            <w:color w:val="000000" w:themeColor="text1"/>
          </w:rPr>
          <w:t>ravelomanantsoafifi@gmail.com</w:t>
        </w:r>
      </w:hyperlink>
      <w:r w:rsidR="00E62DDE" w:rsidRPr="00E62DDE">
        <w:rPr>
          <w:color w:val="000000" w:themeColor="text1"/>
        </w:rPr>
        <w:t xml:space="preserve"> (NAFR).</w:t>
      </w:r>
    </w:p>
    <w:p w14:paraId="5665C6E0" w14:textId="77777777" w:rsidR="0055528C" w:rsidRPr="00E62DDE" w:rsidRDefault="00C865A6" w:rsidP="004721A4">
      <w:pPr>
        <w:ind w:left="432" w:hanging="432"/>
        <w:contextualSpacing/>
        <w:rPr>
          <w:color w:val="000000" w:themeColor="text1"/>
        </w:rPr>
      </w:pPr>
      <w:r w:rsidRPr="00E62DDE">
        <w:rPr>
          <w:color w:val="000000" w:themeColor="text1"/>
          <w:vertAlign w:val="superscript"/>
        </w:rPr>
        <w:t>2</w:t>
      </w:r>
      <w:r w:rsidR="0055528C" w:rsidRPr="00E62DDE">
        <w:rPr>
          <w:color w:val="000000" w:themeColor="text1"/>
        </w:rPr>
        <w:t>Department of Entomology, University of Antananarivo, Antananarivo, Madagascar</w:t>
      </w:r>
      <w:r w:rsidR="00E62DDE" w:rsidRPr="00E62DDE">
        <w:rPr>
          <w:color w:val="000000" w:themeColor="text1"/>
        </w:rPr>
        <w:t xml:space="preserve">. </w:t>
      </w:r>
      <w:hyperlink r:id="rId11" w:history="1">
        <w:r w:rsidR="00E62DDE" w:rsidRPr="00E62DDE">
          <w:rPr>
            <w:rStyle w:val="Hyperlink"/>
            <w:color w:val="000000" w:themeColor="text1"/>
          </w:rPr>
          <w:t>andrysantino2@gmail.com</w:t>
        </w:r>
      </w:hyperlink>
      <w:r w:rsidR="00E62DDE" w:rsidRPr="00E62DDE">
        <w:rPr>
          <w:color w:val="000000" w:themeColor="text1"/>
        </w:rPr>
        <w:t xml:space="preserve"> (AA).</w:t>
      </w:r>
    </w:p>
    <w:p w14:paraId="198B6F52" w14:textId="77777777" w:rsidR="0055528C" w:rsidRPr="00E62DDE" w:rsidRDefault="00C865A6" w:rsidP="004721A4">
      <w:pPr>
        <w:ind w:left="432" w:hanging="432"/>
        <w:contextualSpacing/>
        <w:rPr>
          <w:color w:val="000000" w:themeColor="text1"/>
        </w:rPr>
      </w:pPr>
      <w:r w:rsidRPr="00E62DDE">
        <w:rPr>
          <w:color w:val="000000" w:themeColor="text1"/>
          <w:vertAlign w:val="superscript"/>
        </w:rPr>
        <w:t>3</w:t>
      </w:r>
      <w:r w:rsidR="0055528C" w:rsidRPr="00E62DDE">
        <w:rPr>
          <w:color w:val="000000" w:themeColor="text1"/>
        </w:rPr>
        <w:t>Odum School of Ecology, University of Georgia, Athens, GA, USA</w:t>
      </w:r>
      <w:r w:rsidR="00E62DDE" w:rsidRPr="00E62DDE">
        <w:rPr>
          <w:color w:val="000000" w:themeColor="text1"/>
        </w:rPr>
        <w:t xml:space="preserve">. </w:t>
      </w:r>
      <w:hyperlink r:id="rId12" w:history="1">
        <w:r w:rsidR="00E62DDE" w:rsidRPr="00E62DDE">
          <w:rPr>
            <w:rStyle w:val="Hyperlink"/>
            <w:color w:val="000000" w:themeColor="text1"/>
          </w:rPr>
          <w:t>gentles@uga.edu</w:t>
        </w:r>
      </w:hyperlink>
      <w:r w:rsidR="00E62DDE" w:rsidRPr="00E62DDE">
        <w:rPr>
          <w:color w:val="000000" w:themeColor="text1"/>
        </w:rPr>
        <w:t xml:space="preserve"> (AG).</w:t>
      </w:r>
    </w:p>
    <w:p w14:paraId="153A5E81" w14:textId="77777777" w:rsidR="00C865A6" w:rsidRPr="00E62DDE" w:rsidRDefault="00C865A6" w:rsidP="004721A4">
      <w:pPr>
        <w:ind w:left="432" w:hanging="432"/>
        <w:contextualSpacing/>
        <w:rPr>
          <w:color w:val="000000" w:themeColor="text1"/>
        </w:rPr>
      </w:pPr>
      <w:r w:rsidRPr="00E62DDE">
        <w:rPr>
          <w:color w:val="000000" w:themeColor="text1"/>
          <w:vertAlign w:val="superscript"/>
        </w:rPr>
        <w:t>4</w:t>
      </w:r>
      <w:r w:rsidRPr="00E62DDE">
        <w:rPr>
          <w:color w:val="000000" w:themeColor="text1"/>
        </w:rPr>
        <w:t>Department of Integrative Biology, University of California, Berkeley, Berkeley, CA, USA</w:t>
      </w:r>
      <w:r w:rsidR="00E62DDE" w:rsidRPr="00E62DDE">
        <w:rPr>
          <w:color w:val="000000" w:themeColor="text1"/>
        </w:rPr>
        <w:t xml:space="preserve">. </w:t>
      </w:r>
      <w:hyperlink r:id="rId13" w:history="1">
        <w:r w:rsidR="00E62DDE" w:rsidRPr="00E62DDE">
          <w:rPr>
            <w:rStyle w:val="Hyperlink"/>
            <w:color w:val="000000" w:themeColor="text1"/>
          </w:rPr>
          <w:t>sarah_guth@berkeley.edu</w:t>
        </w:r>
      </w:hyperlink>
      <w:r w:rsidR="00E62DDE" w:rsidRPr="00E62DDE">
        <w:rPr>
          <w:color w:val="000000" w:themeColor="text1"/>
        </w:rPr>
        <w:t xml:space="preserve"> (SG).</w:t>
      </w:r>
    </w:p>
    <w:p w14:paraId="7B4839CD" w14:textId="77777777" w:rsidR="0055528C" w:rsidRPr="00E62DDE" w:rsidRDefault="0055528C" w:rsidP="004721A4">
      <w:pPr>
        <w:ind w:left="432" w:hanging="432"/>
        <w:contextualSpacing/>
        <w:rPr>
          <w:color w:val="000000" w:themeColor="text1"/>
        </w:rPr>
      </w:pPr>
      <w:r w:rsidRPr="00E62DDE">
        <w:rPr>
          <w:color w:val="000000" w:themeColor="text1"/>
          <w:vertAlign w:val="superscript"/>
        </w:rPr>
        <w:t>5</w:t>
      </w:r>
      <w:r w:rsidRPr="00E62DDE">
        <w:rPr>
          <w:color w:val="000000" w:themeColor="text1"/>
        </w:rPr>
        <w:t xml:space="preserve">Virology Unit, </w:t>
      </w:r>
      <w:proofErr w:type="spellStart"/>
      <w:r w:rsidRPr="00E62DDE">
        <w:rPr>
          <w:color w:val="000000" w:themeColor="text1"/>
        </w:rPr>
        <w:t>Institut</w:t>
      </w:r>
      <w:proofErr w:type="spellEnd"/>
      <w:r w:rsidRPr="00E62DDE">
        <w:rPr>
          <w:color w:val="000000" w:themeColor="text1"/>
        </w:rPr>
        <w:t xml:space="preserve"> Pasteur of Madagascar, Antananarivo, Madagascar</w:t>
      </w:r>
      <w:r w:rsidR="00E62DDE" w:rsidRPr="00E62DDE">
        <w:rPr>
          <w:color w:val="000000" w:themeColor="text1"/>
        </w:rPr>
        <w:t xml:space="preserve">. </w:t>
      </w:r>
      <w:hyperlink r:id="rId14" w:history="1">
        <w:r w:rsidR="00E62DDE" w:rsidRPr="00E62DDE">
          <w:rPr>
            <w:rStyle w:val="Hyperlink"/>
            <w:color w:val="000000" w:themeColor="text1"/>
          </w:rPr>
          <w:t>jean-Michel.HERAUD@pasteur.sn</w:t>
        </w:r>
      </w:hyperlink>
      <w:r w:rsidR="00E62DDE" w:rsidRPr="00E62DDE">
        <w:rPr>
          <w:color w:val="000000" w:themeColor="text1"/>
        </w:rPr>
        <w:t xml:space="preserve"> (JMH).</w:t>
      </w:r>
    </w:p>
    <w:p w14:paraId="1CDE5D7E" w14:textId="67C3AB58" w:rsidR="00E62DDE" w:rsidRDefault="00A81A19" w:rsidP="004721A4">
      <w:pPr>
        <w:ind w:left="432" w:hanging="432"/>
        <w:contextualSpacing/>
        <w:rPr>
          <w:color w:val="000000" w:themeColor="text1"/>
        </w:rPr>
      </w:pPr>
      <w:r>
        <w:rPr>
          <w:color w:val="000000" w:themeColor="text1"/>
          <w:vertAlign w:val="superscript"/>
        </w:rPr>
        <w:t>6</w:t>
      </w:r>
      <w:r w:rsidR="00E62DDE" w:rsidRPr="00D53C05">
        <w:rPr>
          <w:color w:val="000000" w:themeColor="text1"/>
        </w:rPr>
        <w:t xml:space="preserve">Virology Department, </w:t>
      </w:r>
      <w:proofErr w:type="spellStart"/>
      <w:r w:rsidR="00E62DDE" w:rsidRPr="00D53C05">
        <w:rPr>
          <w:color w:val="000000" w:themeColor="text1"/>
        </w:rPr>
        <w:t>Institut</w:t>
      </w:r>
      <w:proofErr w:type="spellEnd"/>
      <w:r w:rsidR="00E62DDE" w:rsidRPr="00D53C05">
        <w:rPr>
          <w:color w:val="000000" w:themeColor="text1"/>
        </w:rPr>
        <w:t xml:space="preserve"> Pasteur de Dakar, Dakar, Senegal.</w:t>
      </w:r>
    </w:p>
    <w:p w14:paraId="58914FFF" w14:textId="09869D9E" w:rsidR="00A81A19" w:rsidRPr="00D53C05" w:rsidRDefault="00A81A19" w:rsidP="00A81A19">
      <w:pPr>
        <w:ind w:left="432" w:hanging="432"/>
        <w:contextualSpacing/>
        <w:rPr>
          <w:color w:val="000000" w:themeColor="text1"/>
        </w:rPr>
      </w:pPr>
      <w:r>
        <w:rPr>
          <w:color w:val="000000" w:themeColor="text1"/>
          <w:vertAlign w:val="superscript"/>
        </w:rPr>
        <w:t>7</w:t>
      </w:r>
      <w:r w:rsidRPr="00D53C05">
        <w:rPr>
          <w:color w:val="000000" w:themeColor="text1"/>
        </w:rPr>
        <w:t xml:space="preserve">Gund Institute for Environment, The University of Vermont, Burlington, VT, USA. </w:t>
      </w:r>
      <w:hyperlink r:id="rId15" w:history="1">
        <w:r w:rsidRPr="00D53C05">
          <w:rPr>
            <w:rStyle w:val="Hyperlink"/>
            <w:color w:val="000000" w:themeColor="text1"/>
          </w:rPr>
          <w:t>timothy.treuer@uvm.edu</w:t>
        </w:r>
      </w:hyperlink>
      <w:r w:rsidRPr="00D53C05">
        <w:rPr>
          <w:color w:val="000000" w:themeColor="text1"/>
        </w:rPr>
        <w:t xml:space="preserve"> (TT) </w:t>
      </w:r>
    </w:p>
    <w:p w14:paraId="19B57388" w14:textId="6ABBE84A" w:rsidR="00E62DDE" w:rsidRDefault="00D53C05" w:rsidP="004721A4">
      <w:pPr>
        <w:ind w:left="432" w:hanging="432"/>
        <w:contextualSpacing/>
        <w:rPr>
          <w:color w:val="000000" w:themeColor="text1"/>
        </w:rPr>
      </w:pPr>
      <w:r w:rsidRPr="00D53C05">
        <w:rPr>
          <w:color w:val="000000" w:themeColor="text1"/>
          <w:vertAlign w:val="superscript"/>
        </w:rPr>
        <w:t>8</w:t>
      </w:r>
      <w:r w:rsidR="00C865A6" w:rsidRPr="00D53C05">
        <w:rPr>
          <w:color w:val="000000" w:themeColor="text1"/>
        </w:rPr>
        <w:t>Department of Ecology and Evolution</w:t>
      </w:r>
      <w:r w:rsidR="00C865A6" w:rsidRPr="00E62DDE">
        <w:rPr>
          <w:color w:val="000000" w:themeColor="text1"/>
        </w:rPr>
        <w:t>, University of Chicago, Chicago, IL, USA</w:t>
      </w:r>
      <w:r w:rsidR="00E62DDE" w:rsidRPr="00E62DDE">
        <w:rPr>
          <w:color w:val="000000" w:themeColor="text1"/>
        </w:rPr>
        <w:t xml:space="preserve">. </w:t>
      </w:r>
      <w:hyperlink r:id="rId16" w:history="1">
        <w:r w:rsidR="00E62DDE" w:rsidRPr="00E62DDE">
          <w:rPr>
            <w:rStyle w:val="Hyperlink"/>
            <w:color w:val="000000" w:themeColor="text1"/>
          </w:rPr>
          <w:t>cbrook@uchicago.edu</w:t>
        </w:r>
      </w:hyperlink>
      <w:r w:rsidR="00E62DDE" w:rsidRPr="00E62DDE">
        <w:rPr>
          <w:color w:val="000000" w:themeColor="text1"/>
        </w:rPr>
        <w:t xml:space="preserve"> (CEB).</w:t>
      </w:r>
    </w:p>
    <w:p w14:paraId="611DEA31" w14:textId="77777777" w:rsidR="00E62DDE" w:rsidRPr="00E62DDE" w:rsidRDefault="00E62DDE" w:rsidP="004721A4">
      <w:pPr>
        <w:contextualSpacing/>
        <w:rPr>
          <w:color w:val="000000" w:themeColor="text1"/>
        </w:rPr>
      </w:pPr>
    </w:p>
    <w:p w14:paraId="32023088" w14:textId="2411F30D" w:rsidR="00421D76" w:rsidRDefault="00C865A6" w:rsidP="004721A4">
      <w:pPr>
        <w:contextualSpacing/>
        <w:jc w:val="both"/>
        <w:rPr>
          <w:i/>
          <w:iCs/>
        </w:rPr>
      </w:pPr>
      <w:r w:rsidRPr="00C865A6">
        <w:t>*</w:t>
      </w:r>
      <w:r>
        <w:rPr>
          <w:i/>
          <w:iCs/>
        </w:rPr>
        <w:t>These first authors contributed equally</w:t>
      </w:r>
      <w:r w:rsidR="00421D76">
        <w:rPr>
          <w:i/>
          <w:iCs/>
        </w:rPr>
        <w:t xml:space="preserve"> and are listed alphabetically</w:t>
      </w:r>
      <w:r>
        <w:rPr>
          <w:i/>
          <w:iCs/>
        </w:rPr>
        <w:t>.</w:t>
      </w:r>
    </w:p>
    <w:p w14:paraId="4C5FFDB2" w14:textId="77777777" w:rsidR="0018126F" w:rsidRDefault="0018126F" w:rsidP="004721A4">
      <w:pPr>
        <w:contextualSpacing/>
        <w:jc w:val="both"/>
        <w:rPr>
          <w:b/>
          <w:bCs/>
          <w:color w:val="000000"/>
          <w:u w:val="single"/>
        </w:rPr>
      </w:pPr>
    </w:p>
    <w:p w14:paraId="19946BD6" w14:textId="154A419A" w:rsidR="0018126F" w:rsidRPr="00E62DDE" w:rsidRDefault="0018126F" w:rsidP="004721A4">
      <w:pPr>
        <w:contextualSpacing/>
        <w:jc w:val="both"/>
        <w:rPr>
          <w:vertAlign w:val="superscript"/>
        </w:rPr>
      </w:pPr>
      <w:r w:rsidRPr="00806193">
        <w:rPr>
          <w:b/>
          <w:bCs/>
          <w:smallCaps/>
          <w:color w:val="000000"/>
        </w:rPr>
        <w:t>Keywords:</w:t>
      </w:r>
      <w:r>
        <w:rPr>
          <w:color w:val="000000"/>
        </w:rPr>
        <w:t xml:space="preserve"> </w:t>
      </w:r>
      <w:proofErr w:type="spellStart"/>
      <w:r>
        <w:rPr>
          <w:color w:val="000000"/>
        </w:rPr>
        <w:t>Pteropodidae</w:t>
      </w:r>
      <w:proofErr w:type="spellEnd"/>
      <w:r>
        <w:rPr>
          <w:color w:val="000000"/>
        </w:rPr>
        <w:t xml:space="preserve">, </w:t>
      </w:r>
      <w:r w:rsidR="00303C6C">
        <w:rPr>
          <w:color w:val="000000"/>
        </w:rPr>
        <w:t xml:space="preserve">pteropodid, </w:t>
      </w:r>
      <w:r>
        <w:rPr>
          <w:color w:val="000000"/>
        </w:rPr>
        <w:t xml:space="preserve">fruit bat, Madagascar, morphology, seasonality, </w:t>
      </w:r>
      <w:r>
        <w:rPr>
          <w:i/>
          <w:iCs/>
          <w:color w:val="000000"/>
        </w:rPr>
        <w:t>Pteropus rufus, Eidolon dupreanum, Rousettus madagascariensis</w:t>
      </w:r>
    </w:p>
    <w:p w14:paraId="6DF99FDF" w14:textId="77777777" w:rsidR="0018126F" w:rsidRDefault="0018126F" w:rsidP="004721A4">
      <w:pPr>
        <w:contextualSpacing/>
        <w:jc w:val="both"/>
        <w:rPr>
          <w:vertAlign w:val="superscript"/>
        </w:rPr>
      </w:pPr>
    </w:p>
    <w:p w14:paraId="1C771185" w14:textId="77777777" w:rsidR="0018126F" w:rsidRPr="00806193" w:rsidRDefault="0018126F" w:rsidP="004721A4">
      <w:pPr>
        <w:contextualSpacing/>
        <w:jc w:val="both"/>
        <w:rPr>
          <w:b/>
          <w:bCs/>
          <w:smallCaps/>
          <w:color w:val="000000"/>
        </w:rPr>
      </w:pPr>
      <w:r w:rsidRPr="00806193">
        <w:rPr>
          <w:smallCaps/>
          <w:vertAlign w:val="superscript"/>
        </w:rPr>
        <w:sym w:font="Wingdings 2" w:char="F085"/>
      </w:r>
      <w:r w:rsidRPr="00806193">
        <w:rPr>
          <w:b/>
          <w:bCs/>
          <w:smallCaps/>
          <w:color w:val="000000"/>
        </w:rPr>
        <w:t>Correspondent:</w:t>
      </w:r>
    </w:p>
    <w:p w14:paraId="1EE7D730" w14:textId="77777777" w:rsidR="0018126F" w:rsidRPr="004A57CD" w:rsidRDefault="0018126F" w:rsidP="004721A4">
      <w:pPr>
        <w:contextualSpacing/>
        <w:jc w:val="both"/>
        <w:rPr>
          <w:color w:val="000000"/>
        </w:rPr>
      </w:pPr>
      <w:r>
        <w:rPr>
          <w:color w:val="000000"/>
        </w:rPr>
        <w:t xml:space="preserve">Dr. </w:t>
      </w:r>
      <w:r w:rsidRPr="002914F9">
        <w:rPr>
          <w:color w:val="000000"/>
        </w:rPr>
        <w:t>Cara E. Brook</w:t>
      </w:r>
      <w:r>
        <w:rPr>
          <w:color w:val="000000"/>
        </w:rPr>
        <w:t xml:space="preserve">, </w:t>
      </w:r>
      <w:hyperlink r:id="rId17" w:history="1">
        <w:r w:rsidRPr="00E62DDE">
          <w:rPr>
            <w:rStyle w:val="Hyperlink"/>
          </w:rPr>
          <w:t>cbrook@uchicago.edu</w:t>
        </w:r>
      </w:hyperlink>
    </w:p>
    <w:p w14:paraId="5FA60E51" w14:textId="77777777" w:rsidR="0018126F" w:rsidRDefault="0018126F" w:rsidP="004721A4">
      <w:pPr>
        <w:contextualSpacing/>
        <w:jc w:val="both"/>
        <w:rPr>
          <w:i/>
          <w:iCs/>
        </w:rPr>
      </w:pPr>
    </w:p>
    <w:p w14:paraId="0E253D70" w14:textId="77777777" w:rsidR="00D53C05" w:rsidRPr="00D53C05" w:rsidRDefault="00D53C05" w:rsidP="004721A4">
      <w:pPr>
        <w:contextualSpacing/>
        <w:jc w:val="both"/>
        <w:rPr>
          <w:i/>
          <w:iCs/>
        </w:rPr>
      </w:pPr>
    </w:p>
    <w:p w14:paraId="27AF4A86" w14:textId="7EAB91DC" w:rsidR="005114A9" w:rsidRPr="004A73CE" w:rsidRDefault="00D53C05" w:rsidP="004721A4">
      <w:pPr>
        <w:contextualSpacing/>
        <w:jc w:val="both"/>
        <w:rPr>
          <w:color w:val="000000" w:themeColor="text1"/>
        </w:rPr>
      </w:pPr>
      <w:r>
        <w:rPr>
          <w:color w:val="000000" w:themeColor="text1"/>
        </w:rPr>
        <w:t xml:space="preserve">The island nation of Madagascar is home to three endemic species of Old World Fruit Bat in the family </w:t>
      </w:r>
      <w:proofErr w:type="spellStart"/>
      <w:r>
        <w:rPr>
          <w:color w:val="000000" w:themeColor="text1"/>
        </w:rPr>
        <w:t>Pteropodidae</w:t>
      </w:r>
      <w:proofErr w:type="spellEnd"/>
      <w:r>
        <w:rPr>
          <w:color w:val="000000" w:themeColor="text1"/>
        </w:rPr>
        <w:t xml:space="preserve">: </w:t>
      </w:r>
      <w:proofErr w:type="spellStart"/>
      <w:r>
        <w:rPr>
          <w:i/>
          <w:iCs/>
          <w:color w:val="000000" w:themeColor="text1"/>
        </w:rPr>
        <w:t>Pteropus</w:t>
      </w:r>
      <w:proofErr w:type="spellEnd"/>
      <w:r>
        <w:rPr>
          <w:i/>
          <w:iCs/>
          <w:color w:val="000000" w:themeColor="text1"/>
        </w:rPr>
        <w:t xml:space="preserve"> rufus, Eidolon dupreanum, </w:t>
      </w:r>
      <w:r>
        <w:rPr>
          <w:color w:val="000000" w:themeColor="text1"/>
        </w:rPr>
        <w:t xml:space="preserve">and </w:t>
      </w:r>
      <w:r>
        <w:rPr>
          <w:i/>
          <w:iCs/>
          <w:color w:val="000000" w:themeColor="text1"/>
        </w:rPr>
        <w:t xml:space="preserve">Rousettus madagascariensis, </w:t>
      </w:r>
      <w:r>
        <w:rPr>
          <w:color w:val="000000" w:themeColor="text1"/>
        </w:rPr>
        <w:t>all three of which are IUCN Red Listed under some category of threat. To inform</w:t>
      </w:r>
      <w:r w:rsidR="005114A9">
        <w:rPr>
          <w:color w:val="000000" w:themeColor="text1"/>
        </w:rPr>
        <w:t xml:space="preserve"> conservation efforts </w:t>
      </w:r>
      <w:r w:rsidR="00AD6F2B">
        <w:rPr>
          <w:color w:val="000000" w:themeColor="text1"/>
        </w:rPr>
        <w:t xml:space="preserve">to </w:t>
      </w:r>
      <w:r w:rsidR="005114A9">
        <w:rPr>
          <w:color w:val="000000" w:themeColor="text1"/>
        </w:rPr>
        <w:t>model population viability</w:t>
      </w:r>
      <w:r w:rsidR="00AD6F2B">
        <w:rPr>
          <w:color w:val="000000" w:themeColor="text1"/>
        </w:rPr>
        <w:t xml:space="preserve"> for these threatened species</w:t>
      </w:r>
      <w:r w:rsidR="005114A9">
        <w:rPr>
          <w:color w:val="000000" w:themeColor="text1"/>
        </w:rPr>
        <w:t xml:space="preserve">, as well understand the mechanisms underpinning persistence </w:t>
      </w:r>
      <w:r w:rsidR="00AD6F2B">
        <w:rPr>
          <w:color w:val="000000" w:themeColor="text1"/>
        </w:rPr>
        <w:t>of</w:t>
      </w:r>
      <w:r w:rsidR="005114A9">
        <w:rPr>
          <w:color w:val="000000" w:themeColor="text1"/>
        </w:rPr>
        <w:t xml:space="preserve"> several potentially zoonotic pathogens hosted by these bats, we</w:t>
      </w:r>
      <w:r w:rsidR="00AD6F2B">
        <w:rPr>
          <w:color w:val="000000" w:themeColor="text1"/>
        </w:rPr>
        <w:t xml:space="preserve"> here</w:t>
      </w:r>
      <w:r w:rsidR="005114A9">
        <w:rPr>
          <w:color w:val="000000" w:themeColor="text1"/>
        </w:rPr>
        <w:t xml:space="preserve"> define the seasonal </w:t>
      </w:r>
      <w:r>
        <w:rPr>
          <w:color w:val="000000" w:themeColor="text1"/>
        </w:rPr>
        <w:t xml:space="preserve">limits of a staggered annual </w:t>
      </w:r>
      <w:r w:rsidR="005114A9">
        <w:rPr>
          <w:color w:val="000000" w:themeColor="text1"/>
        </w:rPr>
        <w:t>birth pulse across the</w:t>
      </w:r>
      <w:r w:rsidR="00AD6F2B">
        <w:rPr>
          <w:color w:val="000000" w:themeColor="text1"/>
        </w:rPr>
        <w:t xml:space="preserve"> </w:t>
      </w:r>
      <w:r w:rsidR="005114A9">
        <w:rPr>
          <w:color w:val="000000" w:themeColor="text1"/>
        </w:rPr>
        <w:t xml:space="preserve">three </w:t>
      </w:r>
      <w:r w:rsidR="00AD6F2B">
        <w:rPr>
          <w:color w:val="000000" w:themeColor="text1"/>
        </w:rPr>
        <w:t xml:space="preserve">Malagasy </w:t>
      </w:r>
      <w:r w:rsidR="00AC3096">
        <w:rPr>
          <w:color w:val="000000" w:themeColor="text1"/>
        </w:rPr>
        <w:t>pteropodids</w:t>
      </w:r>
      <w:r w:rsidR="00AD6F2B">
        <w:rPr>
          <w:color w:val="000000" w:themeColor="text1"/>
        </w:rPr>
        <w:t xml:space="preserve">. Our field studies in central-eastern Madagascar </w:t>
      </w:r>
      <w:r w:rsidR="00CA7392">
        <w:rPr>
          <w:color w:val="000000" w:themeColor="text1"/>
        </w:rPr>
        <w:t>indicate</w:t>
      </w:r>
      <w:r w:rsidR="00AD6F2B">
        <w:rPr>
          <w:color w:val="000000" w:themeColor="text1"/>
        </w:rPr>
        <w:t xml:space="preserve"> that this annual birth pulse</w:t>
      </w:r>
      <w:r w:rsidR="005114A9">
        <w:rPr>
          <w:color w:val="000000" w:themeColor="text1"/>
        </w:rPr>
        <w:t xml:space="preserve"> takes place in September/October </w:t>
      </w:r>
      <w:r w:rsidR="00AD6F2B">
        <w:rPr>
          <w:color w:val="000000" w:themeColor="text1"/>
        </w:rPr>
        <w:t>for</w:t>
      </w:r>
      <w:r w:rsidR="005114A9">
        <w:rPr>
          <w:color w:val="000000" w:themeColor="text1"/>
        </w:rPr>
        <w:t xml:space="preserve"> </w:t>
      </w:r>
      <w:r w:rsidR="005114A9">
        <w:rPr>
          <w:i/>
          <w:iCs/>
          <w:color w:val="000000" w:themeColor="text1"/>
        </w:rPr>
        <w:t xml:space="preserve">P. rufus, </w:t>
      </w:r>
      <w:r w:rsidR="005114A9">
        <w:rPr>
          <w:color w:val="000000" w:themeColor="text1"/>
        </w:rPr>
        <w:t xml:space="preserve">November for </w:t>
      </w:r>
      <w:r w:rsidR="005114A9">
        <w:rPr>
          <w:i/>
          <w:iCs/>
          <w:color w:val="000000" w:themeColor="text1"/>
        </w:rPr>
        <w:t xml:space="preserve">E. dupreanum, </w:t>
      </w:r>
      <w:r w:rsidR="005114A9">
        <w:rPr>
          <w:color w:val="000000" w:themeColor="text1"/>
        </w:rPr>
        <w:t xml:space="preserve">and December for </w:t>
      </w:r>
      <w:r w:rsidR="005114A9">
        <w:rPr>
          <w:i/>
          <w:iCs/>
          <w:color w:val="000000" w:themeColor="text1"/>
        </w:rPr>
        <w:t xml:space="preserve">R. </w:t>
      </w:r>
      <w:proofErr w:type="spellStart"/>
      <w:r w:rsidR="005114A9">
        <w:rPr>
          <w:i/>
          <w:iCs/>
          <w:color w:val="000000" w:themeColor="text1"/>
        </w:rPr>
        <w:t>madagascariensis</w:t>
      </w:r>
      <w:proofErr w:type="spellEnd"/>
      <w:r w:rsidR="00C00A44">
        <w:rPr>
          <w:i/>
          <w:iCs/>
          <w:color w:val="000000" w:themeColor="text1"/>
        </w:rPr>
        <w:t xml:space="preserve">. </w:t>
      </w:r>
      <w:r w:rsidR="00C00A44">
        <w:rPr>
          <w:color w:val="000000" w:themeColor="text1"/>
        </w:rPr>
        <w:t>J</w:t>
      </w:r>
      <w:r w:rsidR="00AD6F2B">
        <w:rPr>
          <w:color w:val="000000" w:themeColor="text1"/>
        </w:rPr>
        <w:t xml:space="preserve">uvenile development periods </w:t>
      </w:r>
      <w:r w:rsidR="00C00A44">
        <w:rPr>
          <w:color w:val="000000" w:themeColor="text1"/>
        </w:rPr>
        <w:t>vary</w:t>
      </w:r>
      <w:r w:rsidR="00A2110F">
        <w:rPr>
          <w:color w:val="000000" w:themeColor="text1"/>
        </w:rPr>
        <w:t xml:space="preserve"> across the three species, resulting</w:t>
      </w:r>
      <w:r w:rsidR="00AD6F2B">
        <w:rPr>
          <w:color w:val="000000" w:themeColor="text1"/>
        </w:rPr>
        <w:t xml:space="preserve"> in near-synchronous weaning of pups</w:t>
      </w:r>
      <w:r w:rsidR="00AC3096">
        <w:rPr>
          <w:color w:val="000000" w:themeColor="text1"/>
        </w:rPr>
        <w:t xml:space="preserve"> for all species in late January-February at the height of the fruiting </w:t>
      </w:r>
      <w:r w:rsidR="00AC3096">
        <w:rPr>
          <w:color w:val="000000" w:themeColor="text1"/>
        </w:rPr>
        <w:lastRenderedPageBreak/>
        <w:t>season</w:t>
      </w:r>
      <w:r w:rsidR="00A2110F">
        <w:rPr>
          <w:color w:val="000000" w:themeColor="text1"/>
        </w:rPr>
        <w:t xml:space="preserve"> for Madagascar, a pattern characteristic of most mammalian frugivores on the island</w:t>
      </w:r>
      <w:r w:rsidR="00AC3096">
        <w:rPr>
          <w:color w:val="000000" w:themeColor="text1"/>
        </w:rPr>
        <w:t xml:space="preserve">. We </w:t>
      </w:r>
      <w:r w:rsidR="00A2110F">
        <w:rPr>
          <w:color w:val="000000" w:themeColor="text1"/>
        </w:rPr>
        <w:t xml:space="preserve">here </w:t>
      </w:r>
      <w:r w:rsidR="00AC3096">
        <w:rPr>
          <w:color w:val="000000" w:themeColor="text1"/>
        </w:rPr>
        <w:t xml:space="preserve">document the size range in morphological </w:t>
      </w:r>
      <w:r w:rsidR="00A2110F">
        <w:rPr>
          <w:color w:val="000000" w:themeColor="text1"/>
        </w:rPr>
        <w:t>traits</w:t>
      </w:r>
      <w:r w:rsidR="00AC3096">
        <w:rPr>
          <w:color w:val="000000" w:themeColor="text1"/>
        </w:rPr>
        <w:t xml:space="preserve"> for the </w:t>
      </w:r>
      <w:r w:rsidR="00A2110F">
        <w:rPr>
          <w:color w:val="000000" w:themeColor="text1"/>
        </w:rPr>
        <w:t xml:space="preserve">three </w:t>
      </w:r>
      <w:r w:rsidR="00AC3096">
        <w:rPr>
          <w:color w:val="000000" w:themeColor="text1"/>
        </w:rPr>
        <w:t>Malagasy fruit bats</w:t>
      </w:r>
      <w:r w:rsidR="00A2110F">
        <w:rPr>
          <w:color w:val="000000" w:themeColor="text1"/>
        </w:rPr>
        <w:t xml:space="preserve"> species; these </w:t>
      </w:r>
      <w:proofErr w:type="spellStart"/>
      <w:r w:rsidR="00A2110F">
        <w:rPr>
          <w:color w:val="000000" w:themeColor="text1"/>
        </w:rPr>
        <w:t>traists</w:t>
      </w:r>
      <w:proofErr w:type="spellEnd"/>
      <w:r w:rsidR="00A2110F">
        <w:rPr>
          <w:color w:val="000000" w:themeColor="text1"/>
        </w:rPr>
        <w:t xml:space="preserve"> </w:t>
      </w:r>
      <w:r w:rsidR="00AC3096">
        <w:rPr>
          <w:color w:val="000000" w:themeColor="text1"/>
        </w:rPr>
        <w:t xml:space="preserve">span the range of those known for pteropodids more broadly, with </w:t>
      </w:r>
      <w:r w:rsidR="00AC3096">
        <w:rPr>
          <w:i/>
          <w:iCs/>
          <w:color w:val="000000" w:themeColor="text1"/>
        </w:rPr>
        <w:t>P. rufus</w:t>
      </w:r>
      <w:r w:rsidR="00AC3096">
        <w:rPr>
          <w:color w:val="000000" w:themeColor="text1"/>
        </w:rPr>
        <w:t xml:space="preserve"> and </w:t>
      </w:r>
      <w:r w:rsidR="00AC3096">
        <w:rPr>
          <w:i/>
          <w:iCs/>
          <w:color w:val="000000" w:themeColor="text1"/>
        </w:rPr>
        <w:t xml:space="preserve">E. dupreanum </w:t>
      </w:r>
      <w:r w:rsidR="00AC3096">
        <w:rPr>
          <w:color w:val="000000" w:themeColor="text1"/>
        </w:rPr>
        <w:t xml:space="preserve">among the larger of recorded species and </w:t>
      </w:r>
      <w:r w:rsidR="00AC3096">
        <w:rPr>
          <w:i/>
          <w:iCs/>
          <w:color w:val="000000" w:themeColor="text1"/>
        </w:rPr>
        <w:t xml:space="preserve">R. madagascariensis </w:t>
      </w:r>
      <w:r w:rsidR="00AC3096">
        <w:rPr>
          <w:color w:val="000000" w:themeColor="text1"/>
        </w:rPr>
        <w:t xml:space="preserve">among the smaller. </w:t>
      </w:r>
      <w:r w:rsidR="00D36EC1">
        <w:rPr>
          <w:color w:val="000000" w:themeColor="text1"/>
        </w:rPr>
        <w:t xml:space="preserve">We explore seasonal variation in body condition by comparing observed body mass with body mass </w:t>
      </w:r>
      <w:r w:rsidR="00D93327">
        <w:rPr>
          <w:color w:val="000000" w:themeColor="text1"/>
        </w:rPr>
        <w:t>predicted by</w:t>
      </w:r>
      <w:r w:rsidR="00D36EC1">
        <w:rPr>
          <w:color w:val="000000" w:themeColor="text1"/>
        </w:rPr>
        <w:t xml:space="preserve"> forearm length, </w:t>
      </w:r>
      <w:r w:rsidR="00AC3096">
        <w:rPr>
          <w:color w:val="000000" w:themeColor="text1"/>
        </w:rPr>
        <w:t>demonstrat</w:t>
      </w:r>
      <w:r w:rsidR="00D36EC1">
        <w:rPr>
          <w:color w:val="000000" w:themeColor="text1"/>
        </w:rPr>
        <w:t>ing</w:t>
      </w:r>
      <w:r w:rsidR="00AC3096">
        <w:rPr>
          <w:color w:val="000000" w:themeColor="text1"/>
        </w:rPr>
        <w:t xml:space="preserve"> </w:t>
      </w:r>
      <w:r w:rsidR="00D36EC1">
        <w:rPr>
          <w:color w:val="000000" w:themeColor="text1"/>
        </w:rPr>
        <w:t xml:space="preserve">that </w:t>
      </w:r>
      <w:r w:rsidR="00AC3096">
        <w:rPr>
          <w:color w:val="000000" w:themeColor="text1"/>
        </w:rPr>
        <w:t xml:space="preserve">pregnant females add weight during </w:t>
      </w:r>
      <w:r w:rsidR="00303C6C">
        <w:rPr>
          <w:color w:val="000000" w:themeColor="text1"/>
        </w:rPr>
        <w:t>staggered</w:t>
      </w:r>
      <w:r w:rsidR="00AC3096">
        <w:rPr>
          <w:color w:val="000000" w:themeColor="text1"/>
        </w:rPr>
        <w:t xml:space="preserve"> gestation period</w:t>
      </w:r>
      <w:r w:rsidR="00303C6C">
        <w:rPr>
          <w:color w:val="000000" w:themeColor="text1"/>
        </w:rPr>
        <w:t>s</w:t>
      </w:r>
      <w:r w:rsidR="00AC3096">
        <w:rPr>
          <w:color w:val="000000" w:themeColor="text1"/>
        </w:rPr>
        <w:t xml:space="preserve"> and males lose weight during the nutritionally-deficit Malagasy winter. Finally, we quantify forearm, tibia, and ear length growth rates in juvenile Malagasy pteropodids, demonstrating both faster growth and more protracted development </w:t>
      </w:r>
      <w:r w:rsidR="004A73CE">
        <w:rPr>
          <w:color w:val="000000" w:themeColor="text1"/>
        </w:rPr>
        <w:t xml:space="preserve">times for the largest-bodied </w:t>
      </w:r>
      <w:r w:rsidR="004A73CE">
        <w:rPr>
          <w:i/>
          <w:iCs/>
          <w:color w:val="000000" w:themeColor="text1"/>
        </w:rPr>
        <w:t xml:space="preserve">P. rufus. </w:t>
      </w:r>
      <w:r w:rsidR="00CA7392">
        <w:rPr>
          <w:color w:val="000000" w:themeColor="text1"/>
        </w:rPr>
        <w:t xml:space="preserve">The longer development period for </w:t>
      </w:r>
      <w:r w:rsidR="004F712D">
        <w:rPr>
          <w:color w:val="000000" w:themeColor="text1"/>
        </w:rPr>
        <w:t xml:space="preserve">the already-threatened </w:t>
      </w:r>
      <w:r w:rsidR="00CA7392">
        <w:rPr>
          <w:i/>
          <w:iCs/>
          <w:color w:val="000000" w:themeColor="text1"/>
        </w:rPr>
        <w:t xml:space="preserve">P. rufus </w:t>
      </w:r>
      <w:r w:rsidR="004F712D">
        <w:rPr>
          <w:color w:val="000000" w:themeColor="text1"/>
        </w:rPr>
        <w:t xml:space="preserve">further jeopardizes </w:t>
      </w:r>
      <w:r w:rsidR="00A2110F">
        <w:rPr>
          <w:color w:val="000000" w:themeColor="text1"/>
        </w:rPr>
        <w:t>this species’</w:t>
      </w:r>
      <w:r w:rsidR="004F712D">
        <w:rPr>
          <w:color w:val="000000" w:themeColor="text1"/>
        </w:rPr>
        <w:t xml:space="preserve"> </w:t>
      </w:r>
      <w:r w:rsidR="00CA7392">
        <w:rPr>
          <w:color w:val="000000" w:themeColor="text1"/>
        </w:rPr>
        <w:t xml:space="preserve">conservation </w:t>
      </w:r>
      <w:r w:rsidR="004F712D">
        <w:rPr>
          <w:color w:val="000000" w:themeColor="text1"/>
        </w:rPr>
        <w:t xml:space="preserve">status as </w:t>
      </w:r>
      <w:r w:rsidR="00CA7392">
        <w:rPr>
          <w:color w:val="000000" w:themeColor="text1"/>
        </w:rPr>
        <w:t>human hunting</w:t>
      </w:r>
      <w:r w:rsidR="004F712D">
        <w:rPr>
          <w:color w:val="000000" w:themeColor="text1"/>
        </w:rPr>
        <w:t xml:space="preserve"> of bats for subsistence </w:t>
      </w:r>
      <w:r w:rsidR="00CA7392">
        <w:rPr>
          <w:color w:val="000000" w:themeColor="text1"/>
        </w:rPr>
        <w:t xml:space="preserve">is particularly detrimental to population viability during reproductive periods. The more extreme seasonal variation in the mass to forearm relationship for </w:t>
      </w:r>
      <w:r w:rsidR="00CA7392">
        <w:rPr>
          <w:i/>
          <w:iCs/>
          <w:color w:val="000000" w:themeColor="text1"/>
        </w:rPr>
        <w:t xml:space="preserve">P. rufus </w:t>
      </w:r>
      <w:r w:rsidR="00A2110F">
        <w:rPr>
          <w:color w:val="000000" w:themeColor="text1"/>
        </w:rPr>
        <w:t>may also</w:t>
      </w:r>
      <w:r w:rsidR="00CA7392">
        <w:rPr>
          <w:color w:val="000000" w:themeColor="text1"/>
        </w:rPr>
        <w:t xml:space="preserve"> modulates immune function, an important consideration given these bats’ roles as reservoir hosts for several high profile viral families known to cause severe disease in humans. </w:t>
      </w:r>
      <w:r w:rsidR="004A73CE">
        <w:rPr>
          <w:color w:val="000000" w:themeColor="text1"/>
        </w:rPr>
        <w:t>Our work highlights the importance of longitudinal field studies in collecting critical data for mammalian conservation efforts and human public health alike.</w:t>
      </w:r>
    </w:p>
    <w:p w14:paraId="7ACBE9FC" w14:textId="77777777" w:rsidR="005114A9" w:rsidRDefault="005114A9" w:rsidP="004721A4">
      <w:pPr>
        <w:contextualSpacing/>
        <w:jc w:val="both"/>
        <w:rPr>
          <w:i/>
          <w:iCs/>
          <w:color w:val="000000" w:themeColor="text1"/>
        </w:rPr>
      </w:pPr>
    </w:p>
    <w:p w14:paraId="302573E0" w14:textId="5138601C" w:rsidR="00D53C05" w:rsidRPr="005114A9" w:rsidRDefault="005114A9" w:rsidP="004721A4">
      <w:pPr>
        <w:contextualSpacing/>
        <w:jc w:val="both"/>
        <w:rPr>
          <w:color w:val="000000" w:themeColor="text1"/>
        </w:rPr>
      </w:pPr>
      <w:r>
        <w:rPr>
          <w:color w:val="000000" w:themeColor="text1"/>
        </w:rPr>
        <w:t xml:space="preserve"> </w:t>
      </w:r>
    </w:p>
    <w:p w14:paraId="6BBA4012" w14:textId="77777777" w:rsidR="002914F9" w:rsidRPr="002914F9" w:rsidRDefault="002914F9" w:rsidP="004721A4">
      <w:pPr>
        <w:pStyle w:val="c-footercontact-citystate"/>
        <w:shd w:val="clear" w:color="auto" w:fill="FFFFFF"/>
        <w:spacing w:before="0" w:beforeAutospacing="0" w:after="0" w:afterAutospacing="0"/>
        <w:contextualSpacing/>
        <w:rPr>
          <w:color w:val="000000"/>
        </w:rPr>
      </w:pPr>
    </w:p>
    <w:p w14:paraId="6338EF85" w14:textId="77777777" w:rsidR="002914F9" w:rsidRDefault="002914F9" w:rsidP="004721A4">
      <w:pPr>
        <w:contextualSpacing/>
        <w:jc w:val="both"/>
        <w:rPr>
          <w:color w:val="000000"/>
        </w:rPr>
      </w:pPr>
    </w:p>
    <w:p w14:paraId="1A499A42" w14:textId="77777777" w:rsidR="00E62DDE" w:rsidRPr="002914F9" w:rsidRDefault="00E62DDE" w:rsidP="004721A4">
      <w:pPr>
        <w:contextualSpacing/>
        <w:jc w:val="both"/>
        <w:rPr>
          <w:color w:val="000000"/>
        </w:rPr>
      </w:pPr>
    </w:p>
    <w:p w14:paraId="14AFA0C2" w14:textId="77777777" w:rsidR="002914F9" w:rsidRPr="002914F9" w:rsidRDefault="002914F9" w:rsidP="004721A4">
      <w:pPr>
        <w:contextualSpacing/>
      </w:pPr>
    </w:p>
    <w:p w14:paraId="30B6F098" w14:textId="77777777" w:rsidR="002914F9" w:rsidRDefault="002914F9" w:rsidP="004721A4">
      <w:pPr>
        <w:contextualSpacing/>
      </w:pPr>
    </w:p>
    <w:p w14:paraId="7538C0F2" w14:textId="016056E0" w:rsidR="00C865A6" w:rsidRDefault="00C865A6" w:rsidP="004721A4">
      <w:pPr>
        <w:contextualSpacing/>
      </w:pPr>
    </w:p>
    <w:p w14:paraId="67F16E2B" w14:textId="2BDC20EE" w:rsidR="00303C6C" w:rsidRDefault="00303C6C" w:rsidP="004721A4">
      <w:pPr>
        <w:contextualSpacing/>
      </w:pPr>
    </w:p>
    <w:p w14:paraId="36E822A7" w14:textId="145725DA" w:rsidR="00303C6C" w:rsidRDefault="00303C6C" w:rsidP="004721A4">
      <w:pPr>
        <w:contextualSpacing/>
      </w:pPr>
    </w:p>
    <w:p w14:paraId="6E53CE52" w14:textId="253EE4B2" w:rsidR="00303C6C" w:rsidRDefault="00303C6C" w:rsidP="004721A4">
      <w:pPr>
        <w:contextualSpacing/>
      </w:pPr>
    </w:p>
    <w:p w14:paraId="78D85122" w14:textId="3E65C124" w:rsidR="00303C6C" w:rsidRDefault="00303C6C" w:rsidP="004721A4">
      <w:pPr>
        <w:contextualSpacing/>
      </w:pPr>
    </w:p>
    <w:p w14:paraId="60AF6222" w14:textId="3EFDEABC" w:rsidR="00303C6C" w:rsidRDefault="00303C6C" w:rsidP="004721A4">
      <w:pPr>
        <w:contextualSpacing/>
      </w:pPr>
    </w:p>
    <w:p w14:paraId="2E2311A7" w14:textId="7F98703D" w:rsidR="00303C6C" w:rsidRDefault="00303C6C" w:rsidP="004721A4">
      <w:pPr>
        <w:contextualSpacing/>
      </w:pPr>
    </w:p>
    <w:p w14:paraId="1616C109" w14:textId="5D3C2647" w:rsidR="00303C6C" w:rsidRDefault="00303C6C" w:rsidP="004721A4">
      <w:pPr>
        <w:contextualSpacing/>
      </w:pPr>
    </w:p>
    <w:p w14:paraId="67954D81" w14:textId="4B28072F" w:rsidR="00303C6C" w:rsidRDefault="00303C6C" w:rsidP="004721A4">
      <w:pPr>
        <w:contextualSpacing/>
      </w:pPr>
    </w:p>
    <w:p w14:paraId="59A87F0C" w14:textId="1612DA2D" w:rsidR="004721A4" w:rsidRDefault="004721A4" w:rsidP="004721A4">
      <w:pPr>
        <w:contextualSpacing/>
      </w:pPr>
    </w:p>
    <w:p w14:paraId="6C48ACD0" w14:textId="0C517A53" w:rsidR="004721A4" w:rsidRDefault="004721A4" w:rsidP="004721A4">
      <w:pPr>
        <w:contextualSpacing/>
      </w:pPr>
    </w:p>
    <w:p w14:paraId="2CCE86A3" w14:textId="168883DC" w:rsidR="004721A4" w:rsidRDefault="004721A4" w:rsidP="004721A4">
      <w:pPr>
        <w:contextualSpacing/>
      </w:pPr>
    </w:p>
    <w:p w14:paraId="0E37421A" w14:textId="38AFCFBE" w:rsidR="004721A4" w:rsidRDefault="004721A4" w:rsidP="004721A4">
      <w:pPr>
        <w:contextualSpacing/>
      </w:pPr>
    </w:p>
    <w:p w14:paraId="4BC18F01" w14:textId="14F609BD" w:rsidR="004721A4" w:rsidRDefault="004721A4" w:rsidP="004721A4">
      <w:pPr>
        <w:contextualSpacing/>
      </w:pPr>
    </w:p>
    <w:p w14:paraId="3DE058EC" w14:textId="7DF0CA81" w:rsidR="004721A4" w:rsidRDefault="004721A4" w:rsidP="004721A4">
      <w:pPr>
        <w:contextualSpacing/>
      </w:pPr>
    </w:p>
    <w:p w14:paraId="1995C30F" w14:textId="7F307615" w:rsidR="004721A4" w:rsidRDefault="004721A4" w:rsidP="004721A4">
      <w:pPr>
        <w:contextualSpacing/>
      </w:pPr>
    </w:p>
    <w:p w14:paraId="012EF6DF" w14:textId="68F847E9" w:rsidR="004721A4" w:rsidRDefault="004721A4" w:rsidP="004721A4">
      <w:pPr>
        <w:contextualSpacing/>
      </w:pPr>
    </w:p>
    <w:p w14:paraId="17EBB1E1" w14:textId="05BA9354" w:rsidR="004721A4" w:rsidRDefault="004721A4" w:rsidP="004721A4">
      <w:pPr>
        <w:contextualSpacing/>
      </w:pPr>
    </w:p>
    <w:p w14:paraId="61B2B350" w14:textId="12DDC7F8" w:rsidR="004721A4" w:rsidRDefault="004721A4" w:rsidP="004721A4">
      <w:pPr>
        <w:contextualSpacing/>
      </w:pPr>
    </w:p>
    <w:p w14:paraId="132CE1CD" w14:textId="260FA30B" w:rsidR="004721A4" w:rsidRDefault="004721A4" w:rsidP="004721A4">
      <w:pPr>
        <w:contextualSpacing/>
      </w:pPr>
    </w:p>
    <w:p w14:paraId="40EE98DD" w14:textId="7D2A030D" w:rsidR="004721A4" w:rsidRDefault="004721A4" w:rsidP="004721A4">
      <w:pPr>
        <w:contextualSpacing/>
      </w:pPr>
    </w:p>
    <w:p w14:paraId="4FC41337" w14:textId="77777777" w:rsidR="004721A4" w:rsidRDefault="004721A4" w:rsidP="004721A4">
      <w:pPr>
        <w:contextualSpacing/>
      </w:pPr>
    </w:p>
    <w:p w14:paraId="5F2AC80F" w14:textId="77777777" w:rsidR="00303C6C" w:rsidRDefault="00303C6C" w:rsidP="004721A4">
      <w:pPr>
        <w:contextualSpacing/>
      </w:pPr>
    </w:p>
    <w:p w14:paraId="28B35738" w14:textId="2D53BA39" w:rsidR="00704106" w:rsidRDefault="004237C3" w:rsidP="004721A4">
      <w:pPr>
        <w:ind w:firstLine="720"/>
        <w:contextualSpacing/>
        <w:jc w:val="both"/>
        <w:rPr>
          <w:color w:val="000000"/>
        </w:rPr>
      </w:pPr>
      <w:r>
        <w:rPr>
          <w:color w:val="000000"/>
        </w:rPr>
        <w:t xml:space="preserve">The </w:t>
      </w:r>
      <w:r w:rsidR="00133DCA">
        <w:rPr>
          <w:color w:val="000000"/>
        </w:rPr>
        <w:t>Old World Fruit B</w:t>
      </w:r>
      <w:r>
        <w:rPr>
          <w:color w:val="000000"/>
        </w:rPr>
        <w:t xml:space="preserve">at family </w:t>
      </w:r>
      <w:proofErr w:type="spellStart"/>
      <w:r>
        <w:rPr>
          <w:color w:val="000000"/>
        </w:rPr>
        <w:t>Pteropodidae</w:t>
      </w:r>
      <w:proofErr w:type="spellEnd"/>
      <w:r w:rsidR="00E62DDE">
        <w:rPr>
          <w:color w:val="000000"/>
        </w:rPr>
        <w:t xml:space="preserve">, </w:t>
      </w:r>
      <w:r w:rsidR="00133DCA">
        <w:rPr>
          <w:color w:val="000000"/>
        </w:rPr>
        <w:t xml:space="preserve">known </w:t>
      </w:r>
      <w:r w:rsidR="00E62DDE">
        <w:rPr>
          <w:color w:val="000000"/>
        </w:rPr>
        <w:t xml:space="preserve">colloquially as </w:t>
      </w:r>
      <w:r w:rsidR="00133DCA">
        <w:rPr>
          <w:color w:val="000000"/>
        </w:rPr>
        <w:t xml:space="preserve">the </w:t>
      </w:r>
      <w:r w:rsidR="00E62DDE">
        <w:rPr>
          <w:color w:val="000000"/>
        </w:rPr>
        <w:t>‘</w:t>
      </w:r>
      <w:r>
        <w:rPr>
          <w:color w:val="000000"/>
        </w:rPr>
        <w:t>flying foxes,</w:t>
      </w:r>
      <w:r w:rsidR="00E62DDE">
        <w:rPr>
          <w:color w:val="000000"/>
        </w:rPr>
        <w:t>’</w:t>
      </w:r>
      <w:r>
        <w:rPr>
          <w:color w:val="000000"/>
        </w:rPr>
        <w:t xml:space="preserve"> </w:t>
      </w:r>
      <w:r w:rsidR="002D0D61">
        <w:rPr>
          <w:color w:val="000000"/>
        </w:rPr>
        <w:t xml:space="preserve">makes up one of </w:t>
      </w:r>
      <w:r>
        <w:rPr>
          <w:color w:val="000000"/>
        </w:rPr>
        <w:t>the most endangered groups of mammals on Earth, with some 3</w:t>
      </w:r>
      <w:r w:rsidR="00A56F0B">
        <w:rPr>
          <w:color w:val="000000"/>
        </w:rPr>
        <w:t>5</w:t>
      </w:r>
      <w:r>
        <w:rPr>
          <w:color w:val="000000"/>
        </w:rPr>
        <w:t>% of species</w:t>
      </w:r>
      <w:r w:rsidR="00CA2C17">
        <w:rPr>
          <w:color w:val="000000"/>
        </w:rPr>
        <w:t xml:space="preserve"> </w:t>
      </w:r>
      <w:r w:rsidR="004F712D">
        <w:rPr>
          <w:color w:val="000000"/>
        </w:rPr>
        <w:t xml:space="preserve">either extinct or </w:t>
      </w:r>
      <w:r>
        <w:rPr>
          <w:color w:val="000000"/>
        </w:rPr>
        <w:t>threatened</w:t>
      </w:r>
      <w:r w:rsidR="004F712D">
        <w:rPr>
          <w:color w:val="000000"/>
        </w:rPr>
        <w:t xml:space="preserve"> with extinction</w:t>
      </w:r>
      <w:r>
        <w:rPr>
          <w:color w:val="000000"/>
        </w:rPr>
        <w:t xml:space="preserve">, </w:t>
      </w:r>
      <w:r w:rsidR="00CA2C17">
        <w:rPr>
          <w:color w:val="000000"/>
        </w:rPr>
        <w:t>a proportion almost three times higher than that reported</w:t>
      </w:r>
      <w:r w:rsidR="004F712D">
        <w:rPr>
          <w:color w:val="000000"/>
        </w:rPr>
        <w:t xml:space="preserve"> (12%)</w:t>
      </w:r>
      <w:r w:rsidR="00CA2C17">
        <w:rPr>
          <w:color w:val="000000"/>
        </w:rPr>
        <w:t xml:space="preserve"> for all other bat families combined </w:t>
      </w:r>
      <w:r w:rsidR="00CA2C17">
        <w:rPr>
          <w:color w:val="000000"/>
        </w:rPr>
        <w:fldChar w:fldCharType="begin" w:fldLock="1"/>
      </w:r>
      <w:r w:rsidR="00D76B31">
        <w:rPr>
          <w:color w:val="000000"/>
        </w:rPr>
        <w:instrText>ADDIN CSL_CITATION {"citationItems":[{"id":"ITEM-1","itemData":{"author":[{"dropping-particle":"","family":"Species IUCN Red List Threat.","given":"","non-dropping-particle":"","parse-names":false,"suffix":""}],"container-title":"IUCN Red List","id":"ITEM-1","issued":{"date-parts":[["2018"]]},"title":"IUCN 2018. Version 2018-2.","type":"webpage"},"uris":["http://www.mendeley.com/documents/?uuid=4a6f0edd-1179-4e65-adbf-f16adb1843ef"]}],"mendeley":{"formattedCitation":"(Species IUCN Red List Threat. 2018)","plainTextFormattedCitation":"(Species IUCN Red List Threat. 2018)","previouslyFormattedCitation":"(Species IUCN Red List Threat. 2018)"},"properties":{"noteIndex":0},"schema":"https://github.com/citation-style-language/schema/raw/master/csl-citation.json"}</w:instrText>
      </w:r>
      <w:r w:rsidR="00CA2C17">
        <w:rPr>
          <w:color w:val="000000"/>
        </w:rPr>
        <w:fldChar w:fldCharType="separate"/>
      </w:r>
      <w:r w:rsidR="00303C6C" w:rsidRPr="00303C6C">
        <w:rPr>
          <w:noProof/>
          <w:color w:val="000000"/>
        </w:rPr>
        <w:t>(Species IUCN Red List Threat. 2018)</w:t>
      </w:r>
      <w:r w:rsidR="00CA2C17">
        <w:rPr>
          <w:color w:val="000000"/>
        </w:rPr>
        <w:fldChar w:fldCharType="end"/>
      </w:r>
      <w:r w:rsidR="00CA2C17">
        <w:rPr>
          <w:color w:val="000000"/>
        </w:rPr>
        <w:t>. Fruit bats experience disproportionate rates of persecution, likely as a result of their propensity for small island endemism</w:t>
      </w:r>
      <w:r w:rsidR="00BA7031">
        <w:rPr>
          <w:color w:val="000000"/>
        </w:rPr>
        <w:t xml:space="preserve"> </w:t>
      </w:r>
      <w:r w:rsidR="00BA7031">
        <w:rPr>
          <w:color w:val="000000"/>
        </w:rPr>
        <w:fldChar w:fldCharType="begin" w:fldLock="1"/>
      </w:r>
      <w:r w:rsidR="00491D57">
        <w:rPr>
          <w:color w:val="000000"/>
        </w:rPr>
        <w:instrText>ADDIN CSL_CITATION {"citationItems":[{"id":"ITEM-1","itemData":{"ISBN":"9780226253305","author":[{"dropping-particle":"","family":"Jones","given":"Kate E.","non-dropping-particle":"","parse-names":false,"suffix":""},{"dropping-particle":"","family":"Mickleburgh","given":"Simon P","non-dropping-particle":"","parse-names":false,"suffix":""},{"dropping-particle":"","family":"Sechrest","given":"Wes","non-dropping-particle":"","parse-names":false,"suffix":""},{"dropping-particle":"","family":"Walsh","given":"Allyson L","non-dropping-particle":"","parse-names":false,"suffix":""}],"container-title":"Island Bats: Evolution, Ecology &amp; Conservation","id":"ITEM-1","issue":"January","issued":{"date-parts":[["2009"]]},"page":"496-531","title":"Global overview of the conservation of island bats: Importance, challenges and opportunities","type":"article-journal"},"uris":["http://www.mendeley.com/documents/?uuid=e86c0dc4-29ec-4f66-a265-35e75c63e1f9"]}],"mendeley":{"formattedCitation":"(Jones et al. 2009)","plainTextFormattedCitation":"(Jones et al. 2009)","previouslyFormattedCitation":"(Jones et al. 2009)"},"properties":{"noteIndex":0},"schema":"https://github.com/citation-style-language/schema/raw/master/csl-citation.json"}</w:instrText>
      </w:r>
      <w:r w:rsidR="00BA7031">
        <w:rPr>
          <w:color w:val="000000"/>
        </w:rPr>
        <w:fldChar w:fldCharType="separate"/>
      </w:r>
      <w:r w:rsidR="00421AD2" w:rsidRPr="00421AD2">
        <w:rPr>
          <w:noProof/>
          <w:color w:val="000000"/>
        </w:rPr>
        <w:t>(Jones et al. 2009)</w:t>
      </w:r>
      <w:r w:rsidR="00BA7031">
        <w:rPr>
          <w:color w:val="000000"/>
        </w:rPr>
        <w:fldChar w:fldCharType="end"/>
      </w:r>
      <w:r w:rsidR="00CA2C17">
        <w:rPr>
          <w:color w:val="000000"/>
        </w:rPr>
        <w:t xml:space="preserve"> and their large size</w:t>
      </w:r>
      <w:r w:rsidR="00704106">
        <w:rPr>
          <w:color w:val="000000"/>
        </w:rPr>
        <w:t>s</w:t>
      </w:r>
      <w:r w:rsidR="00D76B31">
        <w:rPr>
          <w:color w:val="000000"/>
        </w:rPr>
        <w:t xml:space="preserve"> (fruit bat wingspans can reach up to two meters in the case of </w:t>
      </w:r>
      <w:proofErr w:type="spellStart"/>
      <w:r w:rsidR="00D76B31">
        <w:rPr>
          <w:i/>
          <w:iCs/>
          <w:color w:val="000000"/>
        </w:rPr>
        <w:t>Pteropus</w:t>
      </w:r>
      <w:proofErr w:type="spellEnd"/>
      <w:r w:rsidR="00D76B31">
        <w:rPr>
          <w:i/>
          <w:iCs/>
          <w:color w:val="000000"/>
        </w:rPr>
        <w:t xml:space="preserve"> </w:t>
      </w:r>
      <w:proofErr w:type="spellStart"/>
      <w:r w:rsidR="00D76B31">
        <w:rPr>
          <w:i/>
          <w:iCs/>
          <w:color w:val="000000"/>
        </w:rPr>
        <w:t>vampyrus</w:t>
      </w:r>
      <w:proofErr w:type="spellEnd"/>
      <w:r w:rsidR="00D76B31">
        <w:rPr>
          <w:i/>
          <w:iCs/>
          <w:color w:val="000000"/>
        </w:rPr>
        <w:t xml:space="preserve">, </w:t>
      </w:r>
      <w:r w:rsidR="00D76B31">
        <w:rPr>
          <w:color w:val="000000"/>
        </w:rPr>
        <w:t xml:space="preserve">the world’s largest bat; </w:t>
      </w:r>
      <w:r w:rsidR="00D76B31">
        <w:rPr>
          <w:color w:val="000000"/>
        </w:rPr>
        <w:fldChar w:fldCharType="begin" w:fldLock="1"/>
      </w:r>
      <w:r w:rsidR="00D76B31">
        <w:rPr>
          <w:color w:val="000000"/>
        </w:rPr>
        <w:instrText>ADDIN CSL_CITATION {"citationItems":[{"id":"ITEM-1","itemData":{"author":[{"dropping-particle":"","family":"Corbet","given":"G.B.","non-dropping-particle":"","parse-names":false,"suffix":""},{"dropping-particle":"","family":"Hill","given":"J.E.","non-dropping-particle":"","parse-names":false,"suffix":""}],"id":"ITEM-1","issued":{"date-parts":[["1992"]]},"publisher":"Oxford University Press","publisher-place":"Oxford, UK","title":"The mammals of the Indo‐Malayan region","type":"book"},"uris":["http://www.mendeley.com/documents/?uuid=44b8adb4-5ec6-48c8-9006-a2d6423b7996"]}],"mendeley":{"formattedCitation":"(Corbet and Hill 1992)","manualFormatting":"Corbet and Hill 1992)","plainTextFormattedCitation":"(Corbet and Hill 1992)","previouslyFormattedCitation":"(Corbet and Hill 1992)"},"properties":{"noteIndex":0},"schema":"https://github.com/citation-style-language/schema/raw/master/csl-citation.json"}</w:instrText>
      </w:r>
      <w:r w:rsidR="00D76B31">
        <w:rPr>
          <w:color w:val="000000"/>
        </w:rPr>
        <w:fldChar w:fldCharType="separate"/>
      </w:r>
      <w:r w:rsidR="00D76B31" w:rsidRPr="00D76B31">
        <w:rPr>
          <w:noProof/>
          <w:color w:val="000000"/>
        </w:rPr>
        <w:t>Corbet and Hill 1992)</w:t>
      </w:r>
      <w:r w:rsidR="00D76B31">
        <w:rPr>
          <w:color w:val="000000"/>
        </w:rPr>
        <w:fldChar w:fldCharType="end"/>
      </w:r>
      <w:r w:rsidR="00704106">
        <w:rPr>
          <w:color w:val="000000"/>
        </w:rPr>
        <w:t xml:space="preserve">, </w:t>
      </w:r>
      <w:r w:rsidR="00CA2C17">
        <w:rPr>
          <w:color w:val="000000"/>
        </w:rPr>
        <w:t xml:space="preserve">which make them targets for the bushmeat trade </w:t>
      </w:r>
      <w:r w:rsidR="00CA2C17">
        <w:rPr>
          <w:color w:val="000000"/>
        </w:rPr>
        <w:fldChar w:fldCharType="begin" w:fldLock="1"/>
      </w:r>
      <w:r w:rsidR="00491D57">
        <w:rPr>
          <w:color w:val="000000"/>
        </w:rPr>
        <w:instrText>ADDIN CSL_CITATION {"citationItems":[{"id":"ITEM-1","itemData":{"DOI":"10.1016/S0006-3207(01)00145-8","ISSN":"00063207","abstract":"Flying fox fruit bats are hunted in an annual 2-month season in Niue, a small and isolated South Pacific island nation. The sustainability of this hunt has been questioned because of an obvious recent decline. We estimated the island-wide flying fox population to be between 2040 and 4080 bats, 2 months prior to the 1998–1999 hunt. Sixty hunters interviewed after the hunt had shot 1555 bats, an unsustainable number. Many Niueans believe that an infinite quantity of flying foxes live in two small taboo or forbidden areas that originally acted as wildlife sanctuaries to safeguard animal resources for times of famine. However, our surveys suggest only a small colony roosts in one taboo area. Niueans’ belief that taboo areas shelter an unlimited number of bats cannot be refuted as the areas may not be visited. Consequently, few people believe that the population is being overharvested. # 2001 Elsevier Science Ltd. All rights reserved.","author":[{"dropping-particle":"","family":"Brooke","given":"Ap","non-dropping-particle":"","parse-names":false,"suffix":""}],"container-title":"Biological Conservation","id":"ITEM-1","issued":{"date-parts":[["2002"]]},"page":"343-348","title":"Threats from overhunting to the flying fox,&lt; i&gt; Pteropus tonganus&lt;/i&gt;,(Chiroptera: Pteropodidae) on Niue Island, South Pacific Ocean","type":"article-journal","volume":"103"},"uris":["http://www.mendeley.com/documents/?uuid=ad35c0e5-6822-454d-b056-f3dc1af43276"]},{"id":"ITEM-2","itemData":{"author":[{"dropping-particle":"","family":"Jenkins","given":"Richard K B","non-dropping-particle":"","parse-names":false,"suffix":""},{"dropping-particle":"","family":"Racey","given":"Paul A","non-dropping-particle":"","parse-names":false,"suffix":""}],"container-title":"Madagascar Conservation and Development","id":"ITEM-2","issue":"1","issued":{"date-parts":[["2008"]]},"page":"22-30","title":"Bats as bushmeat in Madagascar","type":"article-journal","volume":"3"},"uris":["http://www.mendeley.com/documents/?uuid=8ed6645f-8728-48ce-ac56-b811aa7ff1cb"]},{"id":"ITEM-3","itemData":{"DOI":"10.1016/0006-3207(94)90425-1","ISSN":"00063207","abstract":"Populations of the two fruit bat species in American Samoa Pteropus samoensis and P. tonganus have declined dramatically (80-90%) in the past five years due to hurricane losses and subsequent overhunting by villagers. Current estimates are that only 200-400 P. samoensis and 1500-2500 P. tonganus remain on Tutuila Island, which formerly supported the largest bat populations in the Territory. A three-year hunting ban was enacted in 1992, but modeling projections indicate that a much longer recovery period will be required.","author":[{"dropping-particle":"","family":"Craig","given":"Peter","non-dropping-particle":"","parse-names":false,"suffix":""},{"dropping-particle":"","family":"Trail","given":"Pepper","non-dropping-particle":"","parse-names":false,"suffix":""},{"dropping-particle":"","family":"Morrell","given":"Thomas E.","non-dropping-particle":"","parse-names":false,"suffix":""}],"container-title":"Biological Conservation","id":"ITEM-3","issued":{"date-parts":[["1994"]]},"page":"261-266","title":"The decline of fruit bats in American Samoa due to hurricanes and overhunting","type":"article-journal","volume":"69"},"uris":["http://www.mendeley.com/documents/?uuid=c96d500f-8e9d-4c9f-ba25-db4d7f29885c"]},{"id":"ITEM-4","itemData":{"DOI":"10.1016/j.biocon.2011.09.003","ISSN":"0006-3207","PMID":"22514356","abstract":"Harvesting, consumption and trade of bushmeat are important causes of both biodiversity loss and potential zoonotic disease emergence. In order to identify possible ways to mitigate these threats, it is essential to improve our understanding of the mechanisms by which bushmeat gets from the site of capture to the consumer's table. In this paper we highlight the previously unrecognized scale of hunting of the African straw-colored fruit bat, Eidolon helvum, a species which is important in both ecological and public health contexts, and describe the commodity chain in southern Ghana for its trade. Based on interviews with 551 Ghanaians, including bat hunters, vendors and consumers, we estimate that a minimum of 128,000 E. helvum bats are sold each year through a commodity chain stretching up to 400 km and involving multiple vendors. Unlike the general bushmeat trade in Ghana, where animals are sold in both specialized bushmeat markets and in restaurants, E. helvum is sold primarily in marketplaces; many bats are also kept by hunters for personal consumption. The offtake estimated in this paper raises serious conservation concerns, while the commodity chain identified in this study may offer possible points for management intervention. The separation of the E. helvum commodity chain from that of other bushmeat highlights the need for species-specific research in this area, particularly for bats, whose status as bushmeat is largely unknown.","author":[{"dropping-particle":"","family":"Kamins","given":"A O","non-dropping-particle":"","parse-names":false,"suffix":""},{"dropping-particle":"","family":"Restif","given":"O","non-dropping-particle":"","parse-names":false,"suffix":""},{"dropping-particle":"","family":"Ntiamoa-Baidu","given":"Y","non-dropping-particle":"","parse-names":false,"suffix":""},{"dropping-particle":"","family":"Suu-Ire","given":"R","non-dropping-particle":"","parse-names":false,"suffix":""},{"dropping-particle":"","family":"Hayman","given":"D T S","non-dropping-particle":"","parse-names":false,"suffix":""},{"dropping-particle":"","family":"Cunningham","given":"a a","non-dropping-particle":"","parse-names":false,"suffix":""},{"dropping-particle":"","family":"Wood","given":"J L N","non-dropping-particle":"","parse-names":false,"suffix":""},{"dropping-particle":"","family":"Rowcliffe","given":"J M","non-dropping-particle":"","parse-names":false,"suffix":""}],"container-title":"Biological Conservation","id":"ITEM-4","issue":"12","issued":{"date-parts":[["2011","12"]]},"page":"3000-3008","publisher":"Elsevier Ltd","title":"Uncovering the fruit bat bushmeat commodity chain and the true extent of fruit bat hunting in Ghana, West Africa.","type":"article-journal","volume":"144"},"uris":["http://www.mendeley.com/documents/?uuid=c7603a9e-fa70-49f9-94a9-56ec27285b20"]},{"id":"ITEM-5","itemData":{"DOI":"10.3161/15081109ACC2017.19.1.006","ISSN":"1508-1109","abstract":"The straw-coloured fruit bat, Eidolon helvum, is a common and conspicuous migratory species, with an extensive distribution across sub-Saharan Africa, yet hunting and habitat loss are thought to be resulting in decline in some areas. Eidolon helvum is also a known reservoir for potentially zoonotic viruses. Despite E. helvum's importance, ecological and behavioural traits are poorly described for this species. Here we present extensive data on the distribution, migration patterns, roost size, age and sex composition of 29 E. helvum roosts from nine countries across tropical Africa, including roosts not previously described in the literature. Roost age and sex composition were dependent on timing of sampling relative to the annual birth pulse. Rather than a single ‘breeding season’ as is frequently reported for this species, regional asynchrony of reproductive timing was observed across study sites (with birth pulses variably starting in March, April, September, November or December). Considered together w...","author":[{"dropping-particle":"","family":"Peel","given":"Alison J.","non-dropping-particle":"","parse-names":false,"suffix":""},{"dropping-particle":"","family":"Wood","given":"James L. N.","non-dropping-particle":"","parse-names":false,"suffix":""},{"dropping-particle":"","family":"Baker","given":"Kate S.","non-dropping-particle":"","parse-names":false,"suffix":""},{"dropping-particle":"","family":"Breed","given":"Andrew C.","non-dropping-particle":"","parse-names":false,"suffix":""},{"dropping-particle":"De","family":"Carvalho","given":"Arlindo","non-dropping-particle":"","parse-names":false,"suffix":""},{"dropping-particle":"","family":"Fernández-Loras","given":"Andrés","non-dropping-particle":"","parse-names":false,"suffix":""},{"dropping-particle":"","family":"Gabrieli","given":"Harrison Sadiki","non-dropping-particle":"","parse-names":false,"suffix":""},{"dropping-particle":"","family":"Gembu","given":"Guy-Crispin","non-dropping-particle":"","parse-names":false,"suffix":""},{"dropping-particle":"","family":"Kakengi","given":"Victor A.","non-dropping-particle":"","parse-names":false,"suffix":""},{"dropping-particle":"","family":"Kaliba","given":"Potiphar M.","non-dropping-particle":"","parse-names":false,"suffix":""},{"dropping-particle":"","family":"Kityo","given":"Robert M.","non-dropping-particle":"","parse-names":false,"suffix":""},{"dropping-particle":"","family":"Lembo","given":"Tiziana","non-dropping-particle":"","parse-names":false,"suffix":""},{"dropping-particle":"","family":"Mba","given":"Fidel Esono","non-dropping-particle":"","parse-names":false,"suffix":""},{"dropping-particle":"","family":"Ramos","given":"Daniel","non-dropping-particle":"","parse-names":false,"suffix":""},{"dropping-particle":"","family":"Rodriguez-Prieto","given":"Iñaki","non-dropping-particle":"","parse-names":false,"suffix":""},{"dropping-particle":"","family":"Suu-Ire","given":"Richard","non-dropping-particle":"","parse-names":false,"suffix":""},{"dropping-particle":"","family":"Cunningham","given":"Andrew A.","non-dropping-particle":"","parse-names":false,"suffix":""},{"dropping-particle":"","family":"Hayman","given":"David T. S.","non-dropping-particle":"","parse-names":false,"suffix":""}],"container-title":"Acta Chiropterologica","id":"ITEM-5","issue":"1","issued":{"date-parts":[["2017"]]},"page":"77-92","title":"How does Africa's most hunted bat vary across the continent? Population traits of the Straw-Coloured Fruit Bat (&lt;i&gt;Eidolon helvum&lt;/i&gt;) and its interactions with humans","type":"article-journal","volume":"19"},"uris":["http://www.mendeley.com/documents/?uuid=b77e05d8-0f88-408f-acf5-8182d302ed1e"]},{"id":"ITEM-6","itemData":{"DOI":"10.1161/01.HYP.0000086521.95630.5A","abstract":"These reports of the results of investigations carried out by the Bartlett Tree Research Laboratories at North Stamford; Connecticut, or in cooperation with them include several on insect pests of trees and shrubs and their control. releases of toy balloons in 1937 to determine the connection between wind currents and the spread of Ophiostoma (Ceraiostomella) ulmi, the fungus that causes Dutch elm disease, by the vector, Scolytus multistriatus, Marsh. [cf. R.A.E., A 25 374]. It includes details of the directions in which the balloons drifted from North Stamford, the distances covered, the rates of drifting and the effect of local conditions on the air currents. It is pointed out that such drift might carry the beetles long distances from an infected area, and that the effect on the drifting individuals of downward currents near expanses of water would favour the occurrence of the disease. The distribution of the balloons agreed in some cases with that of infected elm trees. life-history of Phytomyza ilicicola, Lw., on holly [Ilex]. The eggs are laid in the developing leaves, and the larvae mine in the upper surface of the new foliage throughout most of the season; the pupae overwinter in the mines, and the adults emerge over a period of 10-14 days, beginning about mid-May. The results of laboratory tests with sprays containing nicotine sulfate or lead arsenate have already been noticed [26 546]. In field tests in 1937, a spray containing 2 U.S. gals, summer Volck oil, I U.S. pint nicotine sulfate, and 1 Ib. lead arsenate in 100 U.S. gals., applied in May when large numbers of adults were emerging from the leaves, gave excellent control. [Cornus], reported by Felt and Bromley (pp. 30-33), confirmed that Mycodiplosis alternata, Felt, is the causal agent [cf. 26 546], since over 2, 000 galls, kept over winter in cages with sterile soil, gave rise to this Cecidomyiid, and no examples of Porricondyla sp. were obtained. When some of the adults were transferred to outdoor cages containing growing dogwood tips, club galls developed later in the year. The eggs are laid near the tips of the young growth, and the infested shoots begin to swell in the second half of June, when the second set of leaves is developing. The galls contain 1-6 larvae, which drop to the ground when full-grown and overwinter in the soil. The adults emerge towards the end of May, but are rarely seen on the plants. Applications of sprays containing 4 Ib. resin residue emulsion and 4 Ib. cube…","author":[{"dropping-particle":"","family":"Oleksy","given":"Ryszard","non-dropping-particle":"","parse-names":false,"suffix":""},{"dropping-particle":"","family":"Randrianandrianina","given":"Felicien","non-dropping-particle":"","parse-names":false,"suffix":""},{"dropping-particle":"","family":"Jenkins","given":"Richard K.B.","non-dropping-particle":"","parse-names":false,"suffix":""}],"container-title":"African Bat Conservation News","id":"ITEM-6","issued":{"date-parts":[["2003"]]},"page":"239-246","title":"Commercial hunting of foraging fruit bats in Western Madagascar","type":"article-journal","volume":"37"},"uris":["http://www.mendeley.com/documents/?uuid=74e87d61-59d0-4c97-bc6f-6e9c02e34168"]},{"id":"ITEM-7","itemData":{"DOI":"10.1111/tbed.12505","ISSN":"18651674","author":[{"dropping-particle":"","family":"Openshaw","given":"J. J.","non-dropping-particle":"","parse-names":false,"suffix":""},{"dropping-particle":"","family":"Hegde","given":"S.","non-dropping-particle":"","parse-names":false,"suffix":""},{"dropping-particle":"","family":"Sazzad","given":"H. M. S.","non-dropping-particle":"","parse-names":false,"suffix":""},{"dropping-particle":"","family":"Khan","given":"S. U.","non-dropping-particle":"","parse-names":false,"suffix":""},{"dropping-particle":"","family":"Hossain","given":"M. J.","non-dropping-particle":"","parse-names":false,"suffix":""},{"dropping-particle":"","family":"Epstein","given":"J. H.","non-dropping-particle":"","parse-names":false,"suffix":""},{"dropping-particle":"","family":"Daszak","given":"P.","non-dropping-particle":"","parse-names":false,"suffix":""},{"dropping-particle":"","family":"Gurley","given":"E. S.","non-dropping-particle":"","parse-names":false,"suffix":""},{"dropping-particle":"","family":"Luby","given":"S. P.","non-dropping-particle":"","parse-names":false,"suffix":""}],"container-title":"Transboundary and Emerging Diseases","id":"ITEM-7","issued":{"date-parts":[["2016"]]},"page":"1-7","title":"Bat Hunting and Bat-Human Interactions in Bangladeshi Villages: Implications for Zoonotic Disease Transmission and Bat Conservation","type":"article-journal"},"uris":["http://www.mendeley.com/documents/?uuid=248d7643-507d-4a8c-a113-7bd3be11d36b"]}],"mendeley":{"formattedCitation":"(Craig et al. 1994; Brooke 2002; Oleksy et al. 2003; Jenkins and Racey 2008; Kamins et al. 2011; Openshaw et al. 2016; Peel et al. 2017)","plainTextFormattedCitation":"(Craig et al. 1994; Brooke 2002; Oleksy et al. 2003; Jenkins and Racey 2008; Kamins et al. 2011; Openshaw et al. 2016; Peel et al. 2017)","previouslyFormattedCitation":"(Craig et al. 1994; Brooke 2002; Oleksy et al. 2003; Jenkins and Racey 2008; Kamins et al. 2011; Openshaw et al. 2016; Peel et al. 2017)"},"properties":{"noteIndex":0},"schema":"https://github.com/citation-style-language/schema/raw/master/csl-citation.json"}</w:instrText>
      </w:r>
      <w:r w:rsidR="00CA2C17">
        <w:rPr>
          <w:color w:val="000000"/>
        </w:rPr>
        <w:fldChar w:fldCharType="separate"/>
      </w:r>
      <w:r w:rsidR="00421AD2" w:rsidRPr="00421AD2">
        <w:rPr>
          <w:noProof/>
          <w:color w:val="000000"/>
        </w:rPr>
        <w:t>(Craig et al. 1994; Brooke 2002; Oleksy et al. 2003; Jenkins and Racey 2008; Kamins et al. 2011; Openshaw et al. 2016; Peel et al. 2017)</w:t>
      </w:r>
      <w:r w:rsidR="00CA2C17">
        <w:rPr>
          <w:color w:val="000000"/>
        </w:rPr>
        <w:fldChar w:fldCharType="end"/>
      </w:r>
      <w:r w:rsidR="00303C6C">
        <w:rPr>
          <w:color w:val="000000"/>
        </w:rPr>
        <w:t xml:space="preserve">. </w:t>
      </w:r>
      <w:r w:rsidR="00D76B31">
        <w:rPr>
          <w:color w:val="000000"/>
        </w:rPr>
        <w:t>P</w:t>
      </w:r>
      <w:r w:rsidR="00064739">
        <w:rPr>
          <w:color w:val="000000"/>
        </w:rPr>
        <w:t xml:space="preserve">teropodid bats offer </w:t>
      </w:r>
      <w:r w:rsidR="00CD512C">
        <w:rPr>
          <w:color w:val="000000"/>
        </w:rPr>
        <w:t>critical</w:t>
      </w:r>
      <w:r w:rsidR="00D76B31">
        <w:rPr>
          <w:color w:val="000000"/>
        </w:rPr>
        <w:t xml:space="preserve"> </w:t>
      </w:r>
      <w:r w:rsidR="00704106">
        <w:rPr>
          <w:color w:val="000000"/>
        </w:rPr>
        <w:t>services</w:t>
      </w:r>
      <w:r w:rsidR="00D76B31">
        <w:rPr>
          <w:color w:val="000000"/>
        </w:rPr>
        <w:t xml:space="preserve"> to surrounding ecosystems</w:t>
      </w:r>
      <w:r w:rsidR="00064739">
        <w:rPr>
          <w:color w:val="000000"/>
        </w:rPr>
        <w:t>,</w:t>
      </w:r>
      <w:r w:rsidR="00CD512C">
        <w:rPr>
          <w:color w:val="000000"/>
        </w:rPr>
        <w:t xml:space="preserve"> </w:t>
      </w:r>
      <w:r w:rsidR="00704106">
        <w:rPr>
          <w:color w:val="000000"/>
        </w:rPr>
        <w:t>play</w:t>
      </w:r>
      <w:r w:rsidR="00064739">
        <w:rPr>
          <w:color w:val="000000"/>
        </w:rPr>
        <w:t>ing</w:t>
      </w:r>
      <w:r w:rsidR="00704106">
        <w:rPr>
          <w:color w:val="000000"/>
        </w:rPr>
        <w:t xml:space="preserve"> important roles in the pollination and seed dispersal </w:t>
      </w:r>
      <w:r w:rsidR="00BA7031">
        <w:rPr>
          <w:color w:val="000000"/>
        </w:rPr>
        <w:t>of numerous plant species across the Old World</w:t>
      </w:r>
      <w:r w:rsidR="00C96500">
        <w:rPr>
          <w:color w:val="000000"/>
        </w:rPr>
        <w:t xml:space="preserve">, particularly in island ecosystems often depauperate in other frugivores </w:t>
      </w:r>
      <w:r w:rsidR="00704106">
        <w:rPr>
          <w:color w:val="000000"/>
        </w:rPr>
        <w:fldChar w:fldCharType="begin" w:fldLock="1"/>
      </w:r>
      <w:r w:rsidR="00491D57">
        <w:rPr>
          <w:color w:val="000000"/>
        </w:rPr>
        <w:instrText>ADDIN CSL_CITATION {"citationItems":[{"id":"ITEM-1","itemData":{"DOI":"10.1111/j.1749-6632.2011.06004.x","ISSN":"1749-6632","PMID":"21449963","abstract":"Ecosystem services are the benefits obtained from the environment that increase human well-being. Economic valuation is conducted by measuring the human welfare gains or losses that result from changes in the provision of ecosystem services. Bats have long been postulated to play important roles in arthropod suppression, seed dispersal, and pollination; however, only recently have these ecosystem services begun to be thoroughly evaluated. Here, we review the available literature on the ecological and economic impact of ecosystem services provided by bats. We describe dietary preferences, foraging behaviors, adaptations, and phylogenetic histories of insectivorous, frugivorous, and nectarivorous bats worldwide in the context of their respective ecosystem services. For each trophic ensemble, we discuss the consequences of these ecological interactions on both natural and agricultural systems. Throughout this review, we highlight the research needed to fully determine the ecosystem services in question. Finally, we provide a comprehensive overview of economic valuation of ecosystem services. Unfortunately, few studies estimating the economic value of ecosystem services provided by bats have been conducted to date; however, we outline a framework that could be used in future studies to more fully address this question. Consumptive goods provided by bats, such as food and guano, are often exchanged in markets where the market price indicates an economic value. Nonmarket valuation methods can be used to estimate the economic value of nonconsumptive services, including inputs to agricultural production and recreational activities. Information on the ecological and economic value of ecosystem services provided by bats can be used to inform decisions regarding where and when to protect or restore bat populations and associated habitats, as well as to improve public perception of bats.","author":[{"dropping-particle":"","family":"Kunz","given":"Thomas H","non-dropping-particle":"","parse-names":false,"suffix":""},{"dropping-particle":"","family":"Braun de Torrez","given":"Elizabeth","non-dropping-particle":"","parse-names":false,"suffix":""},{"dropping-particle":"","family":"Bauer","given":"Dana","non-dropping-particle":"","parse-names":false,"suffix":""},{"dropping-particle":"","family":"Lobova","given":"Tatyana","non-dropping-particle":"","parse-names":false,"suffix":""},{"dropping-particle":"","family":"Fleming","given":"Theodore H","non-dropping-particle":"","parse-names":false,"suffix":""}],"container-title":"Annals of the New York Academy of Sciences","id":"ITEM-1","issued":{"date-parts":[["2011","3"]]},"page":"1-38","title":"Ecosystem services provided by bats.","type":"article-journal","volume":"1223"},"uris":["http://www.mendeley.com/documents/?uuid=4a977b77-c8ca-4efb-93c6-18f626770737"]},{"id":"ITEM-2","itemData":{"DOI":"10.1890/05-0386","ISSN":"00129658","PMID":"16637350","abstract":"Rare species play limited ecological roles, but particular behavioral traits may predispose species to become functionally extinct before becoming rare. Flying foxes (Pteropodid fruit bats) are important dispersers of large seeds, but their effectiveness is hypothesized to depend on high population density that induces aggressive interactions. In a Pacific archipelago, we quantified the proportion of seeds that flying foxes dispersed beyond the fruiting canopy, across a range of sites that differed in flying fox abundance. We found the relationship between ecological function (seed dispersal) and flying fox abundance was nonlinear and consistent with the hypothesis. For most trees in sites below a threshold abundance of flying foxes, flying foxes dispersed &lt;1% of the seeds they handled. Above the threshold, dispersal away from trees increased to 58% as animal abundance approximately doubled. Hence, flying foxes may cease to be effective seed dispersers long before becoming rare. As many species' populations decline worldwide, identifying those with threshold relationships is an important precursor to preservation of ecologically effective densities. © 2006 by the Ecological Society of America.","author":[{"dropping-particle":"","family":"McConkey","given":"Kim R.","non-dropping-particle":"","parse-names":false,"suffix":""},{"dropping-particle":"","family":"Drake","given":"Donald R.","non-dropping-particle":"","parse-names":false,"suffix":""}],"container-title":"Ecology","id":"ITEM-2","issue":"2","issued":{"date-parts":[["2006"]]},"page":"271-276","title":"Flying foxes cease to function as seed dispersers long before they become rare","type":"article-journal","volume":"87"},"uris":["http://www.mendeley.com/documents/?uuid=458b690e-0ca6-4b11-b523-6aa0121cd262"]}],"mendeley":{"formattedCitation":"(McConkey and Drake 2006; Kunz et al. 2011)","plainTextFormattedCitation":"(McConkey and Drake 2006; Kunz et al. 2011)","previouslyFormattedCitation":"(McConkey and Drake 2006; Kunz et al. 2011)"},"properties":{"noteIndex":0},"schema":"https://github.com/citation-style-language/schema/raw/master/csl-citation.json"}</w:instrText>
      </w:r>
      <w:r w:rsidR="00704106">
        <w:rPr>
          <w:color w:val="000000"/>
        </w:rPr>
        <w:fldChar w:fldCharType="separate"/>
      </w:r>
      <w:r w:rsidR="00421AD2" w:rsidRPr="00421AD2">
        <w:rPr>
          <w:noProof/>
          <w:color w:val="000000"/>
        </w:rPr>
        <w:t>(McConkey and Drake 2006; Kunz et al. 2011)</w:t>
      </w:r>
      <w:r w:rsidR="00704106">
        <w:rPr>
          <w:color w:val="000000"/>
        </w:rPr>
        <w:fldChar w:fldCharType="end"/>
      </w:r>
      <w:r w:rsidR="00BA7031">
        <w:rPr>
          <w:color w:val="000000"/>
        </w:rPr>
        <w:t xml:space="preserve">. </w:t>
      </w:r>
    </w:p>
    <w:p w14:paraId="0325C987" w14:textId="6086FC96" w:rsidR="001754C6" w:rsidRDefault="002D0D61" w:rsidP="004721A4">
      <w:pPr>
        <w:ind w:firstLine="720"/>
        <w:contextualSpacing/>
        <w:jc w:val="both"/>
        <w:rPr>
          <w:color w:val="000000"/>
        </w:rPr>
      </w:pPr>
      <w:r>
        <w:rPr>
          <w:color w:val="000000"/>
        </w:rPr>
        <w:t xml:space="preserve">Madagascar is one such island ecosystem recognized for its unusually depauperate frugivorous fauna </w:t>
      </w:r>
      <w:r>
        <w:rPr>
          <w:color w:val="000000"/>
        </w:rPr>
        <w:fldChar w:fldCharType="begin" w:fldLock="1"/>
      </w:r>
      <w:r w:rsidR="00491D57">
        <w:rPr>
          <w:color w:val="000000"/>
        </w:rPr>
        <w:instrText>ADDIN CSL_CITATION {"citationItems":[{"id":"ITEM-1","itemData":{"author":[{"dropping-particle":"","family":"Dewar","given":"Robert E","non-dropping-particle":"","parse-names":false,"suffix":""},{"dropping-particle":"","family":"Richard","given":"Alison F","non-dropping-particle":"","parse-names":false,"suffix":""}],"container-title":"Proceedings of the National Academy of Sciences","id":"ITEM-1","issue":"34","issued":{"date-parts":[["2007"]]},"page":"13723-13727","title":"Evolution in the hypervariable environment of Madagascar","type":"article-journal","volume":"104"},"uris":["http://www.mendeley.com/documents/?uuid=12dc14d7-03ab-4254-9e23-22350c87b82b"]}],"mendeley":{"formattedCitation":"(Dewar and Richard 2007)","plainTextFormattedCitation":"(Dewar and Richard 2007)","previouslyFormattedCitation":"(Dewar and Richard 2007)"},"properties":{"noteIndex":0},"schema":"https://github.com/citation-style-language/schema/raw/master/csl-citation.json"}</w:instrText>
      </w:r>
      <w:r>
        <w:rPr>
          <w:color w:val="000000"/>
        </w:rPr>
        <w:fldChar w:fldCharType="separate"/>
      </w:r>
      <w:r w:rsidR="00421AD2" w:rsidRPr="00421AD2">
        <w:rPr>
          <w:noProof/>
          <w:color w:val="000000"/>
        </w:rPr>
        <w:t>(Dewar and Richard 2007)</w:t>
      </w:r>
      <w:r>
        <w:rPr>
          <w:color w:val="000000"/>
        </w:rPr>
        <w:fldChar w:fldCharType="end"/>
      </w:r>
      <w:r w:rsidR="008E24B3">
        <w:rPr>
          <w:color w:val="000000"/>
        </w:rPr>
        <w:t xml:space="preserve">. Primates (lemurs), rather than birds, are considered the primary seed dispersers on the island </w:t>
      </w:r>
      <w:r w:rsidR="008E24B3">
        <w:rPr>
          <w:color w:val="000000"/>
        </w:rPr>
        <w:fldChar w:fldCharType="begin" w:fldLock="1"/>
      </w:r>
      <w:r w:rsidR="004656C2">
        <w:rPr>
          <w:color w:val="000000"/>
        </w:rPr>
        <w:instrText>ADDIN CSL_CITATION {"citationItems":[{"id":"ITEM-1","itemData":{"author":[{"dropping-particle":"","family":"Langrand","given":"Olivier","non-dropping-particle":"","parse-names":false,"suffix":""}],"id":"ITEM-1","issued":{"date-parts":[["1990"]]},"publisher":"Yale University Press","publisher-place":"New Haven, CT","title":"Guide to the birds of Madagascar","type":"book"},"uris":["http://www.mendeley.com/documents/?uuid=0fac1f32-e971-4e0e-b43c-be8f480bcf4a"]},{"id":"ITEM-2","itemData":{"DOI":"10.1002/ajp.20936","ISSN":"02752565","PMID":"21437928","abstract":"Although some conservationists accept that not all species can be saved, we illustrate the difficulty in deciding which species are dispensable. In this article, we examine the possibility that the integrity of a forest relies on its entire faunal assemblage. In Madagascar, one faunal group, the lemurs, accounts for the greatest biomass and species richness among frugivores. For example, 7 of the 13 sympatric lemur species in Madagascar's eastern rainforests consume primarily fruit. Because of this, we suggest that some tree species may rely heavily on particular lemur taxa for both seed dispersal and germination. In Ranomafana National Park, the diets for four of the day-active lemur frugivores have been documented during annual cycles over a 5-year period. We predicted that, although the fruit of some plant taxa would be exploited by multiple lemur species, the fruit of others would be eaten by one lemur species alone. Analyses reveal that while lemurs overlap in a number of fruit taxa exploited, 46% (16/35) of families and 56% (29/52) of genera are eaten exclusively by one lemur species. We, therefore, predict local changes in forest composition and structure if certain of these lemur species are eliminated from a forest owing to hunting, disease, or habitat disturbance. We also suggest that this result may be of global significance because carbon sequestration by the tropical forests in Madagascar may be reduced as a result of this predicted change in forest composition. © 2011 Wiley-Liss, Inc.","author":[{"dropping-particle":"","family":"Wright","given":"Patricia C.","non-dropping-particle":"","parse-names":false,"suffix":""},{"dropping-particle":"","family":"Tecot","given":"Stacey R.","non-dropping-particle":"","parse-names":false,"suffix":""},{"dropping-particle":"","family":"Erhart","given":"Elizabeth M.","non-dropping-particle":"","parse-names":false,"suffix":""},{"dropping-particle":"","family":"Baden","given":"Andrea L.","non-dropping-particle":"","parse-names":false,"suffix":""},{"dropping-particle":"","family":"King","given":"Stephen J.","non-dropping-particle":"","parse-names":false,"suffix":""},{"dropping-particle":"","family":"Grassi","given":"Christina","non-dropping-particle":"","parse-names":false,"suffix":""}],"container-title":"American Journal of Primatology","id":"ITEM-2","issue":"6","issued":{"date-parts":[["2011"]]},"page":"585-602","title":"Frugivory in four sympatric lemurs: Implications for the future of Madagascar's forests","type":"article-journal","volume":"73"},"uris":["http://www.mendeley.com/documents/?uuid=85a2e2aa-62cb-4394-90c1-b024dabf8e98"]}],"mendeley":{"formattedCitation":"(Langrand 1990; Wright et al. 2011)","plainTextFormattedCitation":"(Langrand 1990; Wright et al. 2011)","previouslyFormattedCitation":"(Langrand 1990; Wright et al. 2011)"},"properties":{"noteIndex":0},"schema":"https://github.com/citation-style-language/schema/raw/master/csl-citation.json"}</w:instrText>
      </w:r>
      <w:r w:rsidR="008E24B3">
        <w:rPr>
          <w:color w:val="000000"/>
        </w:rPr>
        <w:fldChar w:fldCharType="separate"/>
      </w:r>
      <w:r w:rsidR="00D76B31" w:rsidRPr="00D76B31">
        <w:rPr>
          <w:noProof/>
          <w:color w:val="000000"/>
        </w:rPr>
        <w:t>(Langrand 1990; Wright et al. 2011)</w:t>
      </w:r>
      <w:r w:rsidR="008E24B3">
        <w:rPr>
          <w:color w:val="000000"/>
        </w:rPr>
        <w:fldChar w:fldCharType="end"/>
      </w:r>
      <w:r w:rsidR="008E24B3">
        <w:rPr>
          <w:color w:val="000000"/>
        </w:rPr>
        <w:t xml:space="preserve">, </w:t>
      </w:r>
      <w:r w:rsidR="00D76B31">
        <w:rPr>
          <w:color w:val="000000"/>
        </w:rPr>
        <w:t>in</w:t>
      </w:r>
      <w:r w:rsidR="008E24B3">
        <w:rPr>
          <w:color w:val="000000"/>
        </w:rPr>
        <w:t xml:space="preserve"> contrast to otherwise comparable tropical ecosystems in the New World </w:t>
      </w:r>
      <w:r w:rsidR="008E24B3">
        <w:rPr>
          <w:color w:val="000000"/>
        </w:rPr>
        <w:fldChar w:fldCharType="begin" w:fldLock="1"/>
      </w:r>
      <w:r w:rsidR="00491D57">
        <w:rPr>
          <w:color w:val="000000"/>
        </w:rPr>
        <w:instrText>ADDIN CSL_CITATION {"citationItems":[{"id":"ITEM-1","itemData":{"author":[{"dropping-particle":"","family":"Terborgh","given":"J.","non-dropping-particle":"","parse-names":false,"suffix":""}],"id":"ITEM-1","issued":{"date-parts":[["1983"]]},"publisher":"Princeton University Press","publisher-place":"Princeton, NJ","title":"Five New World primates: a study in comparative ecology","type":"book"},"uris":["http://www.mendeley.com/documents/?uuid=37509cf6-1221-4e94-9fb8-907a866e45fe"]},{"id":"ITEM-2","itemData":{"author":[{"dropping-particle":"","family":"Terborgh","given":"J.","non-dropping-particle":"","parse-names":false,"suffix":""}],"container-title":"Conservation biology: the science of scarcity and diversity","editor":[{"dropping-particle":"","family":"Soule","given":"M.","non-dropping-particle":"","parse-names":false,"suffix":""}],"id":"ITEM-2","issued":{"date-parts":[["1986"]]},"page":"330-344","publisher":"Sunderland Sinauer Associates, Inc.","title":"Keystone plant resources in the tropical forest","type":"chapter"},"uris":["http://www.mendeley.com/documents/?uuid=2045bad3-26c6-4159-b407-2a751e983860"]}],"mendeley":{"formattedCitation":"(Terborgh 1983, 1986)","plainTextFormattedCitation":"(Terborgh 1983, 1986)","previouslyFormattedCitation":"(Terborgh 1983, 1986)"},"properties":{"noteIndex":0},"schema":"https://github.com/citation-style-language/schema/raw/master/csl-citation.json"}</w:instrText>
      </w:r>
      <w:r w:rsidR="008E24B3">
        <w:rPr>
          <w:color w:val="000000"/>
        </w:rPr>
        <w:fldChar w:fldCharType="separate"/>
      </w:r>
      <w:r w:rsidR="00421AD2" w:rsidRPr="00421AD2">
        <w:rPr>
          <w:noProof/>
          <w:color w:val="000000"/>
        </w:rPr>
        <w:t>(Terborgh 1983, 1986)</w:t>
      </w:r>
      <w:r w:rsidR="008E24B3">
        <w:rPr>
          <w:color w:val="000000"/>
        </w:rPr>
        <w:fldChar w:fldCharType="end"/>
      </w:r>
      <w:r w:rsidR="008E24B3">
        <w:rPr>
          <w:color w:val="000000"/>
        </w:rPr>
        <w:t>.</w:t>
      </w:r>
      <w:r w:rsidR="001754C6">
        <w:rPr>
          <w:color w:val="000000"/>
        </w:rPr>
        <w:t xml:space="preserve"> In addition to lemurs, Madagascar is home to three endemic species of frugivorous bats from the family </w:t>
      </w:r>
      <w:proofErr w:type="spellStart"/>
      <w:r w:rsidR="001754C6">
        <w:rPr>
          <w:color w:val="000000"/>
        </w:rPr>
        <w:t>Pteropodidae</w:t>
      </w:r>
      <w:proofErr w:type="spellEnd"/>
      <w:r w:rsidR="007056E8">
        <w:rPr>
          <w:color w:val="000000"/>
        </w:rPr>
        <w:t>—</w:t>
      </w:r>
      <w:proofErr w:type="spellStart"/>
      <w:r w:rsidR="001754C6">
        <w:rPr>
          <w:i/>
          <w:iCs/>
          <w:color w:val="000000"/>
        </w:rPr>
        <w:t>Pteropus</w:t>
      </w:r>
      <w:proofErr w:type="spellEnd"/>
      <w:r w:rsidR="001754C6">
        <w:rPr>
          <w:i/>
          <w:iCs/>
          <w:color w:val="000000"/>
        </w:rPr>
        <w:t xml:space="preserve"> rufus, Eidolon </w:t>
      </w:r>
      <w:proofErr w:type="spellStart"/>
      <w:r w:rsidR="001754C6">
        <w:rPr>
          <w:i/>
          <w:iCs/>
          <w:color w:val="000000"/>
        </w:rPr>
        <w:t>dupreanum</w:t>
      </w:r>
      <w:proofErr w:type="spellEnd"/>
      <w:r w:rsidR="001754C6">
        <w:rPr>
          <w:i/>
          <w:iCs/>
          <w:color w:val="000000"/>
        </w:rPr>
        <w:t xml:space="preserve">, </w:t>
      </w:r>
      <w:r w:rsidR="001754C6">
        <w:rPr>
          <w:color w:val="000000"/>
        </w:rPr>
        <w:t xml:space="preserve">and </w:t>
      </w:r>
      <w:r w:rsidR="001754C6">
        <w:rPr>
          <w:i/>
          <w:iCs/>
          <w:color w:val="000000"/>
        </w:rPr>
        <w:t xml:space="preserve">Rousettus </w:t>
      </w:r>
      <w:proofErr w:type="spellStart"/>
      <w:r w:rsidR="001754C6">
        <w:rPr>
          <w:i/>
          <w:iCs/>
          <w:color w:val="000000"/>
        </w:rPr>
        <w:t>madagascariensis</w:t>
      </w:r>
      <w:proofErr w:type="spellEnd"/>
      <w:r w:rsidR="007056E8">
        <w:rPr>
          <w:i/>
          <w:iCs/>
          <w:color w:val="000000"/>
        </w:rPr>
        <w:t>—</w:t>
      </w:r>
      <w:r w:rsidR="001754C6">
        <w:rPr>
          <w:color w:val="000000"/>
        </w:rPr>
        <w:t xml:space="preserve">all of which </w:t>
      </w:r>
      <w:r w:rsidR="007056E8">
        <w:rPr>
          <w:color w:val="000000"/>
        </w:rPr>
        <w:t>are known</w:t>
      </w:r>
      <w:r w:rsidR="001754C6">
        <w:rPr>
          <w:color w:val="000000"/>
        </w:rPr>
        <w:t xml:space="preserve"> to pollinate </w:t>
      </w:r>
      <w:r w:rsidR="00A56F0B">
        <w:rPr>
          <w:color w:val="000000"/>
        </w:rPr>
        <w:t xml:space="preserve">flowers </w:t>
      </w:r>
      <w:r w:rsidR="001754C6">
        <w:rPr>
          <w:color w:val="000000"/>
        </w:rPr>
        <w:t xml:space="preserve">and disperse seeds from </w:t>
      </w:r>
      <w:r w:rsidR="00A56F0B">
        <w:rPr>
          <w:color w:val="000000"/>
        </w:rPr>
        <w:t>both</w:t>
      </w:r>
      <w:r w:rsidR="001754C6">
        <w:rPr>
          <w:color w:val="000000"/>
        </w:rPr>
        <w:t xml:space="preserve"> native </w:t>
      </w:r>
      <w:r w:rsidR="00B030A0">
        <w:rPr>
          <w:color w:val="000000"/>
        </w:rPr>
        <w:t xml:space="preserve">Malagasy </w:t>
      </w:r>
      <w:r w:rsidR="001754C6">
        <w:rPr>
          <w:color w:val="000000"/>
        </w:rPr>
        <w:t>and exotic plant</w:t>
      </w:r>
      <w:r w:rsidR="00A56F0B">
        <w:rPr>
          <w:color w:val="000000"/>
        </w:rPr>
        <w:t>s</w:t>
      </w:r>
      <w:r w:rsidR="001754C6">
        <w:rPr>
          <w:color w:val="000000"/>
        </w:rPr>
        <w:t xml:space="preserve"> </w:t>
      </w:r>
      <w:r w:rsidR="001754C6">
        <w:rPr>
          <w:color w:val="000000"/>
        </w:rPr>
        <w:fldChar w:fldCharType="begin" w:fldLock="1"/>
      </w:r>
      <w:r w:rsidR="00491D57">
        <w:rPr>
          <w:color w:val="000000"/>
        </w:rPr>
        <w:instrText>ADDIN CSL_CITATION {"citationItems":[{"id":"ITEM-1","itemData":{"DOI":"10.1371/journal.pone.0184023","ISBN":"1111111111","ISSN":"19326203","PMID":"28877248","abstract":"Seed dispersal plays a significant role in forest regeneration and maintenance. Flying foxes are often posited as effective long-distance seed dispersers due to their large home ranges and ability to disperse seeds when flying. We evaluate the importance of the Madagascan flying fox Pteropus rufus in the maintenance and regeneration of forests in one of the world’s priority conservation areas. We tested germination success of over 20,000 seeds from the figs Ficus polita, F. grevei and F. lutea extracted from bat faeces and ripe fruits under progressively more natural conditions, ranging from petri-dishes to outdoor environments. Seeds from all fig species showed increased germination success after passing through the bats’ digestive tracts. Outside, germination success in F. polita was highest in faecal seeds grown under semi-shaded conditions, and seeds that passed through bats showed increased seedling establishment success. We used data from feeding trials and GPS tracking to construct seed shadow maps to visualize seed dispersal patterns. The models use Gaussian probability density functions to predict the likelihood of defecation events occurring after feeding. In captivity, bats had short gut retention times (often &lt; 30 mins), but were sometimes able to retain seeds for over 24h. In the wild, bats travelled 3–5 km within 24–280 min after feeding, when defecation of ingested seeds is very likely. They produced extensive seed shadows (11 bats potentially dispersing seeds over 58,000 ha over 45 total days of tracking) when feeding on figs within their large foraging areas and dispersed the seeds in habitats that were often partially shaded and hence would facilitate germination up to 20 km from the feeding tree. Because figs are important pioneer species, P. rufus is an important dispersal vector that makes a vital contribution to the regeneration and maintenance of highly fragmented forest patches in Madagascar.","author":[{"dropping-particle":"","family":"Oleksy","given":"Ryszard","non-dropping-particle":"","parse-names":false,"suffix":""},{"dropping-particle":"","family":"Giuggioli","given":"Luca","non-dropping-particle":"","parse-names":false,"suffix":""},{"dropping-particle":"","family":"McKetterick","given":"Thomas J.","non-dropping-particle":"","parse-names":false,"suffix":""},{"dropping-particle":"","family":"Racey","given":"Paul A.","non-dropping-particle":"","parse-names":false,"suffix":""},{"dropping-particle":"","family":"Jones","given":"Gareth","non-dropping-particle":"","parse-names":false,"suffix":""}],"container-title":"PLoS ONE","id":"ITEM-1","issue":"9","issued":{"date-parts":[["2017"]]},"page":"1-17","title":"Flying foxes create extensive seed shadows and enhance germination success of pioneer plant species in deforested Madagascan landscapes","type":"article-journal","volume":"12"},"uris":["http://www.mendeley.com/documents/?uuid=0cede075-ad5d-4cc7-9691-818d2d8658e7"]},{"id":"ITEM-2","itemData":{"DOI":"10.1017/S0266467407004178","ISBN":"0266467407","ISSN":"0266-4674","author":[{"dropping-particle":"","family":"Long","given":"Emma","non-dropping-particle":"","parse-names":false,"suffix":""},{"dropping-particle":"","family":"Racey","given":"Paul a.","non-dropping-particle":"","parse-names":false,"suffix":""}],"container-title":"Journal of Tropical Ecology","id":"ITEM-2","issue":"04","issued":{"date-parts":[["2007","7","2"]]},"page":"397","title":"An exotic plantation crop as a keystone resource for an endemic megachiropteran, Pteropus rufus, in Madagascar","type":"article-journal","volume":"23"},"uris":["http://www.mendeley.com/documents/?uuid=d1fe0ecf-eb76-445c-a5cd-69d4843d7af1"]},{"id":"ITEM-3","itemData":{"author":[{"dropping-particle":"","family":"Bollen","given":"An","non-dropping-particle":"","parse-names":false,"suffix":""},{"dropping-particle":"Van","family":"Elsacker","given":"Linda","non-dropping-particle":"","parse-names":false,"suffix":""}],"container-title":"Acta Chiropterologica","id":"ITEM-3","issue":"1","issued":{"date-parts":[["2002"]]},"page":"33-47","title":"Feeding ecology of &lt;i&gt;Pteropus rufus&lt;/i&gt; (Pteropodidae) in the littoral forest of Sainte Luce, SE Madagascar","type":"article-journal","volume":"4"},"uris":["http://www.mendeley.com/documents/?uuid=1a25fad7-6b3f-4076-9e87-9aacf8a595ff"]},{"id":"ITEM-4","itemData":{"DOI":"10.1016/j.gecco.2015.02.012","author":[{"dropping-particle":"","family":"Oleksy","given":"Ryszard","non-dropping-particle":"","parse-names":false,"suffix":""},{"dropping-particle":"","family":"Racey","given":"Paul A","non-dropping-particle":"","parse-names":false,"suffix":""},{"dropping-particle":"","family":"Jones","given":"Gareth","non-dropping-particle":"","parse-names":false,"suffix":""}],"container-title":"Global Ecology and Conservation","id":"ITEM-4","issue":"xxxx","issued":{"date-parts":[["2015"]]},"title":"High-resolution GPS tracking reveals habitat selection and the potential for long-distance seed dispersal by Madagascan flying foxes Pteropus rufus","type":"article-journal"},"uris":["http://www.mendeley.com/documents/?uuid=6a9be2f1-15ba-40c0-988a-e1f7b2c8fa8a"]},{"id":"ITEM-5","itemData":{"DOI":"10.1111/j.1365-2028.2007.00788.x","author":[{"dropping-particle":"","family":"Picot","given":"Monica","non-dropping-particle":"","parse-names":false,"suffix":""},{"dropping-particle":"","family":"Jenkins","given":"Richard K B","non-dropping-particle":"","parse-names":false,"suffix":""},{"dropping-particle":"","family":"Ramilijaona","given":"Olga","non-dropping-particle":"","parse-names":false,"suffix":""},{"dropping-particle":"","family":"Racey","given":"Paul A","non-dropping-particle":"","parse-names":false,"suffix":""},{"dropping-particle":"","family":"Carrie","given":"Stephanie M","non-dropping-particle":"","parse-names":false,"suffix":""}],"container-title":"African Journal of Ecology","id":"ITEM-5","issue":"4","issued":{"date-parts":[["2007"]]},"page":"645-650","title":"The feeding ecology of &lt;i&gt;Eidolon dupreanum&lt;/i&gt; (Pteropodidae) in eastern Madagascar","type":"article-journal","volume":"45"},"uris":["http://www.mendeley.com/documents/?uuid=65b627de-a88a-46ee-add5-8b8da289737d"]},{"id":"ITEM-6","itemData":{"DOI":"10.1515/MAMM.2010.071","author":[{"dropping-particle":"","family":"Andrianaivoarivelo","given":"Radosoa A","non-dropping-particle":"","parse-names":false,"suffix":""},{"dropping-particle":"","family":"Olga","given":"R","non-dropping-particle":"","parse-names":false,"suffix":""},{"dropping-particle":"","family":"Racey","given":"Paul A","non-dropping-particle":"","parse-names":false,"suffix":""},{"dropping-particle":"","family":"Jenkins","given":"Richard K B","non-dropping-particle":"","parse-names":false,"suffix":""}],"container-title":"Mammalia","id":"ITEM-6","issued":{"date-parts":[["2011"]]},"page":"69-78","title":"Feeding ecology, habitat use and reproduction of Rousettus madagascariensis Grandidier, 1928 (Chiroptera : Pteropodidae) in eastern Madagascar","type":"article-journal","volume":"75"},"uris":["http://www.mendeley.com/documents/?uuid=bf33940c-7c66-4e12-b82c-0bdb2b3a5549"]},{"id":"ITEM-7","itemData":{"author":[{"dropping-particle":"","family":"Andriafidison","given":"Daudet","non-dropping-particle":"","parse-names":false,"suffix":""},{"dropping-particle":"","family":"Andrianaivoarivelo","given":"Radosoa A","non-dropping-particle":"","parse-names":false,"suffix":""},{"dropping-particle":"","family":"Ramilijaona","given":"Olga R","non-dropping-particle":"","parse-names":false,"suffix":""},{"dropping-particle":"","family":"Razanahoera","given":"Marlene R","non-dropping-particle":"","parse-names":false,"suffix":""},{"dropping-particle":"","family":"Mackinnon","given":"James","non-dropping-particle":"","parse-names":false,"suffix":""},{"dropping-particle":"","family":"Jenkins","given":"Richard K B","non-dropping-particle":"","parse-names":false,"suffix":""},{"dropping-particle":"","family":"Racey","given":"Paul A","non-dropping-particle":"","parse-names":false,"suffix":""}],"container-title":"Biotropica","id":"ITEM-7","issue":"1","issued":{"date-parts":[["2006"]]},"page":"85-90","title":"Nectarivory by endemic Malagasy fruit bats during the dry season","type":"article-journal","volume":"38"},"uris":["http://www.mendeley.com/documents/?uuid=39a1baa3-7916-452b-93d1-edc9bffa01d0"]}],"mendeley":{"formattedCitation":"(Bollen and Elsacker 2002; Andriafidison et al. 2006; Long and Racey 2007; Picot et al. 2007; Andrianaivoarivelo et al. 2011; Oleksy et al. 2015, 2017)","plainTextFormattedCitation":"(Bollen and Elsacker 2002; Andriafidison et al. 2006; Long and Racey 2007; Picot et al. 2007; Andrianaivoarivelo et al. 2011; Oleksy et al. 2015, 2017)","previouslyFormattedCitation":"(Bollen and Elsacker 2002; Andriafidison et al. 2006; Long and Racey 2007; Picot et al. 2007; Andrianaivoarivelo et al. 2011; Oleksy et al. 2015, 2017)"},"properties":{"noteIndex":0},"schema":"https://github.com/citation-style-language/schema/raw/master/csl-citation.json"}</w:instrText>
      </w:r>
      <w:r w:rsidR="001754C6">
        <w:rPr>
          <w:color w:val="000000"/>
        </w:rPr>
        <w:fldChar w:fldCharType="separate"/>
      </w:r>
      <w:r w:rsidR="00421AD2" w:rsidRPr="00421AD2">
        <w:rPr>
          <w:noProof/>
          <w:color w:val="000000"/>
        </w:rPr>
        <w:t>(Bollen and Elsacker 2002; Andriafidison et al. 2006; Long and Racey 2007; Picot et al. 2007; Andrianaivoarivelo et al. 2011; Oleksy et al. 2015, 2017)</w:t>
      </w:r>
      <w:r w:rsidR="001754C6">
        <w:rPr>
          <w:color w:val="000000"/>
        </w:rPr>
        <w:fldChar w:fldCharType="end"/>
      </w:r>
      <w:r w:rsidR="00A56F0B">
        <w:rPr>
          <w:color w:val="000000"/>
        </w:rPr>
        <w:t>.</w:t>
      </w:r>
      <w:r w:rsidR="00B030A0">
        <w:rPr>
          <w:color w:val="000000"/>
        </w:rPr>
        <w:t xml:space="preserve"> </w:t>
      </w:r>
      <w:r w:rsidR="00A56F0B">
        <w:rPr>
          <w:color w:val="000000"/>
        </w:rPr>
        <w:t>I</w:t>
      </w:r>
      <w:r w:rsidR="00B030A0">
        <w:rPr>
          <w:color w:val="000000"/>
        </w:rPr>
        <w:t xml:space="preserve">mportantly, </w:t>
      </w:r>
      <w:r w:rsidR="00B030A0">
        <w:rPr>
          <w:i/>
          <w:iCs/>
          <w:color w:val="000000"/>
        </w:rPr>
        <w:t xml:space="preserve">E. dupreanum </w:t>
      </w:r>
      <w:r w:rsidR="00B030A0">
        <w:rPr>
          <w:color w:val="000000"/>
        </w:rPr>
        <w:t xml:space="preserve">may be the only </w:t>
      </w:r>
      <w:r w:rsidR="00A56F0B">
        <w:rPr>
          <w:color w:val="000000"/>
        </w:rPr>
        <w:t xml:space="preserve">extant </w:t>
      </w:r>
      <w:r w:rsidR="00100A9C">
        <w:rPr>
          <w:color w:val="000000"/>
        </w:rPr>
        <w:t>pollinator</w:t>
      </w:r>
      <w:r w:rsidR="00A56F0B">
        <w:rPr>
          <w:color w:val="000000"/>
        </w:rPr>
        <w:t xml:space="preserve"> </w:t>
      </w:r>
      <w:r w:rsidR="00100A9C">
        <w:rPr>
          <w:color w:val="000000"/>
        </w:rPr>
        <w:t>of the endangered</w:t>
      </w:r>
      <w:r w:rsidR="00A56F0B">
        <w:rPr>
          <w:color w:val="000000"/>
        </w:rPr>
        <w:t xml:space="preserve">, endemic Malagasy </w:t>
      </w:r>
      <w:r w:rsidR="00100A9C">
        <w:rPr>
          <w:color w:val="000000"/>
        </w:rPr>
        <w:t xml:space="preserve">baobab, </w:t>
      </w:r>
      <w:r w:rsidR="00100A9C">
        <w:rPr>
          <w:i/>
          <w:iCs/>
          <w:color w:val="000000"/>
        </w:rPr>
        <w:t>Ada</w:t>
      </w:r>
      <w:r w:rsidR="0082733D">
        <w:rPr>
          <w:i/>
          <w:iCs/>
          <w:color w:val="000000"/>
        </w:rPr>
        <w:t>n</w:t>
      </w:r>
      <w:r w:rsidR="00100A9C">
        <w:rPr>
          <w:i/>
          <w:iCs/>
          <w:color w:val="000000"/>
        </w:rPr>
        <w:t xml:space="preserve">sonia </w:t>
      </w:r>
      <w:proofErr w:type="spellStart"/>
      <w:r w:rsidR="00100A9C">
        <w:rPr>
          <w:i/>
          <w:iCs/>
          <w:color w:val="000000"/>
        </w:rPr>
        <w:t>suar</w:t>
      </w:r>
      <w:r w:rsidR="00A56F0B">
        <w:rPr>
          <w:i/>
          <w:iCs/>
          <w:color w:val="000000"/>
        </w:rPr>
        <w:t>e</w:t>
      </w:r>
      <w:r w:rsidR="00100A9C">
        <w:rPr>
          <w:i/>
          <w:iCs/>
          <w:color w:val="000000"/>
        </w:rPr>
        <w:t>zensis</w:t>
      </w:r>
      <w:proofErr w:type="spellEnd"/>
      <w:r w:rsidR="00F8399F">
        <w:rPr>
          <w:i/>
          <w:iCs/>
          <w:color w:val="000000"/>
        </w:rPr>
        <w:t xml:space="preserve"> </w:t>
      </w:r>
      <w:r w:rsidR="00F8399F">
        <w:rPr>
          <w:i/>
          <w:iCs/>
          <w:color w:val="000000"/>
        </w:rPr>
        <w:fldChar w:fldCharType="begin" w:fldLock="1"/>
      </w:r>
      <w:r w:rsidR="00491D57">
        <w:rPr>
          <w:i/>
          <w:iCs/>
          <w:color w:val="000000"/>
        </w:rPr>
        <w:instrText>ADDIN CSL_CITATION {"citationItems":[{"id":"ITEM-1","itemData":{"author":[{"dropping-particle":"","family":"Andriafidison","given":"Daudet","non-dropping-particle":"","parse-names":false,"suffix":""},{"dropping-particle":"","family":"Andrianaivoarivelo","given":"Radosoa A","non-dropping-particle":"","parse-names":false,"suffix":""},{"dropping-particle":"","family":"Ramilijaona","given":"Olga R","non-dropping-particle":"","parse-names":false,"suffix":""},{"dropping-particle":"","family":"Razanahoera","given":"Marlene R","non-dropping-particle":"","parse-names":false,"suffix":""},{"dropping-particle":"","family":"Mackinnon","given":"James","non-dropping-particle":"","parse-names":false,"suffix":""},{"dropping-particle":"","family":"Jenkins","given":"Richard K B","non-dropping-particle":"","parse-names":false,"suffix":""},{"dropping-particle":"","family":"Racey","given":"Paul A","non-dropping-particle":"","parse-names":false,"suffix":""}],"container-title":"Biotropica","id":"ITEM-1","issue":"1","issued":{"date-parts":[["2006"]]},"page":"85-90","title":"Nectarivory by endemic Malagasy fruit bats during the dry season","type":"article-journal","volume":"38"},"uris":["http://www.mendeley.com/documents/?uuid=39a1baa3-7916-452b-93d1-edc9bffa01d0"]}],"mendeley":{"formattedCitation":"(Andriafidison et al. 2006)","plainTextFormattedCitation":"(Andriafidison et al. 2006)","previouslyFormattedCitation":"(Andriafidison et al. 2006)"},"properties":{"noteIndex":0},"schema":"https://github.com/citation-style-language/schema/raw/master/csl-citation.json"}</w:instrText>
      </w:r>
      <w:r w:rsidR="00F8399F">
        <w:rPr>
          <w:i/>
          <w:iCs/>
          <w:color w:val="000000"/>
        </w:rPr>
        <w:fldChar w:fldCharType="separate"/>
      </w:r>
      <w:r w:rsidR="00421AD2" w:rsidRPr="00421AD2">
        <w:rPr>
          <w:iCs/>
          <w:noProof/>
          <w:color w:val="000000"/>
        </w:rPr>
        <w:t>(Andriafidison et al. 2006)</w:t>
      </w:r>
      <w:r w:rsidR="00F8399F">
        <w:rPr>
          <w:i/>
          <w:iCs/>
          <w:color w:val="000000"/>
        </w:rPr>
        <w:fldChar w:fldCharType="end"/>
      </w:r>
      <w:r w:rsidR="00B030A0">
        <w:rPr>
          <w:color w:val="000000"/>
        </w:rPr>
        <w:t xml:space="preserve">. </w:t>
      </w:r>
    </w:p>
    <w:p w14:paraId="5BB0ECC6" w14:textId="1A613805" w:rsidR="00FD101D" w:rsidRDefault="00B030A0" w:rsidP="004656C2">
      <w:pPr>
        <w:ind w:firstLine="720"/>
        <w:contextualSpacing/>
        <w:jc w:val="both"/>
        <w:rPr>
          <w:color w:val="000000"/>
        </w:rPr>
      </w:pPr>
      <w:r>
        <w:rPr>
          <w:color w:val="000000"/>
        </w:rPr>
        <w:t xml:space="preserve">Despite their </w:t>
      </w:r>
      <w:r w:rsidR="00CB6B7B">
        <w:rPr>
          <w:color w:val="000000"/>
        </w:rPr>
        <w:t xml:space="preserve">ecosystem </w:t>
      </w:r>
      <w:r w:rsidR="00FD101D">
        <w:rPr>
          <w:color w:val="000000"/>
        </w:rPr>
        <w:t>value</w:t>
      </w:r>
      <w:r>
        <w:rPr>
          <w:color w:val="000000"/>
        </w:rPr>
        <w:t>, Madagascar’s fruit bats are heavily persecuted</w:t>
      </w:r>
      <w:r w:rsidR="00CF17C7">
        <w:rPr>
          <w:color w:val="000000"/>
        </w:rPr>
        <w:t>.</w:t>
      </w:r>
      <w:r>
        <w:rPr>
          <w:color w:val="000000"/>
        </w:rPr>
        <w:t xml:space="preserve"> </w:t>
      </w:r>
      <w:r w:rsidR="00CF17C7">
        <w:rPr>
          <w:color w:val="000000"/>
        </w:rPr>
        <w:t>A</w:t>
      </w:r>
      <w:r>
        <w:rPr>
          <w:color w:val="000000"/>
        </w:rPr>
        <w:t>ll three species are consumed across the island as a source of human food</w:t>
      </w:r>
      <w:r w:rsidR="00F8399F">
        <w:rPr>
          <w:color w:val="000000"/>
        </w:rPr>
        <w:t xml:space="preserve"> </w:t>
      </w:r>
      <w:r w:rsidR="00F8399F">
        <w:rPr>
          <w:color w:val="000000"/>
        </w:rPr>
        <w:fldChar w:fldCharType="begin" w:fldLock="1"/>
      </w:r>
      <w:r w:rsidR="00491D57">
        <w:rPr>
          <w:color w:val="000000"/>
        </w:rPr>
        <w:instrText>ADDIN CSL_CITATION {"citationItems":[{"id":"ITEM-1","itemData":{"DOI":"10.1017/S003060531000044X","ISBN":"00306053","ISSN":"0030-6053","PMID":"56613722","abstract":"ABSTRACT We assessed the consumption and hunting of wild animals by people in urban areas of western Madagascar using structured questionnaires in households and direct observations. Six wild mammal and five wild bird species were reported, or observed, to be sources of bushmeat although fish and domestic animals were the preferred and cheapest sources of animal protein. Bushmeat accounted for 10% of the meat consumed the day before our questionnaires were completed. Common tenrec Tenrec ecaudatus and bush pig Potamochoerus larvatus were the preferred wild meat and the former was also the most expensive type of meat. Taboos and strong dislikes limited the consumption of domestic pigs, bush pigs, goats, lemurs and fruit bats. Game species were hunted according to their availability, which coincided with the legal hunting season for fruit bats but only partly so for the other game species. Illegal hunting of Verreauxi&amp;8217;s sifaka Propithecus verreauxi is cause for concern and assessments of primate consumption may have been underestimated because of reluctance of interviewees to admit illegal activities.","author":[{"dropping-particle":"","family":"Randrianandrianina","given":"Félicien H.","non-dropping-particle":"","parse-names":false,"suffix":""},{"dropping-particle":"","family":"Racey","given":"Paul a.","non-dropping-particle":"","parse-names":false,"suffix":""},{"dropping-particle":"","family":"Jenkins","given":"Richard K.B.","non-dropping-particle":"","parse-names":false,"suffix":""}],"container-title":"Oryx","id":"ITEM-1","issue":"03","issued":{"date-parts":[["2010"]]},"page":"411-415","title":"Hunting and consumption of mammals and birds by people in urban areas of western Madagascar","type":"article-journal","volume":"44"},"uris":["http://www.mendeley.com/documents/?uuid=c4d839d0-c90d-47b7-ae01-bc29d96eebc7"]},{"id":"ITEM-2","itemData":{"DOI":"10.1017/S0030605317001648","ISSN":"0030-6053","abstract":"&lt;p&gt;Despite conservation discourses in Madagascar increasingly emphasizing the role of customary institutions for wildlife management, we know relatively little about their effectiveness. Here, we used semi-structured interviews with 54 adults in eight villages to investigate whether sacred caves and taboos offer conservation benefits for cave-dwelling bats in and around Tsimanampetsotsa National Park, south-west Madagascar. Although some caves were described as sites of spiritual significance for the local communities, most interviewees (c. 76%) did not recognize their present-day sacred status. Similarly, only 22% of the interviewees recognized taboos inhibiting bat hunting and consumption. Legal protection of bats and caves through protected areas was often more widely acknowledged than customary regulations, although up to 30% of the interviewees reported consumption of bats within their communities. Guano extraction was often tolerated in sacred caves in exchange for economic compensation. This may benefit bat conservation by creating incentives for bat protection, although extraction is often performed through destructive and exploitative practices with little benefit for local communities. In view of these results our study questions the extent to which sacred sites, taboos and protected areas offer protection for bats in Madagascar. These results support previous studies documenting the erosion of customary institutions in Madagascar, including the loss of the spiritual values underpinning sacred sites. Given that many Malagasy bats are cave-dwelling species and that most depend on the customary protection of these sites, it is important to obtain a better understanding of the complex interactions between spiritual practices, taboos and protected areas in sustaining bat diversity.&lt;/p&gt;","author":[{"dropping-particle":"","family":"Fernández-Llamazares","given":"Álvaro","non-dropping-particle":"","parse-names":false,"suffix":""},{"dropping-particle":"","family":"López-Baucells","given":"Adrià","non-dropping-particle":"","parse-names":false,"suffix":""},{"dropping-particle":"","family":"Rocha","given":"Ricardo","non-dropping-particle":"","parse-names":false,"suffix":""},{"dropping-particle":"","family":"Andriamitandrina","given":"Santatra F. M.","non-dropping-particle":"","parse-names":false,"suffix":""},{"dropping-particle":"","family":"Andriatafika","given":"Zo Emmanuel","non-dropping-particle":"","parse-names":false,"suffix":""},{"dropping-particle":"","family":"Burgas","given":"Daniel","non-dropping-particle":"","parse-names":false,"suffix":""},{"dropping-particle":"","family":"Temba","given":"Eric Marcel","non-dropping-particle":"","parse-names":false,"suffix":""},{"dropping-particle":"","family":"Torrent","given":"Laura","non-dropping-particle":"","parse-names":false,"suffix":""},{"dropping-particle":"","family":"Cabeza","given":"Mar","non-dropping-particle":"","parse-names":false,"suffix":""}],"container-title":"Oryx","id":"ITEM-2","issued":{"date-parts":[["2018"]]},"page":"1-5","title":"Are sacred caves still safe havens for the endemic bats of Madagascar?","type":"article-journal"},"uris":["http://www.mendeley.com/documents/?uuid=6986546b-edfd-427b-90d0-34d45acfab73"]},{"id":"ITEM-3","itemData":{"DOI":"10.1161/01.HYP.0000086521.95630.5A","abstract":"These reports of the results of investigations carried out by the Bartlett Tree Research Laboratories at North Stamford; Connecticut, or in cooperation with them include several on insect pests of trees and shrubs and their control. releases of toy balloons in 1937 to determine the connection between wind currents and the spread of Ophiostoma (Ceraiostomella) ulmi, the fungus that causes Dutch elm disease, by the vector, Scolytus multistriatus, Marsh. [cf. R.A.E., A 25 374]. It includes details of the directions in which the balloons drifted from North Stamford, the distances covered, the rates of drifting and the effect of local conditions on the air currents. It is pointed out that such drift might carry the beetles long distances from an infected area, and that the effect on the drifting individuals of downward currents near expanses of water would favour the occurrence of the disease. The distribution of the balloons agreed in some cases with that of infected elm trees. life-history of Phytomyza ilicicola, Lw., on holly [Ilex]. The eggs are laid in the developing leaves, and the larvae mine in the upper surface of the new foliage throughout most of the season; the pupae overwinter in the mines, and the adults emerge over a period of 10-14 days, beginning about mid-May. The results of laboratory tests with sprays containing nicotine sulfate or lead arsenate have already been noticed [26 546]. In field tests in 1937, a spray containing 2 U.S. gals, summer Volck oil, I U.S. pint nicotine sulfate, and 1 Ib. lead arsenate in 100 U.S. gals., applied in May when large numbers of adults were emerging from the leaves, gave excellent control. [Cornus], reported by Felt and Bromley (pp. 30-33), confirmed that Mycodiplosis alternata, Felt, is the causal agent [cf. 26 546], since over 2, 000 galls, kept over winter in cages with sterile soil, gave rise to this Cecidomyiid, and no examples of Porricondyla sp. were obtained. When some of the adults were transferred to outdoor cages containing growing dogwood tips, club galls developed later in the year. The eggs are laid near the tips of the young growth, and the infested shoots begin to swell in the second half of June, when the second set of leaves is developing. The galls contain 1-6 larvae, which drop to the ground when full-grown and overwinter in the soil. The adults emerge towards the end of May, but are rarely seen on the plants. Applications of sprays containing 4 Ib. resin residue emulsion and 4 Ib. cube…","author":[{"dropping-particle":"","family":"Oleksy","given":"Ryszard","non-dropping-particle":"","parse-names":false,"suffix":""},{"dropping-particle":"","family":"Randrianandrianina","given":"Felicien","non-dropping-particle":"","parse-names":false,"suffix":""},{"dropping-particle":"","family":"Jenkins","given":"Richard K.B.","non-dropping-particle":"","parse-names":false,"suffix":""}],"container-title":"African Bat Conservation News","id":"ITEM-3","issued":{"date-parts":[["2003"]]},"page":"239-246","title":"Commercial hunting of foraging fruit bats in Western Madagascar","type":"article-journal","volume":"37"},"uris":["http://www.mendeley.com/documents/?uuid=74e87d61-59d0-4c97-bc6f-6e9c02e34168"]},{"id":"ITEM-4","itemData":{"author":[{"dropping-particle":"","family":"Jenkins","given":"Richard K B","non-dropping-particle":"","parse-names":false,"suffix":""},{"dropping-particle":"","family":"Racey","given":"Paul A","non-dropping-particle":"","parse-names":false,"suffix":""}],"container-title":"Madagascar Conservation and Development","id":"ITEM-4","issue":"1","issued":{"date-parts":[["2008"]]},"page":"22-30","title":"Bats as bushmeat in Madagascar","type":"article-journal","volume":"3"},"uris":["http://www.mendeley.com/documents/?uuid=8ed6645f-8728-48ce-ac56-b811aa7ff1cb"]},{"id":"ITEM-5","itemData":{"DOI":"10.1111/cobi.12174","ISSN":"1523-1739","PMID":"24405165","abstract":"Wildlife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Madagascar.","author":[{"dropping-particle":"","family":"Golden","given":"Christopher D","non-dropping-particle":"","parse-names":false,"suffix":""},{"dropping-particle":"","family":"Bonds","given":"Matthew H","non-dropping-particle":"","parse-names":false,"suffix":""},{"dropping-particle":"","family":"Brashares","given":"Justin S","non-dropping-particle":"","parse-names":false,"suffix":""},{"dropping-particle":"","family":"Rodolph Rasolofoniaina","given":"B J","non-dropping-particle":"","parse-names":false,"suffix":""},{"dropping-particle":"","family":"Kremen","given":"Claire","non-dropping-particle":"","parse-names":false,"suffix":""}],"container-title":"Conservation Biology","id":"ITEM-5","issued":{"date-parts":[["2014","1","9"]]},"page":"1-10","title":"Economic valuation of subsistence harvest of wildlife in Madagascar.","type":"article-journal"},"uris":["http://www.mendeley.com/documents/?uuid=cdb23da3-f3e1-4720-8d5c-93c20bc43ca4"]},{"id":"ITEM-6","itemData":{"DOI":"10.1016/j.biocon.2019.03.032","ISSN":"0006-3207","author":[{"dropping-particle":"","family":"Brook","given":"Cara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Conservation","id":"ITEM-6","issue":"November 2018","issued":{"date-parts":[["2019"]]},"page":"165-171","publisher":"Elsevier","title":"Population trends for two Malagasy fruit bats","type":"article-journal","volume":"234"},"uris":["http://www.mendeley.com/documents/?uuid=9b9ac6f3-7287-48c2-bec2-55e286134cf4"]},{"id":"ITEM-7","itemData":{"DOI":"10.1111/j.1365-2028.2008.01015.x","ISSN":"01416707","author":[{"dropping-particle":"","family":"Cardiff","given":"Scott G.","non-dropping-particle":"","parse-names":false,"suffix":""},{"dropping-particle":"","family":"Ratrimomanarivo","given":"Fanja H.","non-dropping-particle":"","parse-names":false,"suffix":""},{"dropping-particle":"","family":"Rembert","given":"Guillaume","non-dropping-particle":"","parse-names":false,"suffix":""},{"dropping-particle":"","family":"Goodman","given":"Steven M.","non-dropping-particle":"","parse-names":false,"suffix":""}],"container-title":"African Journal of Ecology","id":"ITEM-7","issue":"4","issued":{"date-parts":[["2009","12"]]},"page":"640-649","title":"Hunting, disturbance and roost persistence of bats in caves at Ankarana, northern Madagascar","type":"article-journal","volume":"47"},"uris":["http://www.mendeley.com/documents/?uuid=aa23f7b2-bbfb-4f04-8bf2-50a1ba08cbad"]}],"mendeley":{"formattedCitation":"(Oleksy et al. 2003; Jenkins and Racey 2008; Cardiff et al. 2009; Randrianandrianina et al. 2010; Golden et al. 2014; Fernández-Llamazares et al. 2018; Brook et al. 2019a)","plainTextFormattedCitation":"(Oleksy et al. 2003; Jenkins and Racey 2008; Cardiff et al. 2009; Randrianandrianina et al. 2010; Golden et al. 2014; Fernández-Llamazares et al. 2018; Brook et al. 2019a)","previouslyFormattedCitation":"(Oleksy et al. 2003; Jenkins and Racey 2008; Cardiff et al. 2009; Randrianandrianina et al. 2010; Golden et al. 2014; Fernández-Llamazares et al. 2018; Brook et al. 2019a)"},"properties":{"noteIndex":0},"schema":"https://github.com/citation-style-language/schema/raw/master/csl-citation.json"}</w:instrText>
      </w:r>
      <w:r w:rsidR="00F8399F">
        <w:rPr>
          <w:color w:val="000000"/>
        </w:rPr>
        <w:fldChar w:fldCharType="separate"/>
      </w:r>
      <w:r w:rsidR="00421AD2" w:rsidRPr="00421AD2">
        <w:rPr>
          <w:noProof/>
          <w:color w:val="000000"/>
        </w:rPr>
        <w:t>(Oleksy et al. 2003; Jenkins and Racey 2008; Cardiff et al. 2009; Randrianandrianina et al. 2010; Golden et al. 2014; Fernández-Llamazares et al. 2018; Brook et al. 2019a)</w:t>
      </w:r>
      <w:r w:rsidR="00F8399F">
        <w:rPr>
          <w:color w:val="000000"/>
        </w:rPr>
        <w:fldChar w:fldCharType="end"/>
      </w:r>
      <w:r>
        <w:rPr>
          <w:color w:val="000000"/>
        </w:rPr>
        <w:t xml:space="preserve">, and </w:t>
      </w:r>
      <w:r>
        <w:rPr>
          <w:i/>
          <w:iCs/>
          <w:color w:val="000000"/>
        </w:rPr>
        <w:t>P</w:t>
      </w:r>
      <w:r w:rsidR="00A56F0B">
        <w:rPr>
          <w:i/>
          <w:iCs/>
          <w:color w:val="000000"/>
        </w:rPr>
        <w:t>.</w:t>
      </w:r>
      <w:r>
        <w:rPr>
          <w:i/>
          <w:iCs/>
          <w:color w:val="000000"/>
        </w:rPr>
        <w:t xml:space="preserve"> rufus, </w:t>
      </w:r>
      <w:r>
        <w:rPr>
          <w:color w:val="000000"/>
        </w:rPr>
        <w:t>the largest and most heavily hunted, is sometimes target</w:t>
      </w:r>
      <w:r w:rsidR="00100A9C">
        <w:rPr>
          <w:color w:val="000000"/>
        </w:rPr>
        <w:t>ed in response to its largely inaccurate characterization as a predator of human fruit crops</w:t>
      </w:r>
      <w:r w:rsidR="00F8399F">
        <w:rPr>
          <w:color w:val="000000"/>
        </w:rPr>
        <w:t xml:space="preserve"> </w:t>
      </w:r>
      <w:r w:rsidR="00F8399F">
        <w:rPr>
          <w:color w:val="000000"/>
        </w:rPr>
        <w:fldChar w:fldCharType="begin" w:fldLock="1"/>
      </w:r>
      <w:r w:rsidR="00491D57">
        <w:rPr>
          <w:color w:val="000000"/>
        </w:rPr>
        <w:instrText>ADDIN CSL_CITATION {"citationItems":[{"id":"ITEM-1","itemData":{"author":[{"dropping-particle":"","family":"Raharimihaja","given":"Tatamo E.A.","non-dropping-particle":"","parse-names":false,"suffix":""},{"dropping-particle":"","family":"Rakotoarison","given":"Jo L.M.","non-dropping-particle":"","parse-names":false,"suffix":""},{"dropping-particle":"","family":"Racey","given":"Paul A.","non-dropping-particle":"","parse-names":false,"suffix":""},{"dropping-particle":"","family":"Andrianaivoarivelo","given":"Radosoa A","non-dropping-particle":"","parse-names":false,"suffix":""}],"container-title":"Jornal of Threatened Taxa","id":"ITEM-1","issue":"13","issued":{"date-parts":[["2016"]]},"page":"9512-9524","title":"A comparison of the effectiveness of methods of deterring Pteropodid bats from feeding on commercial fruit in Madagascar","type":"article-journal","volume":"8"},"uris":["http://www.mendeley.com/documents/?uuid=1ce3cab4-f87a-452b-ba1d-adf08172bdd3"]}],"mendeley":{"formattedCitation":"(Raharimihaja et al. 2016)","plainTextFormattedCitation":"(Raharimihaja et al. 2016)","previouslyFormattedCitation":"(Raharimihaja et al. 2016)"},"properties":{"noteIndex":0},"schema":"https://github.com/citation-style-language/schema/raw/master/csl-citation.json"}</w:instrText>
      </w:r>
      <w:r w:rsidR="00F8399F">
        <w:rPr>
          <w:color w:val="000000"/>
        </w:rPr>
        <w:fldChar w:fldCharType="separate"/>
      </w:r>
      <w:r w:rsidR="00421AD2" w:rsidRPr="00421AD2">
        <w:rPr>
          <w:noProof/>
          <w:color w:val="000000"/>
        </w:rPr>
        <w:t>(Raharimihaja et al. 2016)</w:t>
      </w:r>
      <w:r w:rsidR="00F8399F">
        <w:rPr>
          <w:color w:val="000000"/>
        </w:rPr>
        <w:fldChar w:fldCharType="end"/>
      </w:r>
      <w:r w:rsidR="00100A9C">
        <w:rPr>
          <w:color w:val="000000"/>
        </w:rPr>
        <w:t xml:space="preserve">. </w:t>
      </w:r>
      <w:r w:rsidR="00A56F0B">
        <w:rPr>
          <w:color w:val="000000"/>
        </w:rPr>
        <w:t xml:space="preserve">Respectively, </w:t>
      </w:r>
      <w:r w:rsidR="00A56F0B">
        <w:rPr>
          <w:i/>
          <w:iCs/>
          <w:color w:val="000000"/>
        </w:rPr>
        <w:t xml:space="preserve">P. rufus, E. dupreanum, </w:t>
      </w:r>
      <w:r w:rsidR="00A56F0B">
        <w:rPr>
          <w:color w:val="000000"/>
        </w:rPr>
        <w:t xml:space="preserve">and </w:t>
      </w:r>
      <w:r w:rsidR="00A56F0B">
        <w:rPr>
          <w:i/>
          <w:iCs/>
          <w:color w:val="000000"/>
        </w:rPr>
        <w:t>R. madagascariensis</w:t>
      </w:r>
      <w:r w:rsidR="00A56F0B">
        <w:rPr>
          <w:color w:val="000000"/>
        </w:rPr>
        <w:t xml:space="preserve"> are </w:t>
      </w:r>
      <w:r w:rsidR="00766453">
        <w:rPr>
          <w:color w:val="000000"/>
        </w:rPr>
        <w:t xml:space="preserve">currently </w:t>
      </w:r>
      <w:r w:rsidR="00A56F0B">
        <w:rPr>
          <w:color w:val="000000"/>
        </w:rPr>
        <w:t>IUCN</w:t>
      </w:r>
      <w:r w:rsidR="00766453">
        <w:rPr>
          <w:color w:val="000000"/>
        </w:rPr>
        <w:t xml:space="preserve"> Red</w:t>
      </w:r>
      <w:r w:rsidR="00A56F0B">
        <w:rPr>
          <w:color w:val="000000"/>
        </w:rPr>
        <w:t>-</w:t>
      </w:r>
      <w:r w:rsidR="004B5DD1">
        <w:rPr>
          <w:color w:val="000000"/>
        </w:rPr>
        <w:t>listed as ‘Vulnerable,’ ‘Vulnerable,’ and ‘Near-Threatened’</w:t>
      </w:r>
      <w:r w:rsidR="00766453">
        <w:rPr>
          <w:color w:val="000000"/>
        </w:rPr>
        <w:t xml:space="preserve"> species</w:t>
      </w:r>
      <w:r w:rsidR="00F8399F">
        <w:rPr>
          <w:color w:val="000000"/>
        </w:rPr>
        <w:t xml:space="preserve"> </w:t>
      </w:r>
      <w:r w:rsidR="00F8399F">
        <w:rPr>
          <w:color w:val="000000"/>
        </w:rPr>
        <w:fldChar w:fldCharType="begin" w:fldLock="1"/>
      </w:r>
      <w:r w:rsidR="00D76B31">
        <w:rPr>
          <w:color w:val="000000"/>
        </w:rPr>
        <w:instrText>ADDIN CSL_CITATION {"citationItems":[{"id":"ITEM-1","itemData":{"author":[{"dropping-particle":"","family":"Species IUCN Red List Threat.","given":"","non-dropping-particle":"","parse-names":false,"suffix":""}],"container-title":"IUCN Red List","id":"ITEM-1","issued":{"date-parts":[["2018"]]},"title":"IUCN 2018. Version 2018-2.","type":"webpage"},"uris":["http://www.mendeley.com/documents/?uuid=4a6f0edd-1179-4e65-adbf-f16adb1843ef"]}],"mendeley":{"formattedCitation":"(Species IUCN Red List Threat. 2018)","plainTextFormattedCitation":"(Species IUCN Red List Threat. 2018)","previouslyFormattedCitation":"(Species IUCN Red List Threat. 2018)"},"properties":{"noteIndex":0},"schema":"https://github.com/citation-style-language/schema/raw/master/csl-citation.json"}</w:instrText>
      </w:r>
      <w:r w:rsidR="00F8399F">
        <w:rPr>
          <w:color w:val="000000"/>
        </w:rPr>
        <w:fldChar w:fldCharType="separate"/>
      </w:r>
      <w:r w:rsidR="00303C6C" w:rsidRPr="00303C6C">
        <w:rPr>
          <w:noProof/>
          <w:color w:val="000000"/>
        </w:rPr>
        <w:t>(Species IUCN Red List Threat. 2018)</w:t>
      </w:r>
      <w:r w:rsidR="00F8399F">
        <w:rPr>
          <w:color w:val="000000"/>
        </w:rPr>
        <w:fldChar w:fldCharType="end"/>
      </w:r>
      <w:r w:rsidR="004B5DD1">
        <w:rPr>
          <w:color w:val="000000"/>
        </w:rPr>
        <w:t>, though recent p</w:t>
      </w:r>
      <w:r w:rsidR="00100A9C">
        <w:rPr>
          <w:color w:val="000000"/>
        </w:rPr>
        <w:t>opulation viability analyses</w:t>
      </w:r>
      <w:r w:rsidR="004B5DD1">
        <w:rPr>
          <w:color w:val="000000"/>
        </w:rPr>
        <w:t xml:space="preserve"> </w:t>
      </w:r>
      <w:r w:rsidR="00A56F0B">
        <w:rPr>
          <w:color w:val="000000"/>
        </w:rPr>
        <w:t xml:space="preserve">suggest that </w:t>
      </w:r>
      <w:r w:rsidR="00A56F0B">
        <w:rPr>
          <w:i/>
          <w:iCs/>
          <w:color w:val="000000"/>
        </w:rPr>
        <w:t>P. rufus</w:t>
      </w:r>
      <w:r w:rsidR="00A56F0B">
        <w:rPr>
          <w:color w:val="000000"/>
        </w:rPr>
        <w:t xml:space="preserve">, in particular, </w:t>
      </w:r>
      <w:r w:rsidR="00F8399F">
        <w:rPr>
          <w:color w:val="000000"/>
        </w:rPr>
        <w:t>may be experiencing more severe population declines</w:t>
      </w:r>
      <w:r w:rsidR="00CF17C7">
        <w:rPr>
          <w:color w:val="000000"/>
        </w:rPr>
        <w:t xml:space="preserve"> than have been previously reported</w:t>
      </w:r>
      <w:r w:rsidR="00F8399F">
        <w:rPr>
          <w:color w:val="000000"/>
        </w:rPr>
        <w:t xml:space="preserve"> </w:t>
      </w:r>
      <w:r w:rsidR="00F8399F">
        <w:rPr>
          <w:color w:val="000000"/>
        </w:rPr>
        <w:fldChar w:fldCharType="begin" w:fldLock="1"/>
      </w:r>
      <w:r w:rsidR="00491D57">
        <w:rPr>
          <w:color w:val="000000"/>
        </w:rPr>
        <w:instrText>ADDIN CSL_CITATION {"citationItems":[{"id":"ITEM-1","itemData":{"DOI":"10.1016/j.biocon.2019.03.032","ISSN":"0006-3207","author":[{"dropping-particle":"","family":"Brook","given":"Cara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Conservation","id":"ITEM-1","issue":"November 2018","issued":{"date-parts":[["2019"]]},"page":"165-171","publisher":"Elsevier","title":"Population trends for two Malagasy fruit bats","type":"article-journal","volume":"234"},"uris":["http://www.mendeley.com/documents/?uuid=9b9ac6f3-7287-48c2-bec2-55e286134cf4"]}],"mendeley":{"formattedCitation":"(Brook et al. 2019a)","plainTextFormattedCitation":"(Brook et al. 2019a)","previouslyFormattedCitation":"(Brook et al. 2019a)"},"properties":{"noteIndex":0},"schema":"https://github.com/citation-style-language/schema/raw/master/csl-citation.json"}</w:instrText>
      </w:r>
      <w:r w:rsidR="00F8399F">
        <w:rPr>
          <w:color w:val="000000"/>
        </w:rPr>
        <w:fldChar w:fldCharType="separate"/>
      </w:r>
      <w:r w:rsidR="00421AD2" w:rsidRPr="00421AD2">
        <w:rPr>
          <w:noProof/>
          <w:color w:val="000000"/>
        </w:rPr>
        <w:t>(Brook et al. 2019a)</w:t>
      </w:r>
      <w:r w:rsidR="00F8399F">
        <w:rPr>
          <w:color w:val="000000"/>
        </w:rPr>
        <w:fldChar w:fldCharType="end"/>
      </w:r>
      <w:r w:rsidR="00F8399F">
        <w:rPr>
          <w:color w:val="000000"/>
        </w:rPr>
        <w:t xml:space="preserve">. </w:t>
      </w:r>
      <w:r w:rsidR="004656C2">
        <w:rPr>
          <w:color w:val="000000"/>
        </w:rPr>
        <w:t xml:space="preserve">Bats are reservoir hosts for a majority of the world’s most virulent zoonotic viruses </w:t>
      </w:r>
      <w:r w:rsidR="004656C2">
        <w:rPr>
          <w:color w:val="000000"/>
        </w:rPr>
        <w:fldChar w:fldCharType="begin" w:fldLock="1"/>
      </w:r>
      <w:r w:rsidR="004656C2">
        <w:rPr>
          <w:color w:val="000000"/>
        </w:rPr>
        <w:instrText>ADDIN CSL_CITATION {"citationItems":[{"id":"ITEM-1","itemData":{"DOI":"10.1098/rstb.2019.0296","ISBN":"0000000337","author":[{"dropping-particle":"","family":"Guth","given":"Sarah","non-dropping-particle":"","parse-names":false,"suffix":""},{"dropping-particle":"","family":"Visher","given":"Elisa","non-dropping-particle":"","parse-names":false,"suffix":""},{"dropping-particle":"","family":"Boots","given":"Mike","non-dropping-particle":"","parse-names":false,"suffix":""},{"dropping-particle":"","family":"Brook","given":"Cara E","non-dropping-particle":"","parse-names":false,"suffix":""}],"container-title":"Phil. Trans. R. Soc B","id":"ITEM-1","issue":"1782","issued":{"date-parts":[["2019"]]},"page":"20190296","title":"Host phylogenetic distance drives trends in virus virulence and transmissibility across the animal – human interface","type":"article-journal","volume":"374"},"uris":["http://www.mendeley.com/documents/?uuid=6c72fdbc-481c-44be-9509-808a566cd2ae"]},{"id":"ITEM-2","itemData":{"DOI":"10.1101/2021.07.25.453574","author":[{"dropping-particle":"","family":"Guth","given":"Sarah E.","non-dropping-particle":"","parse-names":false,"suffix":""},{"dropping-particle":"","family":"Mollentze","given":"Nardus","non-dropping-particle":"","parse-names":false,"suffix":""},{"dropping-particle":"","family":"Renault","given":"Katia","non-dropping-particle":"","parse-names":false,"suffix":""},{"dropping-particle":"","family":"Streicker","given":"Daniel G.","non-dropping-particle":"","parse-names":false,"suffix":""},{"dropping-particle":"","family":"Visher","given":"Elisa","non-dropping-particle":"","parse-names":false,"suffix":""},{"dropping-particle":"","family":"Boots","given":"Mike","non-dropping-particle":"","parse-names":false,"suffix":""},{"dropping-particle":"","family":"Brook","given":"Cara E.","non-dropping-particle":"","parse-names":false,"suffix":""}],"container-title":"bioRxiv","id":"ITEM-2","issued":{"date-parts":[["2021"]]},"title":"Bats host the most virulent--but not the most dangerous--zoonotic viruses","type":"article-journal"},"uris":["http://www.mendeley.com/documents/?uuid=325c7339-b858-4ccc-9090-2ae3f962f552"]}],"mendeley":{"formattedCitation":"(Guth et al. 2019, 2021)","plainTextFormattedCitation":"(Guth et al. 2019, 2021)","previouslyFormattedCitation":"(Guth et al. 2019, 2021)"},"properties":{"noteIndex":0},"schema":"https://github.com/citation-style-language/schema/raw/master/csl-citation.json"}</w:instrText>
      </w:r>
      <w:r w:rsidR="004656C2">
        <w:rPr>
          <w:color w:val="000000"/>
        </w:rPr>
        <w:fldChar w:fldCharType="separate"/>
      </w:r>
      <w:r w:rsidR="004656C2" w:rsidRPr="004656C2">
        <w:rPr>
          <w:noProof/>
          <w:color w:val="000000"/>
        </w:rPr>
        <w:t>(Guth et al. 2019, 2021)</w:t>
      </w:r>
      <w:r w:rsidR="004656C2">
        <w:rPr>
          <w:color w:val="000000"/>
        </w:rPr>
        <w:fldChar w:fldCharType="end"/>
      </w:r>
      <w:r w:rsidR="004656C2">
        <w:rPr>
          <w:color w:val="000000"/>
        </w:rPr>
        <w:t xml:space="preserve">, as well as hosts for coronaviruses ancestral to the recently emerged SARS-CoV-2 </w:t>
      </w:r>
      <w:r w:rsidR="004656C2">
        <w:rPr>
          <w:color w:val="000000"/>
        </w:rPr>
        <w:fldChar w:fldCharType="begin" w:fldLock="1"/>
      </w:r>
      <w:r w:rsidR="007607FB">
        <w:rPr>
          <w:color w:val="000000"/>
        </w:rPr>
        <w:instrText>ADDIN CSL_CITATION {"citationItems":[{"id":"ITEM-1","itemData":{"DOI":"10.1038/s41586-020-2012-7","ISBN":"4158602020127","ISSN":"1476-4687","PMID":"32015507","abstract":"Since the SARS outbreak 18 years ago, a large number of severe acute respiratory syndrome-related coronaviruses (SARSr-CoV) have been discovered in their natural reservoir host, bats1-4. Previous studies indicated that some of those bat SARSr-CoVs have the potential to infect humans5-7. Here we report the identification and characterization of a novel coronavirus (2019-nCoV) which caused an epidemic of acute respiratory syndrome in humans in Wuhan, China. The epidemic, which started from 12 December 2019, has caused 2,050 laboratory-confirmed infections with 56 fatal cases by 26 January 2020. Full-length genome sequences were obtained from five patients at the early stage of the outbreak. They are almost identical to each other and share 79.5% sequence identify to SARS-CoV. Furthermore, it was found that 2019-nCoV is 96% identical at the whole-genome level to a bat coronavirus. The pairwise protein sequence analysis of seven conserved non-structural proteins show that this virus belongs to the species of SARSr-CoV. The 2019-nCoV virus was then isolated from the bronchoalveolar lavage fluid of a critically ill patient, which can be neutralized by sera from several patients. Importantly, we have confirmed that this novel CoV uses the same cell entry receptor, ACE2, as SARS-CoV.","author":[{"dropping-particle":"","family":"Zhou","given":"Peng","non-dropping-particle":"","parse-names":false,"suffix":""},{"dropping-particle":"","family":"Yang","given":"Xing-Lou","non-dropping-particle":"","parse-names":false,"suffix":""},{"dropping-particle":"","family":"Wang","given":"Xian-Guang","non-dropping-particle":"","parse-names":false,"suffix":""},{"dropping-particle":"","family":"Hu","given":"Ben","non-dropping-particle":"","parse-names":false,"suffix":""},{"dropping-particle":"","family":"Zhang","given":"Lei","non-dropping-particle":"","parse-names":false,"suffix":""},{"dropping-particle":"","family":"Zhang","given":"Wei","non-dropping-particle":"","parse-names":false,"suffix":""},{"dropping-particle":"","family":"Si","given":"Hao-Rui","non-dropping-particle":"","parse-names":false,"suffix":""},{"dropping-particle":"","family":"Zhu","given":"Yan","non-dropping-particle":"","parse-names":false,"suffix":""},{"dropping-particle":"","family":"Li","given":"Bei","non-dropping-particle":"","parse-names":false,"suffix":""},{"dropping-particle":"","family":"Huang","given":"Chao-Lin","non-dropping-particle":"","parse-names":false,"suffix":""},{"dropping-particle":"","family":"Chen","given":"Hui-Dong","non-dropping-particle":"","parse-names":false,"suffix":""},{"dropping-particle":"","family":"Chen","given":"Jing","non-dropping-particle":"","parse-names":false,"suffix":""},{"dropping-particle":"","family":"Luo","given":"Yun","non-dropping-particle":"","parse-names":false,"suffix":""},{"dropping-particle":"","family":"Guo","given":"Hua","non-dropping-particle":"","parse-names":false,"suffix":""},{"dropping-particle":"","family":"Jiang","given":"Ren-Di","non-dropping-particle":"","parse-names":false,"suffix":""},{"dropping-particle":"","family":"Liu","given":"Mei-Qin","non-dropping-particle":"","parse-names":false,"suffix":""},{"dropping-particle":"","family":"Chen","given":"Ying","non-dropping-particle":"","parse-names":false,"suffix":""},{"dropping-particle":"","family":"Shen","given":"Xu-Rui","non-dropping-particle":"","parse-names":false,"suffix":""},{"dropping-particle":"","family":"Wang","given":"Xi","non-dropping-particle":"","parse-names":false,"suffix":""},{"dropping-particle":"","family":"Zheng","given":"Xiao-Shuang","non-dropping-particle":"","parse-names":false,"suffix":""},{"dropping-particle":"","family":"Zhao","given":"Kai","non-dropping-particle":"","parse-names":false,"suffix":""},{"dropping-particle":"","family":"Chen","given":"Quan-Jiao","non-dropping-particle":"","parse-names":false,"suffix":""},{"dropping-particle":"","family":"Deng","given":"Fei","non-dropping-particle":"","parse-names":false,"suffix":""},{"dropping-particle":"","family":"Liu","given":"Lin-Lin","non-dropping-particle":"","parse-names":false,"suffix":""},{"dropping-particle":"","family":"Yan","given":"Bing","non-dropping-particle":"","parse-names":false,"suffix":""},{"dropping-particle":"","family":"Zhan","given":"Fa-Xian","non-dropping-particle":"","parse-names":false,"suffix":""},{"dropping-particle":"","family":"Wang","given":"Yan-Yi","non-dropping-particle":"","parse-names":false,"suffix":""},{"dropping-particle":"","family":"Xiao","given":"Geng-Fu","non-dropping-particle":"","parse-names":false,"suffix":""},{"dropping-particle":"","family":"Shi","given":"Zheng-Li","non-dropping-particle":"","parse-names":false,"suffix":""}],"container-title":"Nature","id":"ITEM-1","issued":{"date-parts":[["2020"]]},"title":"A pneumonia outbreak associated with a new coronavirus of probable bat origin.","type":"article-journal"},"uris":["http://www.mendeley.com/documents/?uuid=4a3921df-3cd1-4c98-abc3-73f0f4130786"]},{"id":"ITEM-2","itemData":{"ISBN":"0000000299","abstract":"The animal reservoir of SARS-CoV-2 is unknown despite reports of various SARS-CoV-2-related viruses in Asian Rhinolophus bats, including the closest virus from R. affinis, RaTG13. Several studies have suggested the involvement of pangolin coronaviruses in SARS-CoV-2 emergence. SARS-CoV-2 presents a mosaic genome, to which different progenitors contribute. The spike sequence determines the binding affinity and accessibility of its receptor-binding domain (RBD) to the cellular angiotensin-converting enzyme 2 (ACE2) receptor and is responsible for host range. SARS-CoV-2 progenitor bat viruses genetically close to SARS-CoV-2 and able to enter human cells through a human ACE2 pathway have not yet been identified, though they would be key in understanding the origin of the epidemics. Here we show that such viruses indeed circulate in cave bats living in the limestone karstic terrain in North Laos, within the Indochinese peninsula. We found that the RBDs of these viruses differ from that of SARS-CoV-2 by only one or two residues, bind as efficiently to the hACE2 protein as the SARS-CoV-2 Wuhan strain isolated in early human cases, and mediate hACE2-dependent entry into human cells, which is inhibited by antibodies neutralizing SARS-CoV-2. None of these bat viruses harbors a furin cleavage site in the spike. Our findings therefore indicate that bat-borne SARS-CoV-2-like viruses potentially infectious for humans circulate in Rhinolophus spp. in the Indochinese peninsula.","author":[{"dropping-particle":"","family":"Temmam","given":"Sarah","non-dropping-particle":"","parse-names":false,"suffix":""},{"dropping-particle":"","family":"Vongphayloth","given":"Khamsing","non-dropping-particle":"","parse-names":false,"suffix":""},{"dropping-particle":"","family":"Salazar","given":"Eduard Baquero","non-dropping-particle":"","parse-names":false,"suffix":""},{"dropping-particle":"","family":"Munier","given":"Sandie","non-dropping-particle":"","parse-names":false,"suffix":""},{"dropping-particle":"","family":"Bonomi","given":"Max","non-dropping-particle":"","parse-names":false,"suffix":""},{"dropping-particle":"","family":"Régnault","given":"Béatrice","non-dropping-particle":"","parse-names":false,"suffix":""},{"dropping-particle":"","family":"Douangboubpha","given":"Bounsavane","non-dropping-particle":"","parse-names":false,"suffix":""},{"dropping-particle":"","family":"Karami","given":"Yasaman","non-dropping-particle":"","parse-names":false,"suffix":""},{"dropping-particle":"","family":"Chretien","given":"Delphine","non-dropping-particle":"","parse-names":false,"suffix":""},{"dropping-particle":"","family":"Sanamxay","given":"Daosavanh","non-dropping-particle":"","parse-names":false,"suffix":""},{"dropping-particle":"","family":"Xayaphet","given":"Vilakhan","non-dropping-particle":"","parse-names":false,"suffix":""},{"dropping-particle":"","family":"Paphaphanh","given":"Phetphoumin","non-dropping-particle":"","parse-names":false,"suffix":""},{"dropping-particle":"","family":"Lacoste","given":"Vincent","non-dropping-particle":"","parse-names":false,"suffix":""},{"dropping-particle":"","family":"Somlor","given":"Somphavanh","non-dropping-particle":"","parse-names":false,"suffix":""},{"dropping-particle":"","family":"Lakeomany","given":"Khaithong","non-dropping-particle":"","parse-names":false,"suffix":""},{"dropping-particle":"","family":"Phommavanh","given":"Nothasin","non-dropping-particle":"","parse-names":false,"suffix":""},{"dropping-particle":"","family":"Pérot","given":"Philippe","non-dropping-particle":"","parse-names":false,"suffix":""},{"dropping-particle":"","family":"Donati","given":"Flora","non-dropping-particle":"","parse-names":false,"suffix":""},{"dropping-particle":"","family":"Bigot","given":"Thomas","non-dropping-particle":"","parse-names":false,"suffix":""},{"dropping-particle":"","family":"Nilges","given":"Michael","non-dropping-particle":"","parse-names":false,"suffix":""},{"dropping-particle":"","family":"Rey","given":"Félix","non-dropping-particle":"","parse-names":false,"suffix":""},{"dropping-particle":"van der","family":"Werf","given":"Sylvie","non-dropping-particle":"","parse-names":false,"suffix":""},{"dropping-particle":"","family":"Brey","given":"Paul","non-dropping-particle":"","parse-names":false,"suffix":""},{"dropping-particle":"","family":"Eloit","given":"Marc","non-dropping-particle":"","parse-names":false,"suffix":""}],"container-title":"Research Square","id":"ITEM-2","issue":"September 17th","issued":{"date-parts":[["2021"]]},"title":"Coronaviruses with a SARS-CoV-2-like receptor- binding domain allowing ACE2-mediated entry into human cells isolated from bats of Indochinese peninsula","type":"article-journal"},"uris":["http://www.mendeley.com/documents/?uuid=ecef8bf8-80ae-4bbb-b243-4373c018d113"]}],"mendeley":{"formattedCitation":"(Zhou et al. 2020; Temmam et al. 2021)","plainTextFormattedCitation":"(Zhou et al. 2020; Temmam et al. 2021)","previouslyFormattedCitation":"(Zhou et al. 2020; Temmam et al. 2021)"},"properties":{"noteIndex":0},"schema":"https://github.com/citation-style-language/schema/raw/master/csl-citation.json"}</w:instrText>
      </w:r>
      <w:r w:rsidR="004656C2">
        <w:rPr>
          <w:color w:val="000000"/>
        </w:rPr>
        <w:fldChar w:fldCharType="separate"/>
      </w:r>
      <w:r w:rsidR="004656C2" w:rsidRPr="004656C2">
        <w:rPr>
          <w:noProof/>
          <w:color w:val="000000"/>
        </w:rPr>
        <w:t>(Zhou et al. 2020; Temmam et al. 2021)</w:t>
      </w:r>
      <w:r w:rsidR="004656C2">
        <w:rPr>
          <w:color w:val="000000"/>
        </w:rPr>
        <w:fldChar w:fldCharType="end"/>
      </w:r>
      <w:r w:rsidR="004656C2">
        <w:rPr>
          <w:color w:val="000000"/>
        </w:rPr>
        <w:t xml:space="preserve">. </w:t>
      </w:r>
      <w:r w:rsidR="00FD101D">
        <w:rPr>
          <w:color w:val="000000"/>
        </w:rPr>
        <w:t xml:space="preserve">Globally, anti-bat sentiments have been on the rise as a result of the COVID-19 pandemic </w:t>
      </w:r>
      <w:r w:rsidR="00FD101D">
        <w:rPr>
          <w:color w:val="000000"/>
        </w:rPr>
        <w:fldChar w:fldCharType="begin" w:fldLock="1"/>
      </w:r>
      <w:r w:rsidR="00491D57">
        <w:rPr>
          <w:color w:val="000000"/>
        </w:rPr>
        <w:instrText>ADDIN CSL_CITATION {"citationItems":[{"id":"ITEM-1","itemData":{"DOI":"10.1111/acv.12636","ISSN":"14691795","author":[{"dropping-particle":"","family":"Rocha","given":"R.","non-dropping-particle":"","parse-names":false,"suffix":""},{"dropping-particle":"","family":"Aziz","given":"S. A.","non-dropping-particle":"","parse-names":false,"suffix":""},{"dropping-particle":"","family":"Brook","given":"C. E.","non-dropping-particle":"","parse-names":false,"suffix":""},{"dropping-particle":"","family":"Carvalho","given":"W. D.","non-dropping-particle":"","parse-names":false,"suffix":""},{"dropping-particle":"","family":"Cooper-Bohannon","given":"R.","non-dropping-particle":"","parse-names":false,"suffix":""},{"dropping-particle":"","family":"Frick","given":"W. F.","non-dropping-particle":"","parse-names":false,"suffix":""},{"dropping-particle":"","family":"Huang","given":"J. C.C.","non-dropping-particle":"","parse-names":false,"suffix":""},{"dropping-particle":"","family":"Kingston","given":"T.","non-dropping-particle":"","parse-names":false,"suffix":""},{"dropping-particle":"","family":"López-Baucells","given":"A.","non-dropping-particle":"","parse-names":false,"suffix":""},{"dropping-particle":"","family":"Maas","given":"B.","non-dropping-particle":"","parse-names":false,"suffix":""},{"dropping-particle":"","family":"Mathews","given":"F.","non-dropping-particle":"","parse-names":false,"suffix":""},{"dropping-particle":"","family":"Medellin","given":"R. A.","non-dropping-particle":"","parse-names":false,"suffix":""},{"dropping-particle":"","family":"Olival","given":"K. J.","non-dropping-particle":"","parse-names":false,"suffix":""},{"dropping-particle":"","family":"Peel","given":"A. J.","non-dropping-particle":"","parse-names":false,"suffix":""},{"dropping-particle":"","family":"Plowright","given":"R. K.","non-dropping-particle":"","parse-names":false,"suffix":""},{"dropping-particle":"","family":"Razgour","given":"O.","non-dropping-particle":"","parse-names":false,"suffix":""},{"dropping-particle":"","family":"Rebelo","given":"H.","non-dropping-particle":"","parse-names":false,"suffix":""},{"dropping-particle":"","family":"Rodrigues","given":"L.","non-dropping-particle":"","parse-names":false,"suffix":""},{"dropping-particle":"","family":"Rossiter","given":"S. J.","non-dropping-particle":"","parse-names":false,"suffix":""},{"dropping-particle":"","family":"Russo","given":"D.","non-dropping-particle":"","parse-names":false,"suffix":""},{"dropping-particle":"","family":"Straka","given":"T. M.","non-dropping-particle":"","parse-names":false,"suffix":""},{"dropping-particle":"","family":"Teeling","given":"E. C.","non-dropping-particle":"","parse-names":false,"suffix":""},{"dropping-particle":"","family":"Treuer","given":"T.","non-dropping-particle":"","parse-names":false,"suffix":""},{"dropping-particle":"","family":"Voigt","given":"C. C.","non-dropping-particle":"","parse-names":false,"suffix":""},{"dropping-particle":"","family":"Webala","given":"P. W.","non-dropping-particle":"","parse-names":false,"suffix":""}],"container-title":"Animal Conservation","id":"ITEM-1","issued":{"date-parts":[["2020"]]},"page":"1-5","title":"Bat conservation and zoonotic disease risk: a research agenda to prevent misguided persecution in the aftermath of COVID-19","type":"article-journal"},"uris":["http://www.mendeley.com/documents/?uuid=3569a173-154c-4dbb-8b1a-ec3d581df4d3"]}],"mendeley":{"formattedCitation":"(Rocha et al. 2020)","plainTextFormattedCitation":"(Rocha et al. 2020)","previouslyFormattedCitation":"(Rocha et al. 2020)"},"properties":{"noteIndex":0},"schema":"https://github.com/citation-style-language/schema/raw/master/csl-citation.json"}</w:instrText>
      </w:r>
      <w:r w:rsidR="00FD101D">
        <w:rPr>
          <w:color w:val="000000"/>
        </w:rPr>
        <w:fldChar w:fldCharType="separate"/>
      </w:r>
      <w:r w:rsidR="00421AD2" w:rsidRPr="00421AD2">
        <w:rPr>
          <w:noProof/>
          <w:color w:val="000000"/>
        </w:rPr>
        <w:t>(Rocha et al. 2020)</w:t>
      </w:r>
      <w:r w:rsidR="00FD101D">
        <w:rPr>
          <w:color w:val="000000"/>
        </w:rPr>
        <w:fldChar w:fldCharType="end"/>
      </w:r>
      <w:r w:rsidR="00FD101D">
        <w:rPr>
          <w:color w:val="000000"/>
        </w:rPr>
        <w:t xml:space="preserve">; though no specific instances of COVID-related persecution have yet been documented for the Malagasy fruit bats, all three species are known to host potentially zoonotic pathogens </w:t>
      </w:r>
      <w:r w:rsidR="00FD101D">
        <w:rPr>
          <w:color w:val="000000"/>
        </w:rPr>
        <w:fldChar w:fldCharType="begin" w:fldLock="1"/>
      </w:r>
      <w:r w:rsidR="00D76B31">
        <w:rPr>
          <w:color w:val="000000"/>
        </w:rPr>
        <w:instrText>ADDIN CSL_CITATION {"citationItems":[{"id":"ITEM-1","itemData":{"ISBN":"1307101933","author":[{"dropping-particle":"","family":"Ranaivoson","given":"Hafaliana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 III","given":"Sam R","non-dropping-particle":"","parse-names":false,"suffix":""},{"dropping-particle":"","family":"Rabetafika","given":"Lydia","non-dropping-particle":"","parse-names":false,"suffix":""},{"dropping-particle":"","family":"Brook","given":"Cara E","non-dropping-particle":"","parse-names":false,"suffix":""}],"container-title":"Parasites &amp; Vectors","id":"ITEM-1","issued":{"date-parts":[["2019"]]},"page":"1-13","publisher":"Parasites &amp; Vectors","title":"Babesial infection in the Madagascan flying fox, &lt;i&gt;Pteropus rufus&lt;/i&gt; É. Geoffroy, 1803","type":"article-journal"},"uris":["http://www.mendeley.com/documents/?uuid=84571666-0649-4605-8eb1-368a9ff9385f"]},{"id":"ITEM-2","itemData":{"DOI":"10.1111/1365-2656.12985","author":[{"dropping-particle":"","family":"Brook","given":"Cara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Ecology","id":"ITEM-2","issued":{"date-parts":[["2019"]]},"page":"1– 16","title":"Disentangling serology to elucidate henipa- and filovirus transmission in Madagascar fruit bats","type":"article-journal","volume":"00"},"uris":["http://www.mendeley.com/documents/?uuid=9ccd45f3-ee0e-467c-9671-205defaae26c"]},{"id":"ITEM-3","itemData":{"DOI":"10.1371/journal.pntd.0003532","author":[{"dropping-particle":"","family":"Brook","given":"Cara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Y.","non-dropping-particle":"","parse-names":false,"suffix":""}],"container-title":"PLoS Neglected Tropical Diseases","id":"ITEM-3","issue":"2","issued":{"date-parts":[["2015"]]},"page":"e0003532","title":"&lt;i&gt;Bartonella&lt;/i&gt; spp. in fruit bats and blood-feeding ectoparasites in Madagascar","type":"article-journal","volume":"10"},"uris":["http://www.mendeley.com/documents/?uuid=a5d14f04-842a-46e2-a345-a757e9aff394"]},{"id":"ITEM-4","itemData":{"DOI":"10.1016/j.virusres.2012.08.022","ISSN":"1872-7492","PMID":"22982204","abstract":"Bats are reservoirs for many emerging zoonotic viruses. In this study, we screened 197 animals from 15 different bat species of the Southwest Indian Ocean for paramyxovirus infection and identified paramyxoviruses in five insectivorous bat-species from the Union of the Comoros (3/66), Mauritius (1/55) and Madagascar (4/76). Viral isolation was possible via cell culture and phylogenetic analysis revealed these viruses clustered in a Morbillivirus-related lineage, with relatively high nucleotide sequence similarity to other recently discovered insectivorous-bat paramyxoviruses but distinct from those known to circulate in frugivorous bats.","author":[{"dropping-particle":"","family":"Wilkinson","given":"David A","non-dropping-particle":"","parse-names":false,"suffix":""},{"dropping-particle":"","family":"Temmam","given":"Sarah","non-dropping-particle":"","parse-names":false,"suffix":""},{"dropping-particle":"","family":"Lebarbenchon","given":"Camille","non-dropping-particle":"","parse-names":false,"suffix":""},{"dropping-particle":"","family":"Lagadec","given":"Erwan","non-dropping-particle":"","parse-names":false,"suffix":""},{"dropping-particle":"","family":"Chotte","given":"Julien","non-dropping-particle":"","parse-names":false,"suffix":""},{"dropping-particle":"","family":"Guillebaud","given":"Julia","non-dropping-particle":"","parse-names":false,"suffix":""},{"dropping-particle":"","family":"Ramasindrazana","given":"Beza","non-dropping-particle":"","parse-names":false,"suffix":""},{"dropping-particle":"","family":"Héraud","given":"Jean-Michel","non-dropping-particle":"","parse-names":false,"suffix":""},{"dropping-particle":"","family":"Lamballerie","given":"Xavier","non-dropping-particle":"de","parse-names":false,"suffix":""},{"dropping-particle":"","family":"Goodman","given":"Steven M","non-dropping-particle":"","parse-names":false,"suffix":""},{"dropping-particle":"","family":"Dellagi","given":"Koussay","non-dropping-particle":"","parse-names":false,"suffix":""},{"dropping-particle":"","family":"Pascalis","given":"Hervé","non-dropping-particle":"","parse-names":false,"suffix":""}],"container-title":"Virus Research","id":"ITEM-4","issue":"1-2","issued":{"date-parts":[["2012","12"]]},"page":"159-63","publisher":"Elsevier B.V.","title":"Identification of novel paramyxoviruses in insectivorous bats of the Southwest Indian Ocean.","type":"article-journal","volume":"170"},"uris":["http://www.mendeley.com/documents/?uuid=7d93bf55-bb69-4954-b84f-b3cde8763e67"]},{"id":"ITEM-5","itemData":{"DOI":"10.1099/vir.0.006825-0","ISSN":"0022-1317","PMID":"19088271","abstract":"Herpesviruses have previously been isolated from African and South-American bats. Recently, herpesviruses detected from European insectivorous bats (family Vespertilionidae) were classified molecularly as betaherpesviruses and gammaherpesviruses. In the current study, we performed PCR analyses targeting the UL30 catalytic subunit region of the DNA polymerase gene of the African and South American herpesviruses and new Malagasy and Cambodian herpesviruses isolated from bats, especially frugivorous bats from the families Pteropodidae and Phyllostomidae. The sequences obtained from the amplified products indicated that these isolates belonged to the genus Simplexvirus of the subfamily Alphaherpesvirinae. These results extend the taxonomic range of bat herpesviruses with the description of four members in the subfamily Alphaherpesvirinae. Furthermore, these data confirm and extend the geographical distribution of herpesvirus in bats to three more continents (Africa, South America and Asia) and indicate the presence of these viruses in frugivorous bats of the families Pteropodidae and Phyllostomidae.","author":[{"dropping-particle":"","family":"Razafindratsimandresy","given":"Richter","non-dropping-particle":"","parse-names":false,"suffix":""},{"dropping-particle":"","family":"Jeanmaire","given":"Elisabeth M","non-dropping-particle":"","parse-names":false,"suffix":""},{"dropping-particle":"","family":"Counor","given":"Dorian","non-dropping-particle":"","parse-names":false,"suffix":""},{"dropping-particle":"","family":"Vasconcelos","given":"Pedro Fernando","non-dropping-particle":"","parse-names":false,"suffix":""},{"dropping-particle":"","family":"Sall","given":"Amadou Alpha","non-dropping-particle":"","parse-names":false,"suffix":""},{"dropping-particle":"","family":"Reynes","given":"Jean-Marc","non-dropping-particle":"","parse-names":false,"suffix":""}],"container-title":"The Journal of General Virology","id":"ITEM-5","issue":"Pt 1","issued":{"date-parts":[["2009","1"]]},"page":"44-7","title":"Partial molecular characterization of alphaherpesviruses isolated from tropical bats.","type":"article-journal","volume":"90"},"uris":["http://www.mendeley.com/documents/?uuid=e37aa0ec-0be6-49d7-b638-a54cecbbe161"]},{"id":"ITEM-6","itemData":{"DOI":"10.4061/2011/727821","ISSN":"2090-3499","PMID":"21991442","abstract":"Background.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Madagascar.","author":[{"dropping-particle":"","family":"Reynes","given":"Jean-Marc","non-dropping-particle":"","parse-names":false,"suffix":""},{"dropping-particle":"","family":"Andriamandimby","given":"Soa Fy","non-dropping-particle":"","parse-names":false,"suffix":""},{"dropping-particle":"","family":"Razafitrimo","given":"Girard Marcelin","non-dropping-particle":"","parse-names":false,"suffix":""},{"dropping-particle":"","family":"Razainirina","given":"Josette","non-dropping-particle":"","parse-names":false,"suffix":""},{"dropping-particle":"","family":"Jeanmaire","given":"Elisabeth Marie","non-dropping-particle":"","parse-names":false,"suffix":""},{"dropping-particle":"","family":"Bourhy","given":"Hervé","non-dropping-particle":"","parse-names":false,"suffix":""},{"dropping-particle":"","family":"Heraud","given":"Jean-Michel","non-dropping-particle":"","parse-names":false,"suffix":""}],"container-title":"Advances in preventive medicine","id":"ITEM-6","issued":{"date-parts":[["2011","1"]]},"page":"727821","title":"Laboratory surveillance of rabies in humans, domestic animals, and bats in madagascar from 2005 to 2010.","type":"article-journal","volume":"2011"},"uris":["http://www.mendeley.com/documents/?uuid=9e902a83-a705-430f-9ed9-9ba916eaaf04"]},{"id":"ITEM-7","itemData":{"author":[{"dropping-particle":"","family":"Iehlé","given":"Catherine","non-dropping-particle":"","parse-names":false,"suffix":""},{"dropping-particle":"","family":"Razafitrimo","given":"Girard","non-dropping-particle":"","parse-names":false,"suffix":""},{"dropping-particle":"","family":"Razainirina","given":"Josette","non-dropping-particle":"","parse-names":false,"suffix":""},{"dropping-particle":"","family":"Andriaholinirina","given":"Nicole","non-dropping-particle":"","parse-names":false,"suffix":""},{"dropping-particle":"","family":"Goodman","given":"Steven M","non-dropping-particle":"","parse-names":false,"suffix":""},{"dropping-particle":"","family":"Faure","given":"Caroline","non-dropping-particle":"","parse-names":false,"suffix":""}],"container-title":"Emerging Infectious Diseases","id":"ITEM-7","issue":"1","issued":{"date-parts":[["2007"]]},"page":"159-161","title":"Henipavirus and Tioman virus antibodies in Pteropodid bats, Madagascar","type":"article-journal","volume":"13"},"uris":["http://www.mendeley.com/documents/?uuid=e59dab4e-c693-44b1-8709-e2e91ae57987"]},{"id":"ITEM-8","itemData":{"DOI":"10.1186/s12985-015-0271-y","ISSN":"1743-422X","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PG","non-dropping-particle":"","parse-names":false,"suffix":""},{"dropping-particle":"","family":"Heraud","given":"Jean-Michel","non-dropping-particle":"","parse-names":false,"suffix":""}],"container-title":"Virology Journal","id":"ITEM-8","issue":"42","issued":{"date-parts":[["2015"]]},"title":"Detection of new genetic variants of Betacoronaviruses in endemic frugivorous bats of Madagascar","type":"article-journal","volume":"12"},"uris":["http://www.mendeley.com/documents/?uuid=5d436dc7-62b4-458f-8a19-10026f644a80"]}],"mendeley":{"formattedCitation":"(Iehlé et al. 2007; Razafindratsimandresy et al. 2009; Reynes et al. 2011a; Wilkinson et al. 2012a; Brook et al. 2015, 2019b; Razanajatovo et al. 2015; Ranaivoson et al. 2019)","plainTextFormattedCitation":"(Iehlé et al. 2007; Razafindratsimandresy et al. 2009; Reynes et al. 2011a; Wilkinson et al. 2012a; Brook et al. 2015, 2019b; Razanajatovo et al. 2015; Ranaivoson et al. 2019)","previouslyFormattedCitation":"(Iehlé et al. 2007; Razafindratsimandresy et al. 2009; Reynes et al. 2011a; Wilkinson et al. 2012a; Brook et al. 2015, 2019b; Razanajatovo et al. 2015; Ranaivoson et al. 2019)"},"properties":{"noteIndex":0},"schema":"https://github.com/citation-style-language/schema/raw/master/csl-citation.json"}</w:instrText>
      </w:r>
      <w:r w:rsidR="00FD101D">
        <w:rPr>
          <w:color w:val="000000"/>
        </w:rPr>
        <w:fldChar w:fldCharType="separate"/>
      </w:r>
      <w:r w:rsidR="00D76B31" w:rsidRPr="00D76B31">
        <w:rPr>
          <w:noProof/>
          <w:color w:val="000000"/>
        </w:rPr>
        <w:t>(Iehlé et al. 2007; Razafindratsimandresy et al. 2009; Reynes et al. 2011a; Wilkinson et al. 2012a; Brook et al. 2015, 2019b; Razanajatovo et al. 2015; Ranaivoson et al. 2019)</w:t>
      </w:r>
      <w:r w:rsidR="00FD101D">
        <w:rPr>
          <w:color w:val="000000"/>
        </w:rPr>
        <w:fldChar w:fldCharType="end"/>
      </w:r>
      <w:r w:rsidR="00FD101D">
        <w:rPr>
          <w:color w:val="000000"/>
        </w:rPr>
        <w:t xml:space="preserve">, posing risks </w:t>
      </w:r>
      <w:r w:rsidR="00CF17C7">
        <w:rPr>
          <w:color w:val="000000"/>
        </w:rPr>
        <w:t xml:space="preserve">that </w:t>
      </w:r>
      <w:r w:rsidR="00FD101D">
        <w:rPr>
          <w:color w:val="000000"/>
        </w:rPr>
        <w:t xml:space="preserve">negative public reactions </w:t>
      </w:r>
      <w:r w:rsidR="00CF17C7">
        <w:rPr>
          <w:color w:val="000000"/>
        </w:rPr>
        <w:t xml:space="preserve">may </w:t>
      </w:r>
      <w:r w:rsidR="00FD101D">
        <w:rPr>
          <w:color w:val="000000"/>
        </w:rPr>
        <w:t>arise in the future.</w:t>
      </w:r>
    </w:p>
    <w:p w14:paraId="471E1515" w14:textId="0261FE1E" w:rsidR="001C45C2" w:rsidRDefault="001C45C2" w:rsidP="001C45C2">
      <w:pPr>
        <w:ind w:firstLine="720"/>
        <w:contextualSpacing/>
        <w:jc w:val="both"/>
        <w:rPr>
          <w:ins w:id="0" w:author="Sarah Guth" w:date="2021-09-28T15:55:00Z"/>
          <w:color w:val="000000"/>
        </w:rPr>
      </w:pPr>
      <w:r>
        <w:rPr>
          <w:color w:val="000000"/>
        </w:rPr>
        <w:t>P</w:t>
      </w:r>
      <w:r>
        <w:rPr>
          <w:color w:val="000000"/>
        </w:rPr>
        <w:t xml:space="preserve">revious work suggests that roost population sizes and survival rates vary across the year for these three species </w:t>
      </w:r>
      <w:r>
        <w:rPr>
          <w:color w:val="000000"/>
        </w:rPr>
        <w:fldChar w:fldCharType="begin" w:fldLock="1"/>
      </w:r>
      <w:r>
        <w:rPr>
          <w:color w:val="000000"/>
        </w:rPr>
        <w:instrText>ADDIN CSL_CITATION {"citationItems":[{"id":"ITEM-1","itemData":{"DOI":"10.3161/15081109ACC2019.21.1.008","ISSN":"15081109","abstract":"Population size and survival are crucial factors to understand population dynamics of a given species, especially those that have long life spans and delayed sexual maturity, such as Pteropodidae bats. We studied the population size and apparent survival of individuals at a day roost site of an endemic cave-dwelling Malagasy fruit bat, Rousettus madagascariensis, in relation with age and sex. 1,801 individuals were captured and tagged over the course of four years in the Grotte des Chauves-souris, Réserve Spéciale d'Ankarana, northern Madagascar. The Cormack-Jolly-Seber model and the POPAN model in the program MARK were used to analyze mark-recapture data and to estimate apparent individual survival and population size. The apparent survival of individuals ranged from 0.46 to 0.60, but exhibited significant variability associated with age, sex, and time. Apparent survival is lower in adults compared to sub-adults (φadult = 0.49; φsub-adult = 0.63). For adults, the apparent survival of males was higher (φmale = 0.50; φfemale = 0.47), and conversely for sub-adults, it was in favor of females (φmale = 0.55; φfemale = 0.70). Population size ranged from 1,245 (CI: 268-3,050) to 5,868 (CI: 3,520-10,601) and was significantly higher during the wet season as compared to the dry season. The survival rate in this population is strongly influenced by mortality and secondarily by dispersal. We found that the apparent survival of individuals has a positive impact on population growth but less than birth rate. Thus, the health and sustainability of the population relies heavily on individual survival.","author":[{"dropping-particle":"","family":"Noroalintseheno Lalarivoniaina","given":"Oliva S.","non-dropping-particle":"","parse-names":false,"suffix":""},{"dropping-particle":"","family":"Rajemison","given":"Faneva I.","non-dropping-particle":"","parse-names":false,"suffix":""},{"dropping-particle":"V.","family":"Ramanantsalama","given":"Riana","non-dropping-particle":"","parse-names":false,"suffix":""},{"dropping-particle":"","family":"Andrianarimisa","given":"Aristide","non-dropping-particle":"","parse-names":false,"suffix":""},{"dropping-particle":"","family":"Goodman","given":"Steven M.","non-dropping-particle":"","parse-names":false,"suffix":""}],"container-title":"Acta Chiropterologica","id":"ITEM-1","issue":"1","issued":{"date-parts":[["2019"]]},"page":"103-113","title":"Population size and survival of the Malagasy fruit bat &lt;i&gt;Rousettus madagascariensis&lt;/i&gt; (Pteropodidae) in Ankarana, Northern Madagascar","type":"article-journal","volume":"21"},"uris":["http://www.mendeley.com/documents/?uuid=3f9e7e7d-7d80-4e28-b22c-c0b66849b1f3"]},{"id":"ITEM-2","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Conservation","id":"ITEM-2","issue":"November 2018","issued":{"date-parts":[["2019"]]},"page":"165-171","publisher":"Elsevier","title":"Population trends for two Malagasy fruit bats","type":"article-journal","volume":"234"},"uris":["http://www.mendeley.com/documents/?uuid=9b9ac6f3-7287-48c2-bec2-55e286134cf4"]}],"mendeley":{"formattedCitation":"(Brook et al. 2019a; Noroalintseheno Lalarivoniaina et al. 2019)","plainTextFormattedCitation":"(Brook et al. 2019a; Noroalintseheno Lalarivoniaina et al. 2019)","previouslyFormattedCitation":"(Brook et al. 2019a; Noroalintseheno Lalarivoniaina et al. 2019)"},"properties":{"noteIndex":0},"schema":"https://github.com/citation-style-language/schema/raw/master/csl-citation.json"}</w:instrText>
      </w:r>
      <w:r>
        <w:rPr>
          <w:color w:val="000000"/>
        </w:rPr>
        <w:fldChar w:fldCharType="separate"/>
      </w:r>
      <w:r w:rsidRPr="00421AD2">
        <w:rPr>
          <w:noProof/>
          <w:color w:val="000000"/>
        </w:rPr>
        <w:t>(Brook et al. 2019a; Noroalintseheno Lalarivoniaina et al. 2019)</w:t>
      </w:r>
      <w:r>
        <w:rPr>
          <w:color w:val="000000"/>
        </w:rPr>
        <w:fldChar w:fldCharType="end"/>
      </w:r>
      <w:r>
        <w:rPr>
          <w:color w:val="000000"/>
        </w:rPr>
        <w:t xml:space="preserve">. Temporal fluctuations in nutritional status may alter bat immune responses, thus influencing pathogen dynamics </w:t>
      </w:r>
      <w:r>
        <w:rPr>
          <w:color w:val="000000"/>
        </w:rPr>
        <w:fldChar w:fldCharType="begin" w:fldLock="1"/>
      </w:r>
      <w:r>
        <w:rPr>
          <w:color w:val="000000"/>
        </w:rPr>
        <w:instrText>ADDIN CSL_CITATION {"citationItems":[{"id":"ITEM-1","itemData":{"DOI":"10.1111/1365-2656.12985","author":[{"dropping-particle":"","family":"Brook","given":"Cara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Ecology","id":"ITEM-1","issued":{"date-parts":[["2019"]]},"page":"1– 16","title":"Disentangling serology to elucidate henipa- and filovirus transmission in Madagascar fruit bats","type":"article-journal","volume":"00"},"uris":["http://www.mendeley.com/documents/?uuid=9ccd45f3-ee0e-467c-9671-205defaae26c"]}],"mendeley":{"formattedCitation":"(Brook et al. 2019b)","plainTextFormattedCitation":"(Brook et al. 2019b)","previouslyFormattedCitation":"(Brook et al. 2019b)"},"properties":{"noteIndex":0},"schema":"https://github.com/citation-style-language/schema/raw/master/csl-citation.json"}</w:instrText>
      </w:r>
      <w:r>
        <w:rPr>
          <w:color w:val="000000"/>
        </w:rPr>
        <w:fldChar w:fldCharType="separate"/>
      </w:r>
      <w:r w:rsidRPr="00421AD2">
        <w:rPr>
          <w:noProof/>
          <w:color w:val="000000"/>
        </w:rPr>
        <w:t>(Brook et al. 2019b)</w:t>
      </w:r>
      <w:r>
        <w:rPr>
          <w:color w:val="000000"/>
        </w:rPr>
        <w:fldChar w:fldCharType="end"/>
      </w:r>
      <w:r>
        <w:rPr>
          <w:color w:val="000000"/>
        </w:rPr>
        <w:t xml:space="preserve">, as well as modulate bats’ vulnerability to seasonally variable </w:t>
      </w:r>
      <w:r>
        <w:rPr>
          <w:color w:val="000000"/>
        </w:rPr>
        <w:lastRenderedPageBreak/>
        <w:t xml:space="preserve">hunting pressures </w:t>
      </w:r>
      <w:r>
        <w:rPr>
          <w:color w:val="000000"/>
        </w:rPr>
        <w:fldChar w:fldCharType="begin" w:fldLock="1"/>
      </w:r>
      <w:r>
        <w:rPr>
          <w:color w:val="000000"/>
        </w:rPr>
        <w:instrText>ADDIN CSL_CITATION {"citationItems":[{"id":"ITEM-1","itemData":{"DOI":"10.1016/j.biocon.2019.03.032","ISSN":"0006-3207","author":[{"dropping-particle":"","family":"Brook","given":"Cara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Conservation","id":"ITEM-1","issue":"November 2018","issued":{"date-parts":[["2019"]]},"page":"165-171","publisher":"Elsevier","title":"Population trends for two Malagasy fruit bats","type":"article-journal","volume":"234"},"uris":["http://www.mendeley.com/documents/?uuid=9b9ac6f3-7287-48c2-bec2-55e286134cf4"]}],"mendeley":{"formattedCitation":"(Brook et al. 2019a)","plainTextFormattedCitation":"(Brook et al. 2019a)","previouslyFormattedCitation":"(Brook et al. 2019a)"},"properties":{"noteIndex":0},"schema":"https://github.com/citation-style-language/schema/raw/master/csl-citation.json"}</w:instrText>
      </w:r>
      <w:r>
        <w:rPr>
          <w:color w:val="000000"/>
        </w:rPr>
        <w:fldChar w:fldCharType="separate"/>
      </w:r>
      <w:r w:rsidRPr="00421AD2">
        <w:rPr>
          <w:noProof/>
          <w:color w:val="000000"/>
        </w:rPr>
        <w:t>(Brook et al. 2019a)</w:t>
      </w:r>
      <w:r>
        <w:rPr>
          <w:color w:val="000000"/>
        </w:rPr>
        <w:fldChar w:fldCharType="end"/>
      </w:r>
      <w:r>
        <w:rPr>
          <w:color w:val="000000"/>
        </w:rPr>
        <w:t xml:space="preserve">. </w:t>
      </w:r>
      <w:r w:rsidR="005D29F1">
        <w:rPr>
          <w:color w:val="000000"/>
        </w:rPr>
        <w:t xml:space="preserve">All three Malagasy fruit bats are </w:t>
      </w:r>
      <w:r w:rsidR="00303C6C">
        <w:rPr>
          <w:color w:val="000000"/>
        </w:rPr>
        <w:t xml:space="preserve">thought </w:t>
      </w:r>
      <w:r w:rsidR="005D29F1">
        <w:rPr>
          <w:color w:val="000000"/>
        </w:rPr>
        <w:t xml:space="preserve">to reproduce seasonally in </w:t>
      </w:r>
      <w:r w:rsidR="004F712D">
        <w:rPr>
          <w:color w:val="000000"/>
        </w:rPr>
        <w:t>species-specific annual</w:t>
      </w:r>
      <w:r w:rsidR="005D29F1">
        <w:rPr>
          <w:color w:val="000000"/>
        </w:rPr>
        <w:t xml:space="preserve"> birth pulses </w:t>
      </w:r>
      <w:r w:rsidR="005D29F1">
        <w:rPr>
          <w:color w:val="000000"/>
        </w:rPr>
        <w:fldChar w:fldCharType="begin" w:fldLock="1"/>
      </w:r>
      <w:r w:rsidR="00491D57">
        <w:rPr>
          <w:color w:val="000000"/>
        </w:rPr>
        <w:instrText>ADDIN CSL_CITATION {"citationItems":[{"id":"ITEM-1","itemData":{"author":[{"dropping-particle":"","family":"MacKinnon","given":"J.L.","non-dropping-particle":"","parse-names":false,"suffix":""},{"dropping-particle":"","family":"Hawkins","given":"C.E.","non-dropping-particle":"","parse-names":false,"suffix":""},{"dropping-particle":"","family":"Racey","given":"P.A.","non-dropping-particle":"","parse-names":false,"suffix":""}],"container-title":"The Natural History of Madagascar","editor":[{"dropping-particle":"","family":"Goodman","given":"Steven M.","non-dropping-particle":"","parse-names":false,"suffix":""},{"dropping-particle":"","family":"Benstead","given":"Jonathan P.","non-dropping-particle":"","parse-names":false,"suffix":""}],"id":"ITEM-1","issued":{"date-parts":[["2003"]]},"page":"1299-1302","publisher":"The Universit of Chicago Press","title":"Pteropodidae, Fruit Bats, Fanihy, Angavo","type":"chapter"},"uris":["http://www.mendeley.com/documents/?uuid=05cdcf4f-22ab-477b-a630-47682dc9c679"]},{"id":"ITEM-2","itemData":{"DOI":"10.1016/j.biocon.2019.03.032","ISSN":"0006-3207","author":[{"dropping-particle":"","family":"Brook","given":"Cara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Conservation","id":"ITEM-2","issue":"November 2018","issued":{"date-parts":[["2019"]]},"page":"165-171","publisher":"Elsevier","title":"Population trends for two Malagasy fruit bats","type":"article-journal","volume":"234"},"uris":["http://www.mendeley.com/documents/?uuid=9b9ac6f3-7287-48c2-bec2-55e286134cf4"]}],"mendeley":{"formattedCitation":"(MacKinnon et al. 2003; Brook et al. 2019a)","plainTextFormattedCitation":"(MacKinnon et al. 2003; Brook et al. 2019a)","previouslyFormattedCitation":"(MacKinnon et al. 2003; Brook et al. 2019a)"},"properties":{"noteIndex":0},"schema":"https://github.com/citation-style-language/schema/raw/master/csl-citation.json"}</w:instrText>
      </w:r>
      <w:r w:rsidR="005D29F1">
        <w:rPr>
          <w:color w:val="000000"/>
        </w:rPr>
        <w:fldChar w:fldCharType="separate"/>
      </w:r>
      <w:r w:rsidR="00421AD2" w:rsidRPr="00421AD2">
        <w:rPr>
          <w:noProof/>
          <w:color w:val="000000"/>
        </w:rPr>
        <w:t>(MacKinnon et al. 2003; Brook et al. 2019a)</w:t>
      </w:r>
      <w:r w:rsidR="005D29F1">
        <w:rPr>
          <w:color w:val="000000"/>
        </w:rPr>
        <w:fldChar w:fldCharType="end"/>
      </w:r>
      <w:r>
        <w:rPr>
          <w:color w:val="000000"/>
        </w:rPr>
        <w:t>.</w:t>
      </w:r>
      <w:ins w:id="1" w:author="Sarah Guth" w:date="2021-09-28T15:58:00Z">
        <w:r>
          <w:rPr>
            <w:color w:val="000000"/>
          </w:rPr>
          <w:t xml:space="preserve"> </w:t>
        </w:r>
      </w:ins>
      <w:r>
        <w:rPr>
          <w:color w:val="000000"/>
        </w:rPr>
        <w:t>Documentation of the timing of th</w:t>
      </w:r>
      <w:r>
        <w:rPr>
          <w:color w:val="000000"/>
        </w:rPr>
        <w:t>e</w:t>
      </w:r>
      <w:r>
        <w:rPr>
          <w:color w:val="000000"/>
        </w:rPr>
        <w:t>s</w:t>
      </w:r>
      <w:r>
        <w:rPr>
          <w:color w:val="000000"/>
        </w:rPr>
        <w:t>e</w:t>
      </w:r>
      <w:r>
        <w:rPr>
          <w:color w:val="000000"/>
        </w:rPr>
        <w:t xml:space="preserve"> birth pulse</w:t>
      </w:r>
      <w:r>
        <w:rPr>
          <w:color w:val="000000"/>
        </w:rPr>
        <w:t>s</w:t>
      </w:r>
      <w:r>
        <w:rPr>
          <w:color w:val="000000"/>
        </w:rPr>
        <w:t xml:space="preserve"> for Malagasy fruit bats is important for understanding their vulnerability to seasonally-varying population pressures: previous work describes how seasonal variation in hunting pressure for Malagasy lemurs poses elevated risks to species when directly overlapping their annual birth pulse </w:t>
      </w:r>
      <w:r>
        <w:rPr>
          <w:color w:val="000000"/>
        </w:rPr>
        <w:fldChar w:fldCharType="begin" w:fldLock="1"/>
      </w:r>
      <w:r>
        <w:rPr>
          <w:color w:val="000000"/>
        </w:rPr>
        <w:instrText>ADDIN CSL_CITATION {"citationItems":[{"id":"ITEM-1","itemData":{"DOI":"10.1111/cobi.13151","ISSN":"08888892","author":[{"dropping-particle":"","family":"Brook","given":"Cara E.","non-dropping-particle":"","parse-names":false,"suffix":""},{"dropping-particle":"","family":"Herrera","given":"James P.","non-dropping-particle":"","parse-names":false,"suffix":""},{"dropping-particle":"","family":"Borgerson","given":"Cortni","non-dropping-particle":"","parse-names":false,"suffix":""},{"dropping-particle":"","family":"Fuller","given":"Emma","non-dropping-particle":"","parse-names":false,"suffix":""},{"dropping-particle":"","family":"Andriamahazoarivosoa","given":"Pascal","non-dropping-particle":"","parse-names":false,"suffix":""},{"dropping-particle":"","family":"Rasolofoniaina","given":"B. J. Rodolph","non-dropping-particle":"","parse-names":false,"suffix":""},{"dropping-particle":"","family":"Randrianasolo","given":"J. L. Rado Ravoavy","non-dropping-particle":"","parse-names":false,"suffix":""},{"dropping-particle":"","family":"Rakotondrafarasata","given":"Z. R. Eli","non-dropping-particle":"","parse-names":false,"suffix":""},{"dropping-particle":"","family":"Randriamady","given":"Hervet J.","non-dropping-particle":"","parse-names":false,"suffix":""},{"dropping-particle":"","family":"Dobson","given":"Andrew P.","non-dropping-particle":"","parse-names":false,"suffix":""},{"dropping-particle":"","family":"Golden","given":"Christopher D.","non-dropping-particle":"","parse-names":false,"suffix":""}],"container-title":"Conservation Biology","id":"ITEM-1","issue":"0","issued":{"date-parts":[["2018"]]},"page":"1-13","title":"Population viability and harvest sustainability for Madagascar lemurs","type":"article-journal","volume":"0"},"uris":["http://www.mendeley.com/documents/?uuid=18835124-b690-417f-8f66-ba8eb8620885"]}],"mendeley":{"formattedCitation":"(Brook et al. 2018)","plainTextFormattedCitation":"(Brook et al. 2018)","previouslyFormattedCitation":"(Brook et al. 2018)"},"properties":{"noteIndex":0},"schema":"https://github.com/citation-style-language/schema/raw/master/csl-citation.json"}</w:instrText>
      </w:r>
      <w:r>
        <w:rPr>
          <w:color w:val="000000"/>
        </w:rPr>
        <w:fldChar w:fldCharType="separate"/>
      </w:r>
      <w:r w:rsidRPr="00375EB2">
        <w:rPr>
          <w:noProof/>
          <w:color w:val="000000"/>
        </w:rPr>
        <w:t>(Brook et al. 2018)</w:t>
      </w:r>
      <w:r>
        <w:rPr>
          <w:color w:val="000000"/>
        </w:rPr>
        <w:fldChar w:fldCharType="end"/>
      </w:r>
      <w:r>
        <w:rPr>
          <w:color w:val="000000"/>
        </w:rPr>
        <w:t>.</w:t>
      </w:r>
      <w:r w:rsidR="005D29F1">
        <w:rPr>
          <w:color w:val="000000"/>
        </w:rPr>
        <w:t xml:space="preserve"> </w:t>
      </w:r>
    </w:p>
    <w:p w14:paraId="52E9741B" w14:textId="3A2FFE1B" w:rsidR="001C45C2" w:rsidRDefault="001C45C2" w:rsidP="004721A4">
      <w:pPr>
        <w:ind w:firstLine="720"/>
        <w:contextualSpacing/>
        <w:jc w:val="both"/>
        <w:rPr>
          <w:ins w:id="2" w:author="Sarah Guth" w:date="2021-09-28T15:55:00Z"/>
          <w:color w:val="000000"/>
        </w:rPr>
      </w:pPr>
      <w:r>
        <w:rPr>
          <w:color w:val="000000"/>
        </w:rPr>
        <w:t xml:space="preserve">In addition to its importance for conservation efforts to quantify fruit bat population viability, defining the temporal limits of each fruit bat species-specific birth pulse is essential to understanding the mechanisms which underpin the maintenance and persistence of numerous infectious agents that these bats host </w:t>
      </w:r>
      <w:r>
        <w:rPr>
          <w:color w:val="000000"/>
        </w:rPr>
        <w:fldChar w:fldCharType="begin" w:fldLock="1"/>
      </w:r>
      <w:r>
        <w:rPr>
          <w:color w:val="000000"/>
        </w:rPr>
        <w:instrText>ADDIN CSL_CITATION {"citationItems":[{"id":"ITEM-1","itemData":{"author":[{"dropping-particle":"","family":"Iehlé","given":"Catherine","non-dropping-particle":"","parse-names":false,"suffix":""},{"dropping-particle":"","family":"Razafitrimo","given":"Girard","non-dropping-particle":"","parse-names":false,"suffix":""},{"dropping-particle":"","family":"Razainirina","given":"Josette","non-dropping-particle":"","parse-names":false,"suffix":""},{"dropping-particle":"","family":"Andriaholinirina","given":"Nicole","non-dropping-particle":"","parse-names":false,"suffix":""},{"dropping-particle":"","family":"Goodman","given":"Steven M","non-dropping-particle":"","parse-names":false,"suffix":""},{"dropping-particle":"","family":"Faure","given":"Caroline","non-dropping-particle":"","parse-names":false,"suffix":""}],"container-title":"Emerging Infectious Diseases","id":"ITEM-1","issue":"1","issued":{"date-parts":[["2007"]]},"page":"159-161","title":"Henipavirus and Tioman virus antibodies in Pteropodid bats, Madagascar","type":"article-journal","volume":"13"},"uris":["http://www.mendeley.com/documents/?uuid=e59dab4e-c693-44b1-8709-e2e91ae57987"]},{"id":"ITEM-2","itemData":{"DOI":"10.1099/vir.0.006825-0","ISSN":"0022-1317","PMID":"19088271","abstract":"Herpesviruses have previously been isolated from African and South-American bats. Recently, herpesviruses detected from European insectivorous bats (family Vespertilionidae) were classified molecularly as betaherpesviruses and gammaherpesviruses. In the current study, we performed PCR analyses targeting the UL30 catalytic subunit region of the DNA polymerase gene of the African and South American herpesviruses and new Malagasy and Cambodian herpesviruses isolated from bats, especially frugivorous bats from the families Pteropodidae and Phyllostomidae. The sequences obtained from the amplified products indicated that these isolates belonged to the genus Simplexvirus of the subfamily Alphaherpesvirinae. These results extend the taxonomic range of bat herpesviruses with the description of four members in the subfamily Alphaherpesvirinae. Furthermore, these data confirm and extend the geographical distribution of herpesvirus in bats to three more continents (Africa, South America and Asia) and indicate the presence of these viruses in frugivorous bats of the families Pteropodidae and Phyllostomidae.","author":[{"dropping-particle":"","family":"Razafindratsimandresy","given":"Richter","non-dropping-particle":"","parse-names":false,"suffix":""},{"dropping-particle":"","family":"Jeanmaire","given":"Elisabeth M","non-dropping-particle":"","parse-names":false,"suffix":""},{"dropping-particle":"","family":"Counor","given":"Dorian","non-dropping-particle":"","parse-names":false,"suffix":""},{"dropping-particle":"","family":"Vasconcelos","given":"Pedro Fernando","non-dropping-particle":"","parse-names":false,"suffix":""},{"dropping-particle":"","family":"Sall","given":"Amadou Alpha","non-dropping-particle":"","parse-names":false,"suffix":""},{"dropping-particle":"","family":"Reynes","given":"Jean-Marc","non-dropping-particle":"","parse-names":false,"suffix":""}],"container-title":"The Journal of General Virology","id":"ITEM-2","issue":"Pt 1","issued":{"date-parts":[["2009","1"]]},"page":"44-7","title":"Partial molecular characterization of alphaherpesviruses isolated from tropical bats.","type":"article-journal","volume":"90"},"uris":["http://www.mendeley.com/documents/?uuid=e37aa0ec-0be6-49d7-b638-a54cecbbe161"]},{"id":"ITEM-3","itemData":{"DOI":"10.4061/2011/727821","ISSN":"2090-3499","PMID":"21991442","abstract":"Background.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Madagascar.","author":[{"dropping-particle":"","family":"Reynes","given":"Jean-Marc","non-dropping-particle":"","parse-names":false,"suffix":""},{"dropping-particle":"","family":"Andriamandimby","given":"Soa Fy","non-dropping-particle":"","parse-names":false,"suffix":""},{"dropping-particle":"","family":"Razafitrimo","given":"Girard Marcelin","non-dropping-particle":"","parse-names":false,"suffix":""},{"dropping-particle":"","family":"Razainirina","given":"Josette","non-dropping-particle":"","parse-names":false,"suffix":""},{"dropping-particle":"","family":"Jeanmaire","given":"Elisabeth Marie","non-dropping-particle":"","parse-names":false,"suffix":""},{"dropping-particle":"","family":"Bourhy","given":"Hervé","non-dropping-particle":"","parse-names":false,"suffix":""},{"dropping-particle":"","family":"Heraud","given":"Jean-Michel","non-dropping-particle":"","parse-names":false,"suffix":""}],"container-title":"Advances in preventive medicine","id":"ITEM-3","issued":{"date-parts":[["2011","1"]]},"page":"727821","title":"Laboratory surveillance of rabies in humans, domestic animals, and bats in Madagascar from 2005 to 2010","type":"article-journal","volume":"2011"},"uris":["http://www.mendeley.com/documents/?uuid=3ded8bf8-8386-4da7-9fe4-3f788af3e0fb"]},{"id":"ITEM-4","itemData":{"DOI":"10.1111/1365-2656.12985","author":[{"dropping-particle":"","family":"Brook","given":"Cara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Ecology","id":"ITEM-4","issued":{"date-parts":[["2019"]]},"page":"1– 16","title":"Disentangling serology to elucidate henipa- and filovirus transmission in Madagascar fruit bats","type":"article-journal","volume":"00"},"uris":["http://www.mendeley.com/documents/?uuid=9ccd45f3-ee0e-467c-9671-205defaae26c"]},{"id":"ITEM-5","itemData":{"ISBN":"1307101933","author":[{"dropping-particle":"","family":"Ranaivoson","given":"Hafaliana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 III","given":"Sam R","non-dropping-particle":"","parse-names":false,"suffix":""},{"dropping-particle":"","family":"Rabetafika","given":"Lydia","non-dropping-particle":"","parse-names":false,"suffix":""},{"dropping-particle":"","family":"Brook","given":"Cara E","non-dropping-particle":"","parse-names":false,"suffix":""}],"container-title":"Parasites &amp; Vectors","id":"ITEM-5","issued":{"date-parts":[["2019"]]},"page":"1-13","publisher":"Parasites &amp; Vectors","title":"Babesial infection in the Madagascan flying fox, &lt;i&gt;Pteropus rufus&lt;/i&gt; É. Geoffroy, 1803","type":"article-journal"},"uris":["http://www.mendeley.com/documents/?uuid=84571666-0649-4605-8eb1-368a9ff9385f"]},{"id":"ITEM-6","itemData":{"DOI":"10.1371/journal.pntd.0003532","author":[{"dropping-particle":"","family":"Brook","given":"Cara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Y.","non-dropping-particle":"","parse-names":false,"suffix":""}],"container-title":"PLoS Neglected Tropical Diseases","id":"ITEM-6","issue":"2","issued":{"date-parts":[["2015"]]},"page":"e0003532","title":"&lt;i&gt;Bartonella&lt;/i&gt; spp. in fruit bats and blood-feeding ectoparasites in Madagascar","type":"article-journal","volume":"10"},"uris":["http://www.mendeley.com/documents/?uuid=a5d14f04-842a-46e2-a345-a757e9aff394"]},{"id":"ITEM-7","itemData":{"DOI":"10.1016/j.virusres.2012.08.022","ISSN":"1872-7492","PMID":"22982204","abstract":"Bats are reservoirs for many emerging zoonotic viruses. In this study, we screened 197 animals from 15 different bat species of the Southwest Indian Ocean for paramyxovirus infection and identified paramyxoviruses in five insectivorous bat-species from the Union of the Comoros (3/66), Mauritius (1/55) and Madagascar (4/76). Viral isolation was possible via cell culture and phylogenetic analysis revealed these viruses clustered in a Morbillivirus-related lineage, with relatively high nucleotide sequence similarity to other recently discovered insectivorous-bat paramyxoviruses but distinct from those known to circulate in frugivorous bats.","author":[{"dropping-particle":"","family":"Wilkinson","given":"David A","non-dropping-particle":"","parse-names":false,"suffix":""},{"dropping-particle":"","family":"Temmam","given":"Sarah","non-dropping-particle":"","parse-names":false,"suffix":""},{"dropping-particle":"","family":"Lebarbenchon","given":"Camille","non-dropping-particle":"","parse-names":false,"suffix":""},{"dropping-particle":"","family":"Lagadec","given":"Erwan","non-dropping-particle":"","parse-names":false,"suffix":""},{"dropping-particle":"","family":"Chotte","given":"Julien","non-dropping-particle":"","parse-names":false,"suffix":""},{"dropping-particle":"","family":"Guillebaud","given":"Julia","non-dropping-particle":"","parse-names":false,"suffix":""},{"dropping-particle":"","family":"Ramasindrazana","given":"Beza","non-dropping-particle":"","parse-names":false,"suffix":""},{"dropping-particle":"","family":"Héraud","given":"Jean-Michel","non-dropping-particle":"","parse-names":false,"suffix":""},{"dropping-particle":"","family":"Lamballerie","given":"Xavier","non-dropping-particle":"de","parse-names":false,"suffix":""},{"dropping-particle":"","family":"Goodman","given":"Steven M","non-dropping-particle":"","parse-names":false,"suffix":""},{"dropping-particle":"","family":"Dellagi","given":"Koussay","non-dropping-particle":"","parse-names":false,"suffix":""},{"dropping-particle":"","family":"Pascalis","given":"Hervé","non-dropping-particle":"","parse-names":false,"suffix":""}],"container-title":"Virus Research","id":"ITEM-7","issue":"1-2","issued":{"date-parts":[["2012","12"]]},"page":"159-63","publisher":"Elsevier B.V.","title":"Identification of novel paramyxoviruses in insectivorous bats of the Southwest Indian Ocean","type":"article-journal","volume":"170"},"uris":["http://www.mendeley.com/documents/?uuid=7d3b8bc3-557f-467a-bf7b-7b4e16e51631"]}],"mendeley":{"formattedCitation":"(Iehlé et al. 2007; Razafindratsimandresy et al. 2009; Reynes et al. 2011b; Wilkinson et al. 2012b; Brook et al. 2015, 2019b; Ranaivoson et al. 2019)","plainTextFormattedCitation":"(Iehlé et al. 2007; Razafindratsimandresy et al. 2009; Reynes et al. 2011b; Wilkinson et al. 2012b; Brook et al. 2015, 2019b; Ranaivoson et al. 2019)","previouslyFormattedCitation":"(Iehlé et al. 2007; Razafindratsimandresy et al. 2009; Reynes et al. 2011b; Wilkinson et al. 2012b; Brook et al. 2015, 2019b; Ranaivoson et al. 2019)"},"properties":{"noteIndex":0},"schema":"https://github.com/citation-style-language/schema/raw/master/csl-citation.json"}</w:instrText>
      </w:r>
      <w:r>
        <w:rPr>
          <w:color w:val="000000"/>
        </w:rPr>
        <w:fldChar w:fldCharType="separate"/>
      </w:r>
      <w:r w:rsidRPr="005C3C7D">
        <w:rPr>
          <w:noProof/>
          <w:color w:val="000000"/>
        </w:rPr>
        <w:t>(Iehlé et al. 2007; Razafindratsimandresy et al. 2009; Reynes et al. 2011b; Wilkinson et al. 2012b; Brook et al. 2015, 2019b; Ranaivoson et al. 2019)</w:t>
      </w:r>
      <w:r>
        <w:rPr>
          <w:color w:val="000000"/>
        </w:rPr>
        <w:fldChar w:fldCharType="end"/>
      </w:r>
      <w:r>
        <w:rPr>
          <w:color w:val="000000"/>
        </w:rPr>
        <w:t xml:space="preserve">. Isolated </w:t>
      </w:r>
      <w:r>
        <w:rPr>
          <w:i/>
          <w:iCs/>
          <w:color w:val="000000"/>
        </w:rPr>
        <w:t xml:space="preserve">E. </w:t>
      </w:r>
      <w:proofErr w:type="spellStart"/>
      <w:r>
        <w:rPr>
          <w:i/>
          <w:iCs/>
          <w:color w:val="000000"/>
        </w:rPr>
        <w:t>helvum</w:t>
      </w:r>
      <w:proofErr w:type="spellEnd"/>
      <w:r>
        <w:rPr>
          <w:i/>
          <w:iCs/>
          <w:color w:val="000000"/>
        </w:rPr>
        <w:t xml:space="preserve"> </w:t>
      </w:r>
      <w:r>
        <w:rPr>
          <w:color w:val="000000"/>
        </w:rPr>
        <w:t xml:space="preserve">populations on islands off the west coast of Africa have been shown to support circulation of potentially zoonotic henipaviruses at population sizes well below the established critical community size (CCS) for closely-related paramyxoviruses in other systems </w:t>
      </w:r>
      <w:r>
        <w:rPr>
          <w:color w:val="000000"/>
        </w:rPr>
        <w:fldChar w:fldCharType="begin" w:fldLock="1"/>
      </w:r>
      <w:r>
        <w:rPr>
          <w:color w:val="000000"/>
        </w:rPr>
        <w:instrText>ADDIN CSL_CITATION {"citationItems":[{"id":"ITEM-1","itemData":{"author":[{"dropping-particle":"","family":"Bartlett","given":"M.S.","non-dropping-particle":"","parse-names":false,"suffix":""}],"container-title":"Journal of the Royal Statistical Society, Series A","id":"ITEM-1","issue":"1","issued":{"date-parts":[["1960"]]},"page":"37-44","title":"The critical community size for measles in the United States","type":"article-journal","volume":"123"},"uris":["http://www.mendeley.com/documents/?uuid=bafe9f54-c7ae-4ce3-90fe-3c57128c07df"]},{"id":"ITEM-2","itemData":{"author":[{"dropping-particle":"","family":"Bartlett","given":"M.S.","non-dropping-particle":"","parse-names":false,"suffix":""}],"container-title":"Journal of the Royal Statistical Society, Series A","id":"ITEM-2","issue":"1","issued":{"date-parts":[["1957"]]},"page":"48-70","title":"Measles periodicity and community size","type":"article-journal","volume":"120"},"uris":["http://www.mendeley.com/documents/?uuid=df114925-85a2-46f2-a466-c2c9dc98eb36"]},{"id":"ITEM-3","itemData":{"DOI":"10.1371/journal.pone.0030346","ISSN":"1932-6203","PMID":"22253928","abstract":"Isolated islands provide valuable opportunities to study the persistence of viruses in wildlife populations, including population size thresholds such as the critical community size. The straw-coloured fruit bat, Eidolon helvum, has been identified as a reservoir for henipaviruses (serological evidence) and Lagos bat virus (LBV; virus isolation and serological evidence) in continental Africa. Here, we sampled from a remote population of E. helvum annobonensis fruit bats on Annobón island in the Gulf of Guinea to investigate whether antibodies to these viruses also exist in this isolated subspecies. Henipavirus serological analyses (Luminex multiplexed binding and inhibition assays, virus neutralisation tests and western blots) and lyssavirus serological analyses (LBV: modified Fluorescent Antibody Virus Neutralisation test, LBV and Mokola virus: lentivirus pseudovirus neutralisation assay) were undertaken on 73 and 70 samples respectively. Given the isolation of fruit bats on Annobón and their lack of connectivity with other populations, it was expected that the population size on the island would be too small to allow persistence of viruses that are thought to cause acute and immunising infections. However, the presence of antibodies against henipaviruses was detected using the Luminex binding assay and confirmed using alternative assays. Neutralising antibodies to LBV were detected in one bat using both assays. We demonstrate clear evidence for exposure of multiple individuals to henipaviruses in this remote population of E. helvum annobonensis fruit bats on Annobón island. The situation is less clear for LBV. Seroprevalences to henipaviruses and LBV in Annobón are notably different to those in E. helvum in continental locations studied using the same sampling techniques and assays. Whilst cross-sectional serological studies in wildlife populations cannot provide details on viral dynamics within populations, valuable information on the presence or absence of viruses may be obtained and utilised for informing future studies.","author":[{"dropping-particle":"","family":"Peel","given":"Alison J","non-dropping-particle":"","parse-names":false,"suffix":""},{"dropping-particle":"","family":"Baker","given":"Kate S","non-dropping-particle":"","parse-names":false,"suffix":""},{"dropping-particle":"","family":"Crameri","given":"Gary","non-dropping-particle":"","parse-names":false,"suffix":""},{"dropping-particle":"","family":"Barr","given":"Jennifer A","non-dropping-particle":"","parse-names":false,"suffix":""},{"dropping-particle":"","family":"Hayman","given":"David TS","non-dropping-particle":"","parse-names":false,"suffix":""},{"dropping-particle":"","family":"Wright","given":"Edward","non-dropping-particle":"","parse-names":false,"suffix":""},{"dropping-particle":"","family":"Broder","given":"Christopher C","non-dropping-particle":"","parse-names":false,"suffix":""},{"dropping-particle":"","family":"Fernández-Loras","given":"Andrés","non-dropping-particle":"","parse-names":false,"suffix":""},{"dropping-particle":"","family":"Fooks","given":"Anthony R","non-dropping-particle":"","parse-names":false,"suffix":""},{"dropping-particle":"","family":"Wang","given":"Lin-Fa","non-dropping-particle":"","parse-names":false,"suffix":""},{"dropping-particle":"","family":"Cunningham","given":"Andrew A","non-dropping-particle":"","parse-names":false,"suffix":""},{"dropping-particle":"","family":"Wood","given":"James L N","non-dropping-particle":"","parse-names":false,"suffix":""}],"container-title":"PloS One","id":"ITEM-3","issue":"1","issued":{"date-parts":[["2012","1"]]},"page":"e30346","title":"Henipavirus neutralising antibodies in an isolated island population of African fruit bats.","type":"article-journal","volume":"7"},"uris":["http://www.mendeley.com/documents/?uuid=bc45b657-1815-44f2-89fe-2c4fc49810d8"]},{"id":"ITEM-4","itemData":{"author":[{"dropping-particle":"","family":"Swinton","given":"J.","non-dropping-particle":"","parse-names":false,"suffix":""},{"dropping-particle":"","family":"Harwood","given":"J.","non-dropping-particle":"","parse-names":false,"suffix":""},{"dropping-particle":"","family":"Grenfell","given":"B.T.","non-dropping-particle":"","parse-names":false,"suffix":""},{"dropping-particle":"","family":"Gilligan","given":"C.A.","non-dropping-particle":"","parse-names":false,"suffix":""}],"container-title":"Journal of Animal Ecology","id":"ITEM-4","issue":"1","issued":{"date-parts":[["1998"]]},"page":"54-68","title":"Persistence thresholds for phocine distemper virus infection in harbour seal &lt;i&gt;Phoca vitulina&lt;/i&gt; metapopulations","type":"article-journal","volume":"67"},"uris":["http://www.mendeley.com/documents/?uuid=0d0246e7-572b-41a9-b933-2289461232ca"]}],"mendeley":{"formattedCitation":"(Bartlett 1957, 1960; Swinton et al. 1998; Peel et al. 2012)","plainTextFormattedCitation":"(Bartlett 1957, 1960; Swinton et al. 1998; Peel et al. 2012)","previouslyFormattedCitation":"(Bartlett 1957, 1960; Swinton et al. 1998; Peel et al. 2012)"},"properties":{"noteIndex":0},"schema":"https://github.com/citation-style-language/schema/raw/master/csl-citation.json"}</w:instrText>
      </w:r>
      <w:r>
        <w:rPr>
          <w:color w:val="000000"/>
        </w:rPr>
        <w:fldChar w:fldCharType="separate"/>
      </w:r>
      <w:r w:rsidRPr="00E11995">
        <w:rPr>
          <w:noProof/>
          <w:color w:val="000000"/>
        </w:rPr>
        <w:t>(Bartlett 1957, 1960; Swinton et al. 1998; Peel et al. 2012)</w:t>
      </w:r>
      <w:r>
        <w:rPr>
          <w:color w:val="000000"/>
        </w:rPr>
        <w:fldChar w:fldCharType="end"/>
      </w:r>
      <w:r>
        <w:rPr>
          <w:color w:val="000000"/>
        </w:rPr>
        <w:t xml:space="preserve">. Some work has suggested that seasonally-staggered births allowing for a protracted introduction of juvenile susceptibles into the host population could play a role in pathogen persistence in these systems </w:t>
      </w:r>
      <w:r>
        <w:rPr>
          <w:color w:val="000000"/>
        </w:rPr>
        <w:fldChar w:fldCharType="begin" w:fldLock="1"/>
      </w:r>
      <w:r>
        <w:rPr>
          <w:color w:val="000000"/>
        </w:rPr>
        <w:instrText>ADDIN CSL_CITATION {"citationItems":[{"id":"ITEM-1","itemData":{"DOI":"10.1098/rspb.2014.2591","author":[{"dropping-particle":"","family":"Hayman","given":"David T S","non-dropping-particle":"","parse-names":false,"suffix":""}],"container-title":"Proceedings of the Royal Society B","id":"ITEM-1","issue":"20142591","issued":{"date-parts":[["2015"]]},"title":"Biannual birth pulses allow filoviruses to persist in bat populations","type":"article-journal","volume":"282"},"uris":["http://www.mendeley.com/documents/?uuid=f0da21c3-8a28-4a9e-b724-e4754fc8b6b6"]},{"id":"ITEM-2","itemData":{"DOI":"10.1038/ncomms3770","ISSN":"2041-1723","PMID":"24253424","abstract":"The straw-coloured fruit bat, Eidolon helvum, is Africa's most widely distributed and commonly hunted fruit bat, often living in close proximity to human populations. This species has been identified as a reservoir of potentially zoonotic viruses, but uncertainties remain regarding viral transmission dynamics and mechanisms of persistence. Here we combine genetic and serological analyses of populations across Africa, to determine the extent of epidemiological connectivity among E. helvum populations. Multiple markers reveal panmixia across the continental range, at a greater geographical scale than previously recorded for any other mammal, whereas populations on remote islands were genetically distinct. Multiple serological assays reveal antibodies to henipaviruses and Lagos bat virus in all locations, including small isolated island populations, indicating that factors other than population size and connectivity may be responsible for viral persistence. Our findings have potentially important public health implications, and highlight a need to avoid disturbances that may precipitate viral spillover.","author":[{"dropping-particle":"","family":"Peel","given":"Alison J","non-dropping-particle":"","parse-names":false,"suffix":""},{"dropping-particle":"","family":"Sargan","given":"David R","non-dropping-particle":"","parse-names":false,"suffix":""},{"dropping-particle":"","family":"Baker","given":"Kate S","non-dropping-particle":"","parse-names":false,"suffix":""},{"dropping-particle":"","family":"Hayman","given":"David T S","non-dropping-particle":"","parse-names":false,"suffix":""},{"dropping-particle":"","family":"Barr","given":"Jennifer a","non-dropping-particle":"","parse-names":false,"suffix":""},{"dropping-particle":"","family":"Crameri","given":"Gary","non-dropping-particle":"","parse-names":false,"suffix":""},{"dropping-particle":"","family":"Suu-Ire","given":"Richard","non-dropping-particle":"","parse-names":false,"suffix":""},{"dropping-particle":"","family":"Broder","given":"Christopher C","non-dropping-particle":"","parse-names":false,"suffix":""},{"dropping-particle":"","family":"Lembo","given":"Tiziana","non-dropping-particle":"","parse-names":false,"suffix":""},{"dropping-particle":"","family":"Wang","given":"Lin-Fa","non-dropping-particle":"","parse-names":false,"suffix":""},{"dropping-particle":"","family":"Fooks","given":"Anthony R","non-dropping-particle":"","parse-names":false,"suffix":""},{"dropping-particle":"","family":"Rossiter","given":"Stephen J","non-dropping-particle":"","parse-names":false,"suffix":""},{"dropping-particle":"","family":"Wood","given":"James L N","non-dropping-particle":"","parse-names":false,"suffix":""},{"dropping-particle":"","family":"Cunningham","given":"Andrew a","non-dropping-particle":"","parse-names":false,"suffix":""}],"container-title":"Nature Communications","id":"ITEM-2","issued":{"date-parts":[["2013","1"]]},"page":"2770","publisher":"Nature Publishing Group","title":"Continent-wide panmixia of an African fruit bat facilitates transmission of potentially zoonotic viruses","type":"article-journal","volume":"4"},"uris":["http://www.mendeley.com/documents/?uuid=3e25bcb0-7d65-44be-adc4-b1a435e2459f"]},{"id":"ITEM-3","itemData":{"author":[{"dropping-particle":"","family":"Peel","given":"A J","non-dropping-particle":"","parse-names":false,"suffix":""},{"dropping-particle":"","family":"Pulliam","given":"J R C","non-dropping-particle":"","parse-names":false,"suffix":""},{"dropping-particle":"","family":"Luis","given":"A D","non-dropping-particle":"","parse-names":false,"suffix":""},{"dropping-particle":"","family":"Plowright","given":"R K","non-dropping-particle":"","parse-names":false,"suffix":""},{"dropping-particle":"","family":"Shea","given":"TJO","non-dropping-particle":"","parse-names":false,"suffix":""},{"dropping-particle":"","family":"Hayman","given":"D T S","non-dropping-particle":"","parse-names":false,"suffix":""},{"dropping-particle":"","family":"Wood","given":"J L N","non-dropping-particle":"","parse-names":false,"suffix":""},{"dropping-particle":"","family":"Webb","given":"C T","non-dropping-particle":"","parse-names":false,"suffix":""},{"dropping-particle":"","family":"Restif","given":"O","non-dropping-particle":"","parse-names":false,"suffix":""}],"container-title":"Proceedings of the Royal Society B","id":"ITEM-3","issued":{"date-parts":[["2014"]]},"page":"20132962","title":"The effect of seasonal birth pulses on pathogen persistence in wild mammal populations","type":"article-journal","volume":"281"},"uris":["http://www.mendeley.com/documents/?uuid=d3183e11-9c1e-4b27-a28c-b2b2b2bd0076"]}],"mendeley":{"formattedCitation":"(Peel et al. 2013, 2014; Hayman 2015)","plainTextFormattedCitation":"(Peel et al. 2013, 2014; Hayman 2015)","previouslyFormattedCitation":"(Peel et al. 2013, 2014; Hayman 2015)"},"properties":{"noteIndex":0},"schema":"https://github.com/citation-style-language/schema/raw/master/csl-citation.json"}</w:instrText>
      </w:r>
      <w:r>
        <w:rPr>
          <w:color w:val="000000"/>
        </w:rPr>
        <w:fldChar w:fldCharType="separate"/>
      </w:r>
      <w:r w:rsidRPr="00061496">
        <w:rPr>
          <w:noProof/>
          <w:color w:val="000000"/>
        </w:rPr>
        <w:t>(Peel et al. 2013, 2014; Hayman 2015)</w:t>
      </w:r>
      <w:r>
        <w:rPr>
          <w:color w:val="000000"/>
        </w:rPr>
        <w:fldChar w:fldCharType="end"/>
      </w:r>
      <w:r>
        <w:rPr>
          <w:color w:val="000000"/>
        </w:rPr>
        <w:t>.</w:t>
      </w:r>
      <w:ins w:id="3" w:author="Sarah Guth" w:date="2021-09-28T16:01:00Z">
        <w:r>
          <w:rPr>
            <w:color w:val="000000"/>
          </w:rPr>
          <w:t xml:space="preserve"> </w:t>
        </w:r>
      </w:ins>
    </w:p>
    <w:p w14:paraId="2D7852A2" w14:textId="799E3FBE" w:rsidR="00B030A0" w:rsidRDefault="005D29F1" w:rsidP="004721A4">
      <w:pPr>
        <w:ind w:firstLine="720"/>
        <w:contextualSpacing/>
        <w:jc w:val="both"/>
        <w:rPr>
          <w:color w:val="000000"/>
        </w:rPr>
      </w:pPr>
      <w:r>
        <w:rPr>
          <w:color w:val="000000"/>
        </w:rPr>
        <w:t>We sought to expand existing knowledge of seasonal variation in the reproductive calendar and nutritional status of all three Malagasy fruit bat species, to facilitate future conservation assessments</w:t>
      </w:r>
      <w:r w:rsidR="00303C6C">
        <w:rPr>
          <w:color w:val="000000"/>
        </w:rPr>
        <w:t xml:space="preserve"> and studies aimed at deciphering the dynamics of bat-hosted infections</w:t>
      </w:r>
      <w:r>
        <w:rPr>
          <w:color w:val="000000"/>
        </w:rPr>
        <w:t xml:space="preserve">. In particular, we aimed to (a) quantify life history traits </w:t>
      </w:r>
      <w:r w:rsidR="00A808EF">
        <w:rPr>
          <w:color w:val="000000"/>
        </w:rPr>
        <w:t>needed for</w:t>
      </w:r>
      <w:r>
        <w:rPr>
          <w:color w:val="000000"/>
        </w:rPr>
        <w:t xml:space="preserve"> population modeling</w:t>
      </w:r>
      <w:r w:rsidR="007607FB">
        <w:rPr>
          <w:color w:val="000000"/>
        </w:rPr>
        <w:t xml:space="preserve"> for these species</w:t>
      </w:r>
      <w:r>
        <w:rPr>
          <w:color w:val="000000"/>
        </w:rPr>
        <w:t>, (b) document seasonal variation in morphometrics and body condition</w:t>
      </w:r>
      <w:r w:rsidR="00A808EF">
        <w:rPr>
          <w:color w:val="000000"/>
        </w:rPr>
        <w:t>s,</w:t>
      </w:r>
      <w:r>
        <w:rPr>
          <w:color w:val="000000"/>
        </w:rPr>
        <w:t xml:space="preserve"> and (c) </w:t>
      </w:r>
      <w:r w:rsidR="00A808EF">
        <w:rPr>
          <w:color w:val="000000"/>
        </w:rPr>
        <w:t>calculate</w:t>
      </w:r>
      <w:r>
        <w:rPr>
          <w:color w:val="000000"/>
        </w:rPr>
        <w:t xml:space="preserve"> juvenile growth rates </w:t>
      </w:r>
      <w:r w:rsidR="00A808EF">
        <w:rPr>
          <w:color w:val="000000"/>
        </w:rPr>
        <w:t xml:space="preserve">throughout the post-reproductive period. Our work emphasizes the importance of longitudinal field studies in accurately describing the ecology of frugivorous bats. </w:t>
      </w:r>
    </w:p>
    <w:p w14:paraId="7CFC9BAC" w14:textId="77777777" w:rsidR="00DC300B" w:rsidRDefault="00DC300B" w:rsidP="004721A4">
      <w:pPr>
        <w:contextualSpacing/>
        <w:jc w:val="both"/>
        <w:rPr>
          <w:color w:val="000000"/>
        </w:rPr>
      </w:pPr>
    </w:p>
    <w:p w14:paraId="01ED0282" w14:textId="77777777" w:rsidR="00F83E8D" w:rsidRPr="00B553D4" w:rsidRDefault="00C865A6" w:rsidP="004721A4">
      <w:pPr>
        <w:contextualSpacing/>
        <w:jc w:val="center"/>
        <w:rPr>
          <w:smallCaps/>
        </w:rPr>
      </w:pPr>
      <w:r w:rsidRPr="00B553D4">
        <w:rPr>
          <w:b/>
          <w:bCs/>
          <w:smallCaps/>
          <w:color w:val="000000"/>
        </w:rPr>
        <w:t xml:space="preserve">Materials and </w:t>
      </w:r>
      <w:r w:rsidR="00F83E8D" w:rsidRPr="00B553D4">
        <w:rPr>
          <w:b/>
          <w:bCs/>
          <w:smallCaps/>
          <w:color w:val="000000"/>
        </w:rPr>
        <w:t>Methods</w:t>
      </w:r>
    </w:p>
    <w:p w14:paraId="7C85F3CA" w14:textId="77777777" w:rsidR="00F83E8D" w:rsidRPr="00F83E8D" w:rsidRDefault="00F83E8D" w:rsidP="004721A4">
      <w:pPr>
        <w:contextualSpacing/>
      </w:pPr>
    </w:p>
    <w:p w14:paraId="5AC67519" w14:textId="0977BE27" w:rsidR="00323920" w:rsidRPr="00303C6C" w:rsidRDefault="00F83E8D" w:rsidP="004721A4">
      <w:pPr>
        <w:ind w:firstLine="720"/>
        <w:contextualSpacing/>
        <w:rPr>
          <w:color w:val="000000"/>
        </w:rPr>
      </w:pPr>
      <w:r w:rsidRPr="00806193">
        <w:rPr>
          <w:i/>
          <w:iCs/>
          <w:color w:val="000000"/>
        </w:rPr>
        <w:t>Study periods and site</w:t>
      </w:r>
      <w:r w:rsidR="00806193">
        <w:rPr>
          <w:i/>
          <w:iCs/>
          <w:color w:val="000000"/>
        </w:rPr>
        <w:t>s—</w:t>
      </w:r>
      <w:r w:rsidRPr="00F83E8D">
        <w:rPr>
          <w:color w:val="000000"/>
        </w:rPr>
        <w:t xml:space="preserve">Field studies were carried out </w:t>
      </w:r>
      <w:r w:rsidR="0031300D">
        <w:rPr>
          <w:color w:val="000000"/>
        </w:rPr>
        <w:t>between 2013 and 2020</w:t>
      </w:r>
      <w:r w:rsidR="00396D43">
        <w:rPr>
          <w:color w:val="000000"/>
        </w:rPr>
        <w:t xml:space="preserve"> in part with previously published work examining population viability and the dynamics of potentially zoonotic infections in Malagasy fruit bats </w:t>
      </w:r>
      <w:r w:rsidR="00396D43">
        <w:rPr>
          <w:color w:val="000000"/>
        </w:rPr>
        <w:fldChar w:fldCharType="begin" w:fldLock="1"/>
      </w:r>
      <w:r w:rsidR="00031178">
        <w:rPr>
          <w:color w:val="000000"/>
        </w:rPr>
        <w:instrText>ADDIN CSL_CITATION {"citationItems":[{"id":"ITEM-1","itemData":{"ISBN":"1307101933","author":[{"dropping-particle":"","family":"Ranaivoson","given":"Hafaliana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 III","given":"Sam R","non-dropping-particle":"","parse-names":false,"suffix":""},{"dropping-particle":"","family":"Rabetafika","given":"Lydia","non-dropping-particle":"","parse-names":false,"suffix":""},{"dropping-particle":"","family":"Brook","given":"Cara E","non-dropping-particle":"","parse-names":false,"suffix":""}],"container-title":"Parasites &amp; Vectors","id":"ITEM-1","issued":{"date-parts":[["2019"]]},"page":"1-13","publisher":"Parasites &amp; Vectors","title":"Babesial infection in the Madagascan flying fox, &lt;i&gt;Pteropus rufus&lt;/i&gt; É. Geoffroy, 1803","type":"article-journal"},"uris":["http://www.mendeley.com/documents/?uuid=84571666-0649-4605-8eb1-368a9ff9385f"]},{"id":"ITEM-2","itemData":{"DOI":"10.1111/1365-2656.12985","author":[{"dropping-particle":"","family":"Brook","given":"Cara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Ecology","id":"ITEM-2","issued":{"date-parts":[["2019"]]},"page":"1– 16","title":"Disentangling serology to elucidate henipa- and filovirus transmission in Madagascar fruit bats","type":"article-journal","volume":"00"},"uris":["http://www.mendeley.com/documents/?uuid=9ccd45f3-ee0e-467c-9671-205defaae26c"]},{"id":"ITEM-3","itemData":{"DOI":"10.1371/journal.pntd.0003532","author":[{"dropping-particle":"","family":"Brook","given":"Cara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Y.","non-dropping-particle":"","parse-names":false,"suffix":""}],"container-title":"PLoS Neglected Tropical Diseases","id":"ITEM-3","issue":"2","issued":{"date-parts":[["2015"]]},"page":"e0003532","title":"&lt;i&gt;Bartonella&lt;/i&gt; spp. in fruit bats and blood-feeding ectoparasites in Madagascar","type":"article-journal","volume":"10"},"uris":["http://www.mendeley.com/documents/?uuid=a5d14f04-842a-46e2-a345-a757e9aff394"]},{"id":"ITEM-4","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Conservation","id":"ITEM-4","issue":"November 2018","issued":{"date-parts":[["2019"]]},"page":"165-171","publisher":"Elsevier","title":"Population trends for two Malagasy fruit bats","type":"article-journal","volume":"234"},"uris":["http://www.mendeley.com/documents/?uuid=9b9ac6f3-7287-48c2-bec2-55e286134cf4"]}],"mendeley":{"formattedCitation":"(Brook et al. 2015, 2019b; a; Ranaivoson et al. 2019)","plainTextFormattedCitation":"(Brook et al. 2015, 2019b; a; Ranaivoson et al. 2019)","previouslyFormattedCitation":"(Brook et al. 2015, 2019b; a; Ranaivoson et al. 2019)"},"properties":{"noteIndex":0},"schema":"https://github.com/citation-style-language/schema/raw/master/csl-citation.json"}</w:instrText>
      </w:r>
      <w:r w:rsidR="00396D43">
        <w:rPr>
          <w:color w:val="000000"/>
        </w:rPr>
        <w:fldChar w:fldCharType="separate"/>
      </w:r>
      <w:r w:rsidR="007607FB" w:rsidRPr="007607FB">
        <w:rPr>
          <w:noProof/>
          <w:color w:val="000000"/>
        </w:rPr>
        <w:t>(Brook et al. 2015, 2019b; a; Ranaivoson et al. 2019)</w:t>
      </w:r>
      <w:r w:rsidR="00396D43">
        <w:rPr>
          <w:color w:val="000000"/>
        </w:rPr>
        <w:fldChar w:fldCharType="end"/>
      </w:r>
      <w:r w:rsidR="00396D43">
        <w:rPr>
          <w:color w:val="000000"/>
        </w:rPr>
        <w:t xml:space="preserve">. Bats were captured periodically throughout each year, with sampling spanning </w:t>
      </w:r>
      <w:r w:rsidR="0031300D">
        <w:rPr>
          <w:color w:val="000000"/>
        </w:rPr>
        <w:t xml:space="preserve">all months and all seasons (dry, wet, shoulder), </w:t>
      </w:r>
      <w:r w:rsidR="00396D43">
        <w:rPr>
          <w:color w:val="000000"/>
        </w:rPr>
        <w:t xml:space="preserve">interspersed with </w:t>
      </w:r>
      <w:r w:rsidR="0031300D">
        <w:rPr>
          <w:color w:val="000000"/>
        </w:rPr>
        <w:t>some gaps in temporal continuity.</w:t>
      </w:r>
      <w:r w:rsidR="00396D43">
        <w:rPr>
          <w:color w:val="000000"/>
        </w:rPr>
        <w:t xml:space="preserve"> Captures took place</w:t>
      </w:r>
      <w:r w:rsidR="0031300D">
        <w:rPr>
          <w:color w:val="000000"/>
        </w:rPr>
        <w:t xml:space="preserve"> </w:t>
      </w:r>
      <w:r w:rsidRPr="00F83E8D">
        <w:rPr>
          <w:color w:val="000000"/>
        </w:rPr>
        <w:t xml:space="preserve">in several regions of Madagascar: (1) Ankarana National Park in the </w:t>
      </w:r>
      <w:r w:rsidR="0031300D">
        <w:rPr>
          <w:color w:val="000000"/>
        </w:rPr>
        <w:t>n</w:t>
      </w:r>
      <w:r w:rsidRPr="00F83E8D">
        <w:rPr>
          <w:color w:val="000000"/>
        </w:rPr>
        <w:t>orth</w:t>
      </w:r>
      <w:r w:rsidR="0031300D">
        <w:rPr>
          <w:color w:val="000000"/>
        </w:rPr>
        <w:t>west</w:t>
      </w:r>
      <w:r w:rsidR="00606EC0">
        <w:rPr>
          <w:color w:val="000000"/>
        </w:rPr>
        <w:t xml:space="preserve"> (-12.9S, 49.1E)</w:t>
      </w:r>
      <w:r w:rsidRPr="00F83E8D">
        <w:rPr>
          <w:color w:val="000000"/>
        </w:rPr>
        <w:t xml:space="preserve">, (2) Makira Natural Park in the </w:t>
      </w:r>
      <w:r w:rsidR="0031300D">
        <w:rPr>
          <w:color w:val="000000"/>
        </w:rPr>
        <w:t>n</w:t>
      </w:r>
      <w:r w:rsidRPr="00F83E8D">
        <w:rPr>
          <w:color w:val="000000"/>
        </w:rPr>
        <w:t>orth</w:t>
      </w:r>
      <w:r w:rsidR="0031300D">
        <w:rPr>
          <w:color w:val="000000"/>
        </w:rPr>
        <w:t>east</w:t>
      </w:r>
      <w:r w:rsidR="00606EC0">
        <w:rPr>
          <w:color w:val="000000"/>
        </w:rPr>
        <w:t xml:space="preserve"> (-15.1S, 49.6E)</w:t>
      </w:r>
      <w:r w:rsidRPr="00F83E8D">
        <w:rPr>
          <w:color w:val="000000"/>
        </w:rPr>
        <w:t xml:space="preserve">, </w:t>
      </w:r>
      <w:r w:rsidR="0031300D">
        <w:rPr>
          <w:color w:val="000000"/>
        </w:rPr>
        <w:t xml:space="preserve">(3) </w:t>
      </w:r>
      <w:proofErr w:type="spellStart"/>
      <w:r w:rsidR="0031300D">
        <w:rPr>
          <w:color w:val="000000"/>
        </w:rPr>
        <w:t>Mahabo</w:t>
      </w:r>
      <w:proofErr w:type="spellEnd"/>
      <w:r w:rsidR="0031300D">
        <w:rPr>
          <w:color w:val="000000"/>
        </w:rPr>
        <w:t xml:space="preserve"> forest in the center-west</w:t>
      </w:r>
      <w:r w:rsidR="00606EC0">
        <w:rPr>
          <w:color w:val="000000"/>
        </w:rPr>
        <w:t xml:space="preserve"> (-20.5S, 44.7E)</w:t>
      </w:r>
      <w:r w:rsidR="0031300D">
        <w:rPr>
          <w:color w:val="000000"/>
        </w:rPr>
        <w:t xml:space="preserve">, and (4) several sub-localities of the </w:t>
      </w:r>
      <w:proofErr w:type="spellStart"/>
      <w:r w:rsidR="0031300D">
        <w:rPr>
          <w:color w:val="000000"/>
        </w:rPr>
        <w:t>Moramanga</w:t>
      </w:r>
      <w:proofErr w:type="spellEnd"/>
      <w:r w:rsidR="0031300D">
        <w:rPr>
          <w:color w:val="000000"/>
        </w:rPr>
        <w:t xml:space="preserve"> District in the center-east</w:t>
      </w:r>
      <w:r w:rsidR="00396D43">
        <w:rPr>
          <w:color w:val="000000"/>
        </w:rPr>
        <w:t xml:space="preserve">, including: the fragmented forests of </w:t>
      </w:r>
      <w:proofErr w:type="spellStart"/>
      <w:r w:rsidR="00396D43" w:rsidRPr="00F83E8D">
        <w:rPr>
          <w:color w:val="000000"/>
        </w:rPr>
        <w:t>Ambakoana</w:t>
      </w:r>
      <w:proofErr w:type="spellEnd"/>
      <w:r w:rsidR="00606EC0">
        <w:rPr>
          <w:color w:val="000000"/>
        </w:rPr>
        <w:t xml:space="preserve"> (-18.5, 48.2)</w:t>
      </w:r>
      <w:r w:rsidR="00396D43" w:rsidRPr="00F83E8D">
        <w:rPr>
          <w:color w:val="000000"/>
        </w:rPr>
        <w:t>,</w:t>
      </w:r>
      <w:r w:rsidR="00396D43">
        <w:rPr>
          <w:color w:val="000000"/>
        </w:rPr>
        <w:t xml:space="preserve"> </w:t>
      </w:r>
      <w:proofErr w:type="spellStart"/>
      <w:r w:rsidR="00396D43" w:rsidRPr="00F83E8D">
        <w:rPr>
          <w:color w:val="000000"/>
        </w:rPr>
        <w:t>Mangarivotra</w:t>
      </w:r>
      <w:proofErr w:type="spellEnd"/>
      <w:r w:rsidR="00606EC0">
        <w:rPr>
          <w:color w:val="000000"/>
        </w:rPr>
        <w:t xml:space="preserve"> (-18.3S, 48.2E)</w:t>
      </w:r>
      <w:r w:rsidR="00396D43" w:rsidRPr="00F83E8D">
        <w:rPr>
          <w:color w:val="000000"/>
        </w:rPr>
        <w:t xml:space="preserve">, </w:t>
      </w:r>
      <w:proofErr w:type="spellStart"/>
      <w:r w:rsidR="00396D43" w:rsidRPr="00F83E8D">
        <w:rPr>
          <w:color w:val="000000"/>
        </w:rPr>
        <w:t>Marotsipohy</w:t>
      </w:r>
      <w:proofErr w:type="spellEnd"/>
      <w:r w:rsidR="00606EC0">
        <w:rPr>
          <w:color w:val="000000"/>
        </w:rPr>
        <w:t xml:space="preserve"> (-18.4S,48.1E)</w:t>
      </w:r>
      <w:r w:rsidR="00396D43" w:rsidRPr="00F83E8D">
        <w:rPr>
          <w:color w:val="000000"/>
        </w:rPr>
        <w:t xml:space="preserve">, </w:t>
      </w:r>
      <w:proofErr w:type="spellStart"/>
      <w:r w:rsidR="00396D43" w:rsidRPr="00F83E8D">
        <w:rPr>
          <w:color w:val="000000"/>
        </w:rPr>
        <w:t>Marovitsika</w:t>
      </w:r>
      <w:proofErr w:type="spellEnd"/>
      <w:r w:rsidR="00606EC0">
        <w:rPr>
          <w:color w:val="000000"/>
        </w:rPr>
        <w:t xml:space="preserve"> (-18.8S,48.1E)</w:t>
      </w:r>
      <w:r w:rsidR="00396D43" w:rsidRPr="00F83E8D">
        <w:rPr>
          <w:color w:val="000000"/>
        </w:rPr>
        <w:t xml:space="preserve">, </w:t>
      </w:r>
      <w:proofErr w:type="spellStart"/>
      <w:r w:rsidR="00396D43" w:rsidRPr="00F83E8D">
        <w:rPr>
          <w:color w:val="000000"/>
        </w:rPr>
        <w:t>Lakato</w:t>
      </w:r>
      <w:proofErr w:type="spellEnd"/>
      <w:r w:rsidR="00606EC0">
        <w:rPr>
          <w:color w:val="000000"/>
        </w:rPr>
        <w:t xml:space="preserve"> (-19.2S, 48.4E)</w:t>
      </w:r>
      <w:r w:rsidR="00396D43">
        <w:rPr>
          <w:color w:val="000000"/>
        </w:rPr>
        <w:t>, and</w:t>
      </w:r>
      <w:r w:rsidR="00396D43" w:rsidRPr="00F83E8D">
        <w:rPr>
          <w:color w:val="000000"/>
        </w:rPr>
        <w:t xml:space="preserve"> </w:t>
      </w:r>
      <w:proofErr w:type="spellStart"/>
      <w:r w:rsidR="00396D43" w:rsidRPr="00F83E8D">
        <w:rPr>
          <w:color w:val="000000"/>
        </w:rPr>
        <w:t>Mahialambo</w:t>
      </w:r>
      <w:proofErr w:type="spellEnd"/>
      <w:r w:rsidR="00606EC0">
        <w:rPr>
          <w:color w:val="000000"/>
        </w:rPr>
        <w:t xml:space="preserve"> (-18.1S, 48.2E) </w:t>
      </w:r>
      <w:r w:rsidR="00396D43">
        <w:rPr>
          <w:color w:val="000000"/>
        </w:rPr>
        <w:t xml:space="preserve">, the special reserves of </w:t>
      </w:r>
      <w:proofErr w:type="spellStart"/>
      <w:r w:rsidRPr="00F83E8D">
        <w:rPr>
          <w:color w:val="000000"/>
        </w:rPr>
        <w:t>Angavokely</w:t>
      </w:r>
      <w:proofErr w:type="spellEnd"/>
      <w:r w:rsidR="00606EC0">
        <w:rPr>
          <w:color w:val="000000"/>
        </w:rPr>
        <w:t xml:space="preserve"> (-18.9S, 47.8E)</w:t>
      </w:r>
      <w:r w:rsidRPr="00F83E8D">
        <w:rPr>
          <w:color w:val="000000"/>
        </w:rPr>
        <w:t xml:space="preserve"> and </w:t>
      </w:r>
      <w:proofErr w:type="spellStart"/>
      <w:r w:rsidRPr="00F83E8D">
        <w:rPr>
          <w:color w:val="000000"/>
        </w:rPr>
        <w:t>Angavobe</w:t>
      </w:r>
      <w:proofErr w:type="spellEnd"/>
      <w:r w:rsidR="00606EC0">
        <w:rPr>
          <w:color w:val="000000"/>
        </w:rPr>
        <w:t xml:space="preserve"> (-18.9S), 47.9E</w:t>
      </w:r>
      <w:r w:rsidR="00396D43">
        <w:rPr>
          <w:color w:val="000000"/>
        </w:rPr>
        <w:t xml:space="preserve">, and the new protected area of </w:t>
      </w:r>
      <w:proofErr w:type="spellStart"/>
      <w:r w:rsidRPr="00F83E8D">
        <w:rPr>
          <w:color w:val="000000"/>
        </w:rPr>
        <w:t>Maromizaha</w:t>
      </w:r>
      <w:proofErr w:type="spellEnd"/>
      <w:r w:rsidR="00606EC0">
        <w:rPr>
          <w:color w:val="000000"/>
        </w:rPr>
        <w:t xml:space="preserve"> (-18.9S, 48.5E)</w:t>
      </w:r>
      <w:r w:rsidRPr="00F83E8D">
        <w:rPr>
          <w:color w:val="000000"/>
        </w:rPr>
        <w:t>.</w:t>
      </w:r>
    </w:p>
    <w:p w14:paraId="0A871D4C" w14:textId="77777777" w:rsidR="00DC300B" w:rsidRPr="00DC300B" w:rsidRDefault="00396D43" w:rsidP="004721A4">
      <w:pPr>
        <w:ind w:firstLine="720"/>
        <w:contextualSpacing/>
        <w:jc w:val="both"/>
        <w:rPr>
          <w:color w:val="000000"/>
        </w:rPr>
      </w:pPr>
      <w:r w:rsidRPr="00DC300B">
        <w:rPr>
          <w:i/>
          <w:iCs/>
          <w:color w:val="000000"/>
        </w:rPr>
        <w:t>Netting</w:t>
      </w:r>
      <w:r w:rsidR="00DC300B" w:rsidRPr="00DC300B">
        <w:rPr>
          <w:i/>
          <w:iCs/>
          <w:color w:val="000000"/>
        </w:rPr>
        <w:t>—</w:t>
      </w:r>
      <w:r w:rsidR="00F83E8D" w:rsidRPr="00DC300B">
        <w:rPr>
          <w:color w:val="000000"/>
        </w:rPr>
        <w:t>Mist nets were deployed from 6:00 p.m. to midnight and from 3:00 a.m. to 8:00 a.m. around r</w:t>
      </w:r>
      <w:r w:rsidRPr="00DC300B">
        <w:rPr>
          <w:color w:val="000000"/>
        </w:rPr>
        <w:t>oosting</w:t>
      </w:r>
      <w:r w:rsidR="00606EC0" w:rsidRPr="00DC300B">
        <w:rPr>
          <w:color w:val="000000"/>
        </w:rPr>
        <w:t xml:space="preserve"> </w:t>
      </w:r>
      <w:r w:rsidRPr="00DC300B">
        <w:rPr>
          <w:color w:val="000000"/>
        </w:rPr>
        <w:t>or</w:t>
      </w:r>
      <w:r w:rsidR="00F83E8D" w:rsidRPr="00DC300B">
        <w:rPr>
          <w:color w:val="000000"/>
        </w:rPr>
        <w:t xml:space="preserve"> </w:t>
      </w:r>
      <w:r w:rsidRPr="00DC300B">
        <w:rPr>
          <w:color w:val="000000"/>
        </w:rPr>
        <w:t xml:space="preserve">feeding </w:t>
      </w:r>
      <w:r w:rsidR="00F83E8D" w:rsidRPr="00DC300B">
        <w:rPr>
          <w:color w:val="000000"/>
        </w:rPr>
        <w:t xml:space="preserve">sites of </w:t>
      </w:r>
      <w:r w:rsidR="00F83E8D" w:rsidRPr="00DC300B">
        <w:rPr>
          <w:i/>
          <w:iCs/>
          <w:color w:val="000000"/>
        </w:rPr>
        <w:t>P. rufus</w:t>
      </w:r>
      <w:r w:rsidR="00F83E8D" w:rsidRPr="00DC300B">
        <w:rPr>
          <w:color w:val="000000"/>
        </w:rPr>
        <w:t xml:space="preserve">, </w:t>
      </w:r>
      <w:r w:rsidR="00F83E8D" w:rsidRPr="00DC300B">
        <w:rPr>
          <w:i/>
          <w:iCs/>
          <w:color w:val="000000"/>
        </w:rPr>
        <w:t>E. dupreanum</w:t>
      </w:r>
      <w:r w:rsidR="00F83E8D" w:rsidRPr="00DC300B">
        <w:rPr>
          <w:color w:val="000000"/>
        </w:rPr>
        <w:t xml:space="preserve"> and </w:t>
      </w:r>
      <w:r w:rsidR="00F83E8D" w:rsidRPr="00DC300B">
        <w:rPr>
          <w:i/>
          <w:iCs/>
          <w:color w:val="000000"/>
        </w:rPr>
        <w:t>R</w:t>
      </w:r>
      <w:r w:rsidRPr="00DC300B">
        <w:rPr>
          <w:i/>
          <w:iCs/>
          <w:color w:val="000000"/>
        </w:rPr>
        <w:t>.</w:t>
      </w:r>
      <w:r w:rsidR="00F83E8D" w:rsidRPr="00DC300B">
        <w:rPr>
          <w:i/>
          <w:iCs/>
          <w:color w:val="000000"/>
        </w:rPr>
        <w:t xml:space="preserve"> madagascariensis</w:t>
      </w:r>
      <w:r w:rsidR="00F83E8D" w:rsidRPr="00DC300B">
        <w:rPr>
          <w:color w:val="000000"/>
        </w:rPr>
        <w:t xml:space="preserve"> and monitored continuously. </w:t>
      </w:r>
      <w:r w:rsidRPr="00DC300B">
        <w:rPr>
          <w:color w:val="000000"/>
        </w:rPr>
        <w:t>C</w:t>
      </w:r>
      <w:r w:rsidR="00F83E8D" w:rsidRPr="00DC300B">
        <w:rPr>
          <w:color w:val="000000"/>
        </w:rPr>
        <w:t>aptured bats were placed</w:t>
      </w:r>
      <w:r w:rsidRPr="00DC300B">
        <w:rPr>
          <w:color w:val="000000"/>
        </w:rPr>
        <w:t xml:space="preserve"> in individual </w:t>
      </w:r>
      <w:r w:rsidR="00F83E8D" w:rsidRPr="00DC300B">
        <w:rPr>
          <w:color w:val="000000"/>
        </w:rPr>
        <w:t xml:space="preserve"> clean cloth bags while awaiting </w:t>
      </w:r>
      <w:r w:rsidRPr="00DC300B">
        <w:rPr>
          <w:color w:val="000000"/>
        </w:rPr>
        <w:t xml:space="preserve">processing for </w:t>
      </w:r>
      <w:r w:rsidR="00606EC0" w:rsidRPr="00DC300B">
        <w:rPr>
          <w:color w:val="000000"/>
        </w:rPr>
        <w:t xml:space="preserve">infectious </w:t>
      </w:r>
      <w:r w:rsidRPr="00DC300B">
        <w:rPr>
          <w:color w:val="000000"/>
        </w:rPr>
        <w:t xml:space="preserve">disease studies, as has been previously described </w:t>
      </w:r>
      <w:r w:rsidRPr="00DC300B">
        <w:rPr>
          <w:color w:val="000000"/>
        </w:rPr>
        <w:fldChar w:fldCharType="begin" w:fldLock="1"/>
      </w:r>
      <w:r w:rsidR="00491D57">
        <w:rPr>
          <w:color w:val="000000"/>
        </w:rPr>
        <w:instrText>ADDIN CSL_CITATION {"citationItems":[{"id":"ITEM-1","itemData":{"DOI":"10.1371/journal.pntd.0003532","author":[{"dropping-particle":"","family":"Brook","given":"Cara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Y.","non-dropping-particle":"","parse-names":false,"suffix":""}],"container-title":"PLoS Neglected Tropical Diseases","id":"ITEM-1","issue":"2","issued":{"date-parts":[["2015"]]},"page":"e0003532","title":"&lt;i&gt;Bartonella&lt;/i&gt; spp. in fruit bats and blood-feeding ectoparasites in Madagascar","type":"article-journal","volume":"10"},"uris":["http://www.mendeley.com/documents/?uuid=a5d14f04-842a-46e2-a345-a757e9aff394"]},{"id":"ITEM-2","itemData":{"ISBN":"1307101933","author":[{"dropping-particle":"","family":"Ranaivoson","given":"Hafaliana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 III","given":"Sam R","non-dropping-particle":"","parse-names":false,"suffix":""},{"dropping-particle":"","family":"Rabetafika","given":"Lydia","non-dropping-particle":"","parse-names":false,"suffix":""},{"dropping-particle":"","family":"Brook","given":"Cara E","non-dropping-particle":"","parse-names":false,"suffix":""}],"container-title":"Parasites &amp; Vectors","id":"ITEM-2","issued":{"date-parts":[["2019"]]},"page":"1-13","publisher":"Parasites &amp; Vectors","title":"Babesial infection in the Madagascan flying fox, &lt;i&gt;Pteropus rufus&lt;/i&gt; É. Geoffroy, 1803","type":"article-journal"},"uris":["http://www.mendeley.com/documents/?uuid=84571666-0649-4605-8eb1-368a9ff9385f"]},{"id":"ITEM-3","itemData":{"DOI":"10.1111/1365-2656.12985","author":[{"dropping-particle":"","family":"Brook","given":"Cara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Ecology","id":"ITEM-3","issued":{"date-parts":[["2019"]]},"page":"1– 16","title":"Disentangling serology to elucidate henipa- and filovirus transmission in Madagascar fruit bats","type":"article-journal","volume":"00"},"uris":["http://www.mendeley.com/documents/?uuid=9ccd45f3-ee0e-467c-9671-205defaae26c"]}],"mendeley":{"formattedCitation":"(Brook et al. 2015, 2019b; Ranaivoson et al. 2019)","plainTextFormattedCitation":"(Brook et al. 2015, 2019b; Ranaivoson et al. 2019)","previouslyFormattedCitation":"(Brook et al. 2015, 2019b; Ranaivoson et al. 2019)"},"properties":{"noteIndex":0},"schema":"https://github.com/citation-style-language/schema/raw/master/csl-citation.json"}</w:instrText>
      </w:r>
      <w:r w:rsidRPr="00DC300B">
        <w:rPr>
          <w:color w:val="000000"/>
        </w:rPr>
        <w:fldChar w:fldCharType="separate"/>
      </w:r>
      <w:r w:rsidR="00421AD2" w:rsidRPr="00421AD2">
        <w:rPr>
          <w:noProof/>
          <w:color w:val="000000"/>
        </w:rPr>
        <w:t>(Brook et al. 2015, 2019b; Ranaivoson et al. 2019)</w:t>
      </w:r>
      <w:r w:rsidRPr="00DC300B">
        <w:rPr>
          <w:color w:val="000000"/>
        </w:rPr>
        <w:fldChar w:fldCharType="end"/>
      </w:r>
      <w:r w:rsidRPr="00DC300B">
        <w:rPr>
          <w:color w:val="000000"/>
        </w:rPr>
        <w:t>.</w:t>
      </w:r>
      <w:r w:rsidR="00F83E8D" w:rsidRPr="00DC300B">
        <w:rPr>
          <w:color w:val="000000"/>
        </w:rPr>
        <w:t xml:space="preserve"> For </w:t>
      </w:r>
      <w:r w:rsidR="00DE2AB0" w:rsidRPr="00DC300B">
        <w:rPr>
          <w:color w:val="000000"/>
        </w:rPr>
        <w:t xml:space="preserve">each sampling session, we conducted between 1 and 10 </w:t>
      </w:r>
      <w:r w:rsidR="00F83E8D" w:rsidRPr="00DC300B">
        <w:rPr>
          <w:color w:val="000000"/>
        </w:rPr>
        <w:t xml:space="preserve">nights of </w:t>
      </w:r>
      <w:r w:rsidR="00DE2AB0" w:rsidRPr="00DC300B">
        <w:rPr>
          <w:color w:val="000000"/>
        </w:rPr>
        <w:t xml:space="preserve">netting, ending sessions early when </w:t>
      </w:r>
      <w:r w:rsidR="00F83E8D" w:rsidRPr="00DC300B">
        <w:rPr>
          <w:color w:val="000000"/>
        </w:rPr>
        <w:t xml:space="preserve">30 individuals of each species </w:t>
      </w:r>
      <w:r w:rsidR="00DE2AB0" w:rsidRPr="00DC300B">
        <w:rPr>
          <w:color w:val="000000"/>
        </w:rPr>
        <w:t xml:space="preserve">present at the site </w:t>
      </w:r>
      <w:r w:rsidR="00F83E8D" w:rsidRPr="00DC300B">
        <w:rPr>
          <w:color w:val="000000"/>
        </w:rPr>
        <w:t>were captured.</w:t>
      </w:r>
      <w:r w:rsidR="00DE2AB0" w:rsidRPr="00DC300B">
        <w:rPr>
          <w:color w:val="000000"/>
        </w:rPr>
        <w:t xml:space="preserve"> Upon capture, all bats were weighed (in g</w:t>
      </w:r>
      <w:r w:rsidR="00323920">
        <w:rPr>
          <w:color w:val="000000"/>
        </w:rPr>
        <w:t>rams</w:t>
      </w:r>
      <w:r w:rsidR="00DE2AB0" w:rsidRPr="00DC300B">
        <w:rPr>
          <w:color w:val="000000"/>
        </w:rPr>
        <w:t xml:space="preserve">) with a Pesola scale attached to the cloth </w:t>
      </w:r>
      <w:r w:rsidR="00DE2AB0" w:rsidRPr="00DC300B">
        <w:rPr>
          <w:color w:val="000000"/>
        </w:rPr>
        <w:lastRenderedPageBreak/>
        <w:t>bag and forearm, tibia, and ear were measured with a caliper or tape measure (in mm).</w:t>
      </w:r>
      <w:r w:rsidR="005C2277" w:rsidRPr="00DC300B">
        <w:rPr>
          <w:color w:val="000000"/>
        </w:rPr>
        <w:t xml:space="preserve"> </w:t>
      </w:r>
      <w:r w:rsidR="00CA0D00">
        <w:rPr>
          <w:color w:val="000000"/>
        </w:rPr>
        <w:t xml:space="preserve">Bats were classed by sex and age (juvenile vs. adult) and, for females, reproductive class (non-reproductive, pregnant, lactating). For females captured roughly within the period of possible gestation for each species, abdominal palpitation was used to determine whether or not females were pregnant. </w:t>
      </w:r>
      <w:r w:rsidR="003546C1">
        <w:rPr>
          <w:color w:val="000000"/>
        </w:rPr>
        <w:t xml:space="preserve">All </w:t>
      </w:r>
      <w:r w:rsidR="005C2277" w:rsidRPr="00DC300B">
        <w:rPr>
          <w:color w:val="000000"/>
        </w:rPr>
        <w:t xml:space="preserve">raw data used in this study are accessible in our open-access </w:t>
      </w:r>
      <w:r w:rsidR="004A57CD" w:rsidRPr="00DC300B">
        <w:rPr>
          <w:color w:val="000000"/>
        </w:rPr>
        <w:t>G</w:t>
      </w:r>
      <w:r w:rsidR="005C2277" w:rsidRPr="00DC300B">
        <w:rPr>
          <w:color w:val="000000"/>
        </w:rPr>
        <w:t>it</w:t>
      </w:r>
      <w:r w:rsidR="004A57CD" w:rsidRPr="00DC300B">
        <w:rPr>
          <w:color w:val="000000"/>
        </w:rPr>
        <w:t>H</w:t>
      </w:r>
      <w:r w:rsidR="005C2277" w:rsidRPr="00DC300B">
        <w:rPr>
          <w:color w:val="000000"/>
        </w:rPr>
        <w:t>ub repository at: github.com/</w:t>
      </w:r>
      <w:proofErr w:type="spellStart"/>
      <w:r w:rsidR="005C2277" w:rsidRPr="00DC300B">
        <w:rPr>
          <w:color w:val="000000"/>
        </w:rPr>
        <w:t>brooklabteam</w:t>
      </w:r>
      <w:proofErr w:type="spellEnd"/>
      <w:r w:rsidR="005C2277" w:rsidRPr="00DC300B">
        <w:rPr>
          <w:color w:val="000000"/>
        </w:rPr>
        <w:t>/</w:t>
      </w:r>
      <w:proofErr w:type="spellStart"/>
      <w:r w:rsidR="005C2277" w:rsidRPr="00DC300B">
        <w:rPr>
          <w:color w:val="000000"/>
        </w:rPr>
        <w:t>Mada</w:t>
      </w:r>
      <w:proofErr w:type="spellEnd"/>
      <w:r w:rsidR="005C2277" w:rsidRPr="00DC300B">
        <w:rPr>
          <w:color w:val="000000"/>
        </w:rPr>
        <w:t>-Bat-Morphology.</w:t>
      </w:r>
    </w:p>
    <w:p w14:paraId="2D7FC041" w14:textId="57B636E8" w:rsidR="00323920" w:rsidRDefault="00D537F5" w:rsidP="004721A4">
      <w:pPr>
        <w:ind w:firstLine="720"/>
        <w:contextualSpacing/>
        <w:jc w:val="both"/>
      </w:pPr>
      <w:r w:rsidRPr="00DC300B">
        <w:t xml:space="preserve">This study was carried out </w:t>
      </w:r>
      <w:r w:rsidRPr="00DC300B">
        <w:rPr>
          <w:rFonts w:ascii="Calibri" w:hAnsi="Calibri" w:cs="Calibri"/>
        </w:rPr>
        <w:t>﻿</w:t>
      </w:r>
      <w:r w:rsidRPr="00DC300B">
        <w:t xml:space="preserve">in strict accordance with research permits obtained from the Madagascar Ministry of Forest and the Environment (permit numbers </w:t>
      </w:r>
      <w:r w:rsidR="005706D0" w:rsidRPr="00DC300B">
        <w:t xml:space="preserve">251/13, 166/14, 075/15, 258/16, 170/18, </w:t>
      </w:r>
      <w:r w:rsidRPr="00DC300B">
        <w:t>019/18, 170/18, 007/19</w:t>
      </w:r>
      <w:r w:rsidR="005706D0" w:rsidRPr="00DC300B">
        <w:t>, 14/20</w:t>
      </w:r>
      <w:r w:rsidRPr="00DC300B">
        <w:t>) and under guidelines posted by the American Veterinary Medical Association. All field protocols employed were pre-approved by the</w:t>
      </w:r>
      <w:r w:rsidR="005706D0" w:rsidRPr="00DC300B">
        <w:t xml:space="preserve"> Princeton University and</w:t>
      </w:r>
      <w:r w:rsidRPr="00DC300B">
        <w:t xml:space="preserve"> UC Berkeley </w:t>
      </w:r>
      <w:r w:rsidR="005706D0" w:rsidRPr="00DC300B">
        <w:t xml:space="preserve">Institutes for </w:t>
      </w:r>
      <w:r w:rsidRPr="00DC300B">
        <w:t>Animal Care and Use Committee</w:t>
      </w:r>
      <w:r w:rsidR="005706D0" w:rsidRPr="00DC300B">
        <w:t>s</w:t>
      </w:r>
      <w:r w:rsidRPr="00DC300B">
        <w:t xml:space="preserve"> (</w:t>
      </w:r>
      <w:r w:rsidR="005706D0" w:rsidRPr="00DC300B">
        <w:t xml:space="preserve">respectively, IACUC Protocol #1926 and </w:t>
      </w:r>
      <w:r w:rsidRPr="00DC300B">
        <w:t>ACUC Protocol # AUP-2017-10-10393), and every effort was made to minimize discomfort to animals.</w:t>
      </w:r>
    </w:p>
    <w:p w14:paraId="4A891020" w14:textId="28A5D856" w:rsidR="00B01CAD" w:rsidRDefault="00F83E8D" w:rsidP="004721A4">
      <w:pPr>
        <w:ind w:firstLine="720"/>
        <w:contextualSpacing/>
        <w:jc w:val="both"/>
      </w:pPr>
      <w:r w:rsidRPr="00DC300B">
        <w:rPr>
          <w:i/>
          <w:iCs/>
          <w:color w:val="000000"/>
        </w:rPr>
        <w:t>Literature review</w:t>
      </w:r>
      <w:r w:rsidR="00DC300B">
        <w:rPr>
          <w:i/>
          <w:iCs/>
          <w:color w:val="000000"/>
        </w:rPr>
        <w:t>—</w:t>
      </w:r>
      <w:r w:rsidR="00DE2AB0">
        <w:rPr>
          <w:color w:val="000000"/>
        </w:rPr>
        <w:t xml:space="preserve">To place our Malagasy bats in a broader context, we compiled information from the literature </w:t>
      </w:r>
      <w:r w:rsidR="004673C4">
        <w:rPr>
          <w:color w:val="000000"/>
        </w:rPr>
        <w:t>concerning</w:t>
      </w:r>
      <w:r w:rsidR="00DE2AB0">
        <w:rPr>
          <w:color w:val="000000"/>
        </w:rPr>
        <w:t xml:space="preserve"> the </w:t>
      </w:r>
      <w:r w:rsidR="004673C4">
        <w:rPr>
          <w:color w:val="000000"/>
        </w:rPr>
        <w:t xml:space="preserve">morphology </w:t>
      </w:r>
      <w:r w:rsidR="00DE2AB0">
        <w:rPr>
          <w:color w:val="000000"/>
        </w:rPr>
        <w:t xml:space="preserve">of other bats in the family </w:t>
      </w:r>
      <w:proofErr w:type="spellStart"/>
      <w:r w:rsidR="00DE2AB0">
        <w:rPr>
          <w:color w:val="000000"/>
        </w:rPr>
        <w:t>Pteropodidae</w:t>
      </w:r>
      <w:proofErr w:type="spellEnd"/>
      <w:r w:rsidR="00DE2AB0">
        <w:rPr>
          <w:color w:val="000000"/>
        </w:rPr>
        <w:t xml:space="preserve">. From the ‘Bat Species of the World’ database </w:t>
      </w:r>
      <w:r w:rsidR="00DE2AB0">
        <w:rPr>
          <w:color w:val="000000"/>
        </w:rPr>
        <w:fldChar w:fldCharType="begin" w:fldLock="1"/>
      </w:r>
      <w:r w:rsidR="00D76B31">
        <w:rPr>
          <w:color w:val="000000"/>
        </w:rPr>
        <w:instrText>ADDIN CSL_CITATION {"citationItems":[{"id":"ITEM-1","itemData":{"URL":"https://batnames.org/","accessed":{"date-parts":[["2020","7","11"]]},"author":[{"dropping-particle":"","family":"Simmons","given":"NB","non-dropping-particle":"","parse-names":false,"suffix":""},{"dropping-particle":"","family":"Cirranello","given":"AL","non-dropping-particle":"","parse-names":false,"suffix":""}],"id":"ITEM-1","issued":{"date-parts":[["2020"]]},"title":"Bat species of the world: A taxonomic and geographic database","type":"webpage"},"uris":["http://www.mendeley.com/documents/?uuid=ae2841ea-7fe3-4346-bfc1-fe81f147132f"]}],"mendeley":{"formattedCitation":"(Simmons and Cirranello 2020)","plainTextFormattedCitation":"(Simmons and Cirranello 2020)","previouslyFormattedCitation":"(Simmons and Cirranello 2020)"},"properties":{"noteIndex":0},"schema":"https://github.com/citation-style-language/schema/raw/master/csl-citation.json"}</w:instrText>
      </w:r>
      <w:r w:rsidR="00DE2AB0">
        <w:rPr>
          <w:color w:val="000000"/>
        </w:rPr>
        <w:fldChar w:fldCharType="separate"/>
      </w:r>
      <w:r w:rsidR="00D76B31" w:rsidRPr="00D76B31">
        <w:rPr>
          <w:noProof/>
          <w:color w:val="000000"/>
        </w:rPr>
        <w:t>(Simmons and Cirranello 2020)</w:t>
      </w:r>
      <w:r w:rsidR="00DE2AB0">
        <w:rPr>
          <w:color w:val="000000"/>
        </w:rPr>
        <w:fldChar w:fldCharType="end"/>
      </w:r>
      <w:r w:rsidR="00DE2AB0">
        <w:rPr>
          <w:color w:val="000000"/>
        </w:rPr>
        <w:t>, we compiled a list of</w:t>
      </w:r>
      <w:r w:rsidR="005706D0">
        <w:rPr>
          <w:color w:val="000000"/>
        </w:rPr>
        <w:t xml:space="preserve"> 201</w:t>
      </w:r>
      <w:r w:rsidR="00DE2AB0">
        <w:rPr>
          <w:color w:val="000000"/>
        </w:rPr>
        <w:t xml:space="preserve"> previously described </w:t>
      </w:r>
      <w:r w:rsidR="004673C4">
        <w:rPr>
          <w:color w:val="000000"/>
        </w:rPr>
        <w:t>pteropodid</w:t>
      </w:r>
      <w:r w:rsidR="00DE2AB0">
        <w:rPr>
          <w:color w:val="000000"/>
        </w:rPr>
        <w:t xml:space="preserve"> species</w:t>
      </w:r>
      <w:r w:rsidR="004673C4">
        <w:rPr>
          <w:color w:val="000000"/>
        </w:rPr>
        <w:t xml:space="preserve">, then searched </w:t>
      </w:r>
      <w:proofErr w:type="spellStart"/>
      <w:r w:rsidR="004A57CD">
        <w:rPr>
          <w:color w:val="000000"/>
        </w:rPr>
        <w:t>G</w:t>
      </w:r>
      <w:r w:rsidR="004673C4">
        <w:rPr>
          <w:color w:val="000000"/>
        </w:rPr>
        <w:t>oogle</w:t>
      </w:r>
      <w:r w:rsidR="004A57CD">
        <w:rPr>
          <w:color w:val="000000"/>
        </w:rPr>
        <w:t>S</w:t>
      </w:r>
      <w:r w:rsidR="004673C4">
        <w:rPr>
          <w:color w:val="000000"/>
        </w:rPr>
        <w:t>cholar</w:t>
      </w:r>
      <w:proofErr w:type="spellEnd"/>
      <w:r w:rsidR="004673C4">
        <w:rPr>
          <w:color w:val="000000"/>
        </w:rPr>
        <w:t xml:space="preserve"> and Web of Science for any records documenting the mass, forearm, tibia, and ear length of each species. We only collected records that were sex-specific, and where possible, we documented the sample size from which those records were derived, if reported as an average</w:t>
      </w:r>
      <w:r w:rsidR="005C2277">
        <w:rPr>
          <w:color w:val="000000"/>
        </w:rPr>
        <w:t>. I</w:t>
      </w:r>
      <w:r w:rsidR="004673C4">
        <w:rPr>
          <w:color w:val="000000"/>
        </w:rPr>
        <w:t xml:space="preserve">n cases where no sample size was reported, we assumed sample size to be one individual. </w:t>
      </w:r>
      <w:r w:rsidR="005C2277">
        <w:rPr>
          <w:color w:val="000000"/>
        </w:rPr>
        <w:t xml:space="preserve">All raw data and references are accessible in our open-access </w:t>
      </w:r>
      <w:r w:rsidR="004A57CD">
        <w:rPr>
          <w:color w:val="000000"/>
        </w:rPr>
        <w:t>G</w:t>
      </w:r>
      <w:r w:rsidR="005C2277">
        <w:rPr>
          <w:color w:val="000000"/>
        </w:rPr>
        <w:t>it</w:t>
      </w:r>
      <w:r w:rsidR="004A57CD">
        <w:rPr>
          <w:color w:val="000000"/>
        </w:rPr>
        <w:t>H</w:t>
      </w:r>
      <w:r w:rsidR="005C2277">
        <w:rPr>
          <w:color w:val="000000"/>
        </w:rPr>
        <w:t xml:space="preserve">ub repository at: </w:t>
      </w:r>
      <w:r w:rsidR="005C2277" w:rsidRPr="005C2277">
        <w:rPr>
          <w:color w:val="000000"/>
        </w:rPr>
        <w:t>github.com/</w:t>
      </w:r>
      <w:proofErr w:type="spellStart"/>
      <w:r w:rsidR="005C2277" w:rsidRPr="005C2277">
        <w:rPr>
          <w:color w:val="000000"/>
        </w:rPr>
        <w:t>brooklabteam</w:t>
      </w:r>
      <w:proofErr w:type="spellEnd"/>
      <w:r w:rsidR="005C2277" w:rsidRPr="005C2277">
        <w:rPr>
          <w:color w:val="000000"/>
        </w:rPr>
        <w:t>/</w:t>
      </w:r>
      <w:proofErr w:type="spellStart"/>
      <w:r w:rsidR="005C2277" w:rsidRPr="005C2277">
        <w:rPr>
          <w:color w:val="000000"/>
        </w:rPr>
        <w:t>Mada</w:t>
      </w:r>
      <w:proofErr w:type="spellEnd"/>
      <w:r w:rsidR="005C2277" w:rsidRPr="005C2277">
        <w:rPr>
          <w:color w:val="000000"/>
        </w:rPr>
        <w:t>-Bat-Morphology</w:t>
      </w:r>
      <w:r w:rsidR="005C2277">
        <w:rPr>
          <w:color w:val="000000"/>
        </w:rPr>
        <w:t>.</w:t>
      </w:r>
    </w:p>
    <w:p w14:paraId="11DA07B8" w14:textId="709E2828" w:rsidR="00290ADB" w:rsidRPr="00B01CAD" w:rsidRDefault="00DC300B" w:rsidP="004721A4">
      <w:pPr>
        <w:ind w:firstLine="720"/>
        <w:contextualSpacing/>
        <w:jc w:val="both"/>
      </w:pPr>
      <w:r w:rsidRPr="00B01CAD">
        <w:rPr>
          <w:i/>
          <w:iCs/>
        </w:rPr>
        <w:t>Statistical analysis—</w:t>
      </w:r>
      <w:r w:rsidR="00CA0D00" w:rsidRPr="00B01CAD">
        <w:rPr>
          <w:color w:val="000000"/>
        </w:rPr>
        <w:t>D</w:t>
      </w:r>
      <w:r w:rsidR="00F83E8D" w:rsidRPr="00B01CAD">
        <w:rPr>
          <w:color w:val="000000"/>
        </w:rPr>
        <w:t>ata analysis was performed using R</w:t>
      </w:r>
      <w:r w:rsidR="004A57CD" w:rsidRPr="00B01CAD">
        <w:rPr>
          <w:color w:val="000000"/>
        </w:rPr>
        <w:t xml:space="preserve"> v</w:t>
      </w:r>
      <w:r w:rsidR="00323920" w:rsidRPr="00B01CAD">
        <w:rPr>
          <w:color w:val="000000"/>
        </w:rPr>
        <w:t>.</w:t>
      </w:r>
      <w:r w:rsidR="004A57CD" w:rsidRPr="00B01CAD">
        <w:rPr>
          <w:color w:val="000000"/>
        </w:rPr>
        <w:t>4.0.</w:t>
      </w:r>
      <w:r w:rsidR="00F83E8D" w:rsidRPr="00B01CAD">
        <w:rPr>
          <w:color w:val="000000"/>
        </w:rPr>
        <w:t>3 (R Core Team, 2</w:t>
      </w:r>
      <w:r w:rsidR="004A57CD" w:rsidRPr="00B01CAD">
        <w:rPr>
          <w:color w:val="000000"/>
        </w:rPr>
        <w:t>020</w:t>
      </w:r>
      <w:r w:rsidR="00F83E8D" w:rsidRPr="00B01CAD">
        <w:rPr>
          <w:color w:val="000000"/>
        </w:rPr>
        <w:t xml:space="preserve">). </w:t>
      </w:r>
      <w:r w:rsidR="00290ADB" w:rsidRPr="00B01CAD">
        <w:rPr>
          <w:color w:val="000000"/>
        </w:rPr>
        <w:t>All raw data and corresponding code for these analyses can be access</w:t>
      </w:r>
      <w:r w:rsidR="00D86326">
        <w:rPr>
          <w:color w:val="000000"/>
        </w:rPr>
        <w:t>ed</w:t>
      </w:r>
      <w:r w:rsidR="00290ADB" w:rsidRPr="00B01CAD">
        <w:rPr>
          <w:color w:val="000000"/>
        </w:rPr>
        <w:t xml:space="preserve"> in our GitHub repository at. Additional details of statistical output are compiled in </w:t>
      </w:r>
      <w:r w:rsidR="00421AD2" w:rsidRPr="00B01CAD">
        <w:rPr>
          <w:color w:val="000000"/>
        </w:rPr>
        <w:t xml:space="preserve">supplementary tables in </w:t>
      </w:r>
      <w:r w:rsidR="00290ADB" w:rsidRPr="00B01CAD">
        <w:rPr>
          <w:color w:val="000000"/>
        </w:rPr>
        <w:t>Appendix 1.</w:t>
      </w:r>
    </w:p>
    <w:p w14:paraId="7466DB0F" w14:textId="77777777" w:rsidR="003522EA" w:rsidRDefault="003522EA" w:rsidP="004721A4">
      <w:pPr>
        <w:ind w:firstLine="720"/>
        <w:contextualSpacing/>
        <w:jc w:val="both"/>
        <w:rPr>
          <w:color w:val="000000"/>
        </w:rPr>
      </w:pPr>
      <w:r>
        <w:rPr>
          <w:color w:val="000000"/>
        </w:rPr>
        <w:t xml:space="preserve">First, we </w:t>
      </w:r>
      <w:r w:rsidR="00CA0D00">
        <w:rPr>
          <w:color w:val="000000"/>
        </w:rPr>
        <w:t xml:space="preserve">aimed to define the seasonal limits of the reproductive calendar for each of the three Malagasy fruit bat species. To this end, we restricted our analyses to </w:t>
      </w:r>
      <w:r>
        <w:rPr>
          <w:color w:val="000000"/>
        </w:rPr>
        <w:t xml:space="preserve">our most complete cross-species time series from roost sites in the District of </w:t>
      </w:r>
      <w:proofErr w:type="spellStart"/>
      <w:r>
        <w:rPr>
          <w:color w:val="000000"/>
        </w:rPr>
        <w:t>Moramanga</w:t>
      </w:r>
      <w:proofErr w:type="spellEnd"/>
      <w:r>
        <w:rPr>
          <w:color w:val="000000"/>
        </w:rPr>
        <w:t>, Madagascar</w:t>
      </w:r>
      <w:r w:rsidR="00CA0D00">
        <w:rPr>
          <w:color w:val="000000"/>
        </w:rPr>
        <w:t xml:space="preserve"> and</w:t>
      </w:r>
      <w:r w:rsidR="00B553D4">
        <w:rPr>
          <w:color w:val="000000"/>
        </w:rPr>
        <w:t xml:space="preserve"> queried </w:t>
      </w:r>
      <w:r w:rsidR="00CA0D00">
        <w:rPr>
          <w:color w:val="000000"/>
        </w:rPr>
        <w:t>the</w:t>
      </w:r>
      <w:r w:rsidR="00B553D4">
        <w:rPr>
          <w:color w:val="000000"/>
        </w:rPr>
        <w:t xml:space="preserve"> data</w:t>
      </w:r>
      <w:r w:rsidR="00CA0D00">
        <w:rPr>
          <w:color w:val="000000"/>
        </w:rPr>
        <w:t xml:space="preserve"> sub</w:t>
      </w:r>
      <w:r w:rsidR="00B553D4">
        <w:rPr>
          <w:color w:val="000000"/>
        </w:rPr>
        <w:t xml:space="preserve">set for the following metrics, unique for each species: (a) the earliest calendar day on which a pregnant female was observed, (b) the earliest calendar day on which a juvenile was observed, and (c) the latest calendar day on which a lactating female was observed. Metrics (a) and (b) corresponded to the date limits of gestation for each species, </w:t>
      </w:r>
      <w:r w:rsidR="00CA0D00">
        <w:rPr>
          <w:color w:val="000000"/>
        </w:rPr>
        <w:t>while</w:t>
      </w:r>
      <w:r w:rsidR="00B553D4">
        <w:rPr>
          <w:color w:val="000000"/>
        </w:rPr>
        <w:t xml:space="preserve"> metrics (b) and (c) corresponded to the date limits of lactation for each species. Because</w:t>
      </w:r>
      <w:r w:rsidR="00EA7552">
        <w:rPr>
          <w:color w:val="000000"/>
        </w:rPr>
        <w:t xml:space="preserve"> fruit bats of many species are known to delay embryonic implantation </w:t>
      </w:r>
      <w:r w:rsidR="001E4255">
        <w:rPr>
          <w:color w:val="000000"/>
        </w:rPr>
        <w:t xml:space="preserve">and fetal development for months after fertilization </w:t>
      </w:r>
      <w:r w:rsidR="001E4255">
        <w:rPr>
          <w:color w:val="000000"/>
        </w:rPr>
        <w:fldChar w:fldCharType="begin" w:fldLock="1"/>
      </w:r>
      <w:r w:rsidR="00491D57">
        <w:rPr>
          <w:color w:val="000000"/>
        </w:rPr>
        <w:instrText>ADDIN CSL_CITATION {"citationItems":[{"id":"ITEM-1","itemData":{"DOI":"10.1016/j.zool.2005.02.002","ISSN":"09442006","PMID":"16351961","abstract":"The unusual feature of the breeding cycle of Cynopterus sphinx at Varanasi is the significant variation in gestation length of the two successive pregnancies of the year. The aim of this study was to investigate whether the prolongation of the first pregnancy in C. sphinx is due to delayed embryonic development. The first (winter) pregnancy commences in late October and lasts until late March and has a gestation period of about 150 days. The second (summer) pregnancy commences in April and lasts until the end of July or early August with a gestation period of about 125 days. Changes in the size and weight of uterine cornua during the two successive pregnancies suggest retarded embryonic growth during November and December. Histological analysis during the period of retarded embryonic development in November and December showed a slow gastrulation process. The process of amniogenesis was particularly slow. When the embryos attained the early primitive streak stage, their developmental rate suddenly increased considerably. During the summer pregnancy, on the other hand, the process of gastrulation was much faster and proceeded quickly. A comparison of the pattern of embryonic development for 4 consecutive years consistently showed retarded or delayed embryonic development during November and December. The time of parturition and post-partum oestrus showed only a limited variation from 1 year to another. This suggests that delayed embryonic development in C. sphinx may function to synchronize parturition among females. The period of delayed embryonic development in this species clearly coincides with the period of fat deposition. The significance of this correlation warrants further investigation. © 2005 Elsevier GmbH. All rights reserved.","author":[{"dropping-particle":"","family":"Meenakumari","given":"Karukayil J.","non-dropping-particle":"","parse-names":false,"suffix":""},{"dropping-particle":"","family":"Krishna","given":"Amitabh","non-dropping-particle":"","parse-names":false,"suffix":""}],"container-title":"Zoology","id":"ITEM-1","issue":"2","issued":{"date-parts":[["2005"]]},"page":"131-140","title":"Delayed embryonic development in the Indian short-nosed fruit bat, &lt;i&gt;Cynopterus sphinx&lt;/i&gt;","type":"article-journal","volume":"108"},"uris":["http://www.mendeley.com/documents/?uuid=51e7a610-fe7d-4cab-8721-28fd96f806b9"]},{"id":"ITEM-2","itemData":{"DOI":"10.1111/j.1469-7998.1967.tb04058.x","ISSN":"14697998","abstract":"The African fruit bat, Eidolon helvum Kerr, is known to occur only south of the Sahara where its distribution is localized. At 0°20′ N, this bat exhibits seasonal and synchronized breeding the rhythm of which appears to correspond with the two rainfall peaks typical of Uganda. Quite unexpectedly and unprecedently, this bat exhibits delayed implantation lasting about three months. Evidence for this phenomenon comes from the histological examination of the adult female genital tracts which indicate that mating occurs only in April‐June, but implanted embryos are only in evidence in October‐November. The male sexual cycle corresponds to such a rhythm and shows a maximum testicular weight at the mating time. Births take place in February‐March thus giving a gestation period of about four months. Only one young is born at a time and births occur just before the onset of the higher of the two rainfall peaks, presumably creating favourable conditions for the maximum survival of the young bats when weaned. Copyright © 1967, Wiley Blackwell. All rights reserved","author":[{"dropping-particle":"","family":"Mutere","given":"Festo A.","non-dropping-particle":"","parse-names":false,"suffix":""}],"container-title":"Journal of Zoology","id":"ITEM-2","issue":"2","issued":{"date-parts":[["1967"]]},"page":"153-161","title":"The breeding biology of equatorial vertebrates: reproduction in the fruit bat, &lt;i&gt;Eidolon helvum&lt;/i&gt;, at latitude 0°20′N","type":"article-journal","volume":"153"},"uris":["http://www.mendeley.com/documents/?uuid=ebc87fb6-1924-40d4-90d5-9be468eeac75"]},{"id":"ITEM-3","itemData":{"DOI":"10.2307/1382866","ISSN":"00222372","abstract":"Ptenochirus jagori (Megachiroptera, Pteropodidae) is a tropical cynopterine fruit bat restricted to the Philippine islands. Samples of bats were obtained over 4 years, and reproductive tracts were preserved and examined using standard histological techniques. Reproductive status also was recorded for bats captured, marked, and released. A facultative post-implantational delay in embryonic development was detected in young P. jagori females reproducing for the first time. The delay occurred at the stage of gastrulation and could last up to 5 months. Adult females showed little evidence of a delay in development. With this delay, young females gave birth only once in their first year and synchronized parturitions with those of adults. Adult females had a gestation period of 4 months and gave birth twice a year, once in late March and early April and once in August. Morphology of early development was similar to that of other cynopterine fruit bats. The evolution and significance of a post-implantational delay in development are discussed.","author":[{"dropping-particle":"","family":"Heideman","given":"Paul D.","non-dropping-particle":"","parse-names":false,"suffix":""},{"dropping-particle":"","family":"Powell","given":"Kendall S.","non-dropping-particle":"","parse-names":false,"suffix":""}],"container-title":"Journal of Mammalogy","id":"ITEM-3","issue":"1","issued":{"date-parts":[["1998"]]},"page":"295-311","title":"Age-specific reproductive strategies and delayed embryonic development in an old world fruit bat, &lt;i&gt;Ptenochirus jagori&lt;/i&gt;","type":"article-journal","volume":"79"},"uris":["http://www.mendeley.com/documents/?uuid=0bec1509-219c-4ccc-bac5-01705b19105f"]},{"id":"ITEM-4","itemData":{"DOI":"10.1111/j.1469-7998.1988.tb02396.x","ISSN":"14697998","abstract":"In climatically seasonal habitats, favourable periods for reproduction may be simply determined by large annual changes in temperature or rainfall. In contrast, in climatically less seasonal habitats, reproductive timing may be determined by a wide variety of seasonal factors. Three hypotheses regarding reproductive timing were tested for a fruit bat, Huplonycteris Jischeri Lawrence, by comparing reproductive timing and climate at four moderately seasonal Philippine sites with differing climates. Bats were sampled in five years on Negros Island (9″22′N, 123″l I'E), and in one to four months on four other islands. Flower and fruit abundance was monitored in two years on Negros. In five years on Negros, parturition and lactation coincided with the time of the average dry‐wet season transition and early wct season, but did not vary in response to substantial annual variation in the onset of rains. Reproductive timing did not change in response to annual variations in Rower or fruit abundance; lactation coincided with a peak in fruit abundance in one year, but not in a second, and reproductive success appeared to be reduced when lactation coincided with scarce resources. At a second site with a different pattern of rainfall, reproduction was nevertheless synchronous with Negros. Samples from two of the three remaining localities indicate a two‐ to three‐month lag in reproductive events relative to Negros, despite rainfall patterns remarkably similar to that of Negros. All three hypotheses for reproductive timing were rejected. As an alternative, Huplonycteris may evolve timing patterns in response to local seasonal patterns of resource abundance. Huplonycteris has an eight‐month post‐implantation delay 'in embryonic development. Six hypotheses on the adaptive significance of this delay in Huplonyrferis were evaluated. Three were rejected, but the data were consistent with the remaining hypotheses: (1) The delay sets the time of parturition at a particular time of year; (2) the delay allows all females to produce young relatively synchronously; and (3) the delay allows females to resorb or abort defective embryos without losing an opportunity for reproduction. Copyright © 1988, Wiley Blackwell. All rights reserved","author":[{"dropping-particle":"","family":"Heideman","given":"Paul D.","non-dropping-particle":"","parse-names":false,"suffix":""}],"container-title":"Journal of Zoology","id":"ITEM-4","issue":"4","issued":{"date-parts":[["1988"]]},"page":"577-595","title":"The timing of reproduction in the fruit bat &lt;i&gt;Haplonycteris fischeri &lt;/i&gt; (Pteropodidae): geographic variation and delayed development","type":"article-journal","volume":"215"},"uris":["http://www.mendeley.com/documents/?uuid=322ab221-ffdb-45ab-a53a-a55f4a3fdaf2"]}],"mendeley":{"formattedCitation":"(Mutere 1967; Heideman 1988; Heideman and Powell 1998; Meenakumari and Krishna 2005)","plainTextFormattedCitation":"(Mutere 1967; Heideman 1988; Heideman and Powell 1998; Meenakumari and Krishna 2005)","previouslyFormattedCitation":"(Mutere 1967; Heideman 1988; Heideman and Powell 1998; Meenakumari and Krishna 2005)"},"properties":{"noteIndex":0},"schema":"https://github.com/citation-style-language/schema/raw/master/csl-citation.json"}</w:instrText>
      </w:r>
      <w:r w:rsidR="001E4255">
        <w:rPr>
          <w:color w:val="000000"/>
        </w:rPr>
        <w:fldChar w:fldCharType="separate"/>
      </w:r>
      <w:r w:rsidR="00421AD2" w:rsidRPr="00421AD2">
        <w:rPr>
          <w:noProof/>
          <w:color w:val="000000"/>
        </w:rPr>
        <w:t>(Mutere 1967; Heideman 1988; Heideman and Powell 1998; Meenakumari and Krishna 2005)</w:t>
      </w:r>
      <w:r w:rsidR="001E4255">
        <w:rPr>
          <w:color w:val="000000"/>
        </w:rPr>
        <w:fldChar w:fldCharType="end"/>
      </w:r>
      <w:r w:rsidR="001E4255">
        <w:rPr>
          <w:color w:val="000000"/>
        </w:rPr>
        <w:t xml:space="preserve">, we assumed that </w:t>
      </w:r>
      <w:r w:rsidR="00CA0D00">
        <w:rPr>
          <w:color w:val="000000"/>
        </w:rPr>
        <w:t xml:space="preserve">abdominal palpitation </w:t>
      </w:r>
      <w:r w:rsidR="001E4255">
        <w:rPr>
          <w:color w:val="000000"/>
        </w:rPr>
        <w:t xml:space="preserve">to determine reproductive status in the field would likely miss early-stage pregnancies in the three Malagasy species. To this end, we additionally searched the literature </w:t>
      </w:r>
      <w:r w:rsidR="009D385C">
        <w:rPr>
          <w:color w:val="000000"/>
        </w:rPr>
        <w:t>for records of gestation length in closely-related pteropodids to compare against our records of observed gestation</w:t>
      </w:r>
      <w:r w:rsidR="00290ADB">
        <w:rPr>
          <w:color w:val="000000"/>
        </w:rPr>
        <w:t xml:space="preserve"> in Malagasy species</w:t>
      </w:r>
      <w:r w:rsidR="009D385C">
        <w:rPr>
          <w:color w:val="000000"/>
        </w:rPr>
        <w:t>.</w:t>
      </w:r>
      <w:r w:rsidR="00D53FDF">
        <w:rPr>
          <w:color w:val="000000"/>
        </w:rPr>
        <w:t xml:space="preserve"> </w:t>
      </w:r>
    </w:p>
    <w:p w14:paraId="28EEB7A6" w14:textId="1B00E406" w:rsidR="009D385C" w:rsidRPr="007607FB" w:rsidRDefault="00D53FDF" w:rsidP="004721A4">
      <w:pPr>
        <w:ind w:firstLine="720"/>
        <w:contextualSpacing/>
        <w:jc w:val="both"/>
        <w:rPr>
          <w:color w:val="FF0000"/>
        </w:rPr>
      </w:pPr>
      <w:r>
        <w:rPr>
          <w:color w:val="000000"/>
        </w:rPr>
        <w:t xml:space="preserve">We next sought to document morphological variation in adult </w:t>
      </w:r>
      <w:r>
        <w:rPr>
          <w:i/>
          <w:iCs/>
          <w:color w:val="000000"/>
        </w:rPr>
        <w:t xml:space="preserve">P. rufus, E. dupreanum, </w:t>
      </w:r>
      <w:r>
        <w:rPr>
          <w:color w:val="000000"/>
        </w:rPr>
        <w:t xml:space="preserve">and </w:t>
      </w:r>
      <w:r>
        <w:rPr>
          <w:i/>
          <w:iCs/>
          <w:color w:val="000000"/>
        </w:rPr>
        <w:t xml:space="preserve">R. madagascariensis, </w:t>
      </w:r>
      <w:r>
        <w:rPr>
          <w:color w:val="000000"/>
        </w:rPr>
        <w:t xml:space="preserve">as compared with other bats in family </w:t>
      </w:r>
      <w:proofErr w:type="spellStart"/>
      <w:r>
        <w:rPr>
          <w:color w:val="000000"/>
        </w:rPr>
        <w:t>Pteropodidae</w:t>
      </w:r>
      <w:proofErr w:type="spellEnd"/>
      <w:r>
        <w:rPr>
          <w:color w:val="000000"/>
        </w:rPr>
        <w:t>. To this end, we calculated the</w:t>
      </w:r>
      <w:r w:rsidR="00B441DB">
        <w:rPr>
          <w:color w:val="000000"/>
        </w:rPr>
        <w:t xml:space="preserve"> sex-specific</w:t>
      </w:r>
      <w:r>
        <w:rPr>
          <w:color w:val="000000"/>
        </w:rPr>
        <w:t xml:space="preserve"> median and interquartile range of </w:t>
      </w:r>
      <w:r w:rsidR="00B441DB">
        <w:rPr>
          <w:color w:val="000000"/>
        </w:rPr>
        <w:t xml:space="preserve">reported measurements of mean tibia and ear length (in mm) for adult pteropodids globally, as well as the range of values recorded for individuals within our dataset. </w:t>
      </w:r>
      <w:r w:rsidR="00B441DB" w:rsidRPr="007607FB">
        <w:rPr>
          <w:color w:val="FF0000"/>
        </w:rPr>
        <w:t xml:space="preserve">We additionally compared sex-specific forearm length and mass at a species-level for pteropodids surveyed in the literature against the range reported in individuals </w:t>
      </w:r>
      <w:r w:rsidR="00B441DB" w:rsidRPr="007607FB">
        <w:rPr>
          <w:color w:val="FF0000"/>
        </w:rPr>
        <w:lastRenderedPageBreak/>
        <w:t xml:space="preserve">for all three species recorded from our own field data. </w:t>
      </w:r>
      <w:r w:rsidR="00D60DDC" w:rsidRPr="007607FB">
        <w:rPr>
          <w:color w:val="FF0000"/>
        </w:rPr>
        <w:t xml:space="preserve">Assuming variation and error for measures of both forearm length and mass, we </w:t>
      </w:r>
      <w:r w:rsidR="00B441DB" w:rsidRPr="007607FB">
        <w:rPr>
          <w:color w:val="FF0000"/>
        </w:rPr>
        <w:t>fit a type-2 exponential regression model</w:t>
      </w:r>
      <w:r w:rsidR="00F7668B" w:rsidRPr="007607FB">
        <w:rPr>
          <w:color w:val="FF0000"/>
        </w:rPr>
        <w:t xml:space="preserve"> using the standard major axis method SMA in the</w:t>
      </w:r>
      <w:r w:rsidR="00B441DB" w:rsidRPr="007607FB">
        <w:rPr>
          <w:color w:val="FF0000"/>
        </w:rPr>
        <w:t xml:space="preserve"> R package lmodel2</w:t>
      </w:r>
      <w:r w:rsidR="00D60DDC" w:rsidRPr="007607FB">
        <w:rPr>
          <w:color w:val="FF0000"/>
        </w:rPr>
        <w:t xml:space="preserve"> </w:t>
      </w:r>
      <w:r w:rsidR="00B441DB" w:rsidRPr="007607FB">
        <w:rPr>
          <w:color w:val="FF0000"/>
        </w:rPr>
        <w:fldChar w:fldCharType="begin" w:fldLock="1"/>
      </w:r>
      <w:r w:rsidR="00491D57" w:rsidRPr="007607FB">
        <w:rPr>
          <w:color w:val="FF0000"/>
        </w:rPr>
        <w:instrText>ADDIN CSL_CITATION {"citationItems":[{"id":"ITEM-1","itemData":{"author":[{"dropping-particle":"","family":"Legendre","given":"P.","non-dropping-particle":"","parse-names":false,"suffix":""}],"id":"ITEM-1","issued":{"date-parts":[["2014"]]},"title":"lmodel2: Model II Regression. R package version 1.7-2","type":"article"},"uris":["http://www.mendeley.com/documents/?uuid=a767c41c-70b4-455b-8ae1-3b7447519911"]}],"mendeley":{"formattedCitation":"(Legendre 2014)","plainTextFormattedCitation":"(Legendre 2014)","previouslyFormattedCitation":"(Legendre 2014)"},"properties":{"noteIndex":0},"schema":"https://github.com/citation-style-language/schema/raw/master/csl-citation.json"}</w:instrText>
      </w:r>
      <w:r w:rsidR="00B441DB" w:rsidRPr="007607FB">
        <w:rPr>
          <w:color w:val="FF0000"/>
        </w:rPr>
        <w:fldChar w:fldCharType="separate"/>
      </w:r>
      <w:r w:rsidR="00421AD2" w:rsidRPr="007607FB">
        <w:rPr>
          <w:noProof/>
          <w:color w:val="FF0000"/>
        </w:rPr>
        <w:t>(Legendre 2014)</w:t>
      </w:r>
      <w:r w:rsidR="00B441DB" w:rsidRPr="007607FB">
        <w:rPr>
          <w:color w:val="FF0000"/>
        </w:rPr>
        <w:fldChar w:fldCharType="end"/>
      </w:r>
      <w:r w:rsidR="00D60DDC" w:rsidRPr="007607FB">
        <w:rPr>
          <w:color w:val="FF0000"/>
        </w:rPr>
        <w:t>,</w:t>
      </w:r>
      <w:r w:rsidR="00B441DB" w:rsidRPr="007607FB">
        <w:rPr>
          <w:color w:val="FF0000"/>
        </w:rPr>
        <w:t xml:space="preserve"> to the resulting data to describe the correlation of mass with forearm length, both at a mean species-level for pteropodids globally and within our own dataset</w:t>
      </w:r>
      <w:r w:rsidR="00290ADB" w:rsidRPr="007607FB">
        <w:rPr>
          <w:color w:val="FF0000"/>
        </w:rPr>
        <w:t>, separated by sex (Appendix 1).</w:t>
      </w:r>
    </w:p>
    <w:p w14:paraId="6908360A" w14:textId="7178673D" w:rsidR="00B441DB" w:rsidRPr="007607FB" w:rsidRDefault="00F7668B" w:rsidP="004721A4">
      <w:pPr>
        <w:ind w:firstLine="720"/>
        <w:contextualSpacing/>
        <w:jc w:val="both"/>
        <w:rPr>
          <w:color w:val="FF0000"/>
        </w:rPr>
      </w:pPr>
      <w:r w:rsidRPr="007607FB">
        <w:rPr>
          <w:color w:val="FF0000"/>
        </w:rPr>
        <w:t>Next, we explored seasonal variation in</w:t>
      </w:r>
      <w:r w:rsidR="00290ADB" w:rsidRPr="007607FB">
        <w:rPr>
          <w:color w:val="FF0000"/>
        </w:rPr>
        <w:t xml:space="preserve"> the regression of body mass per forearm across our three Malagasy species by calculat</w:t>
      </w:r>
      <w:r w:rsidR="00D60DDC" w:rsidRPr="007607FB">
        <w:rPr>
          <w:color w:val="FF0000"/>
        </w:rPr>
        <w:t>ing</w:t>
      </w:r>
      <w:r w:rsidR="00290ADB" w:rsidRPr="007607FB">
        <w:rPr>
          <w:color w:val="FF0000"/>
        </w:rPr>
        <w:t xml:space="preserve"> the residual of each</w:t>
      </w:r>
      <w:r w:rsidR="00D60DDC" w:rsidRPr="007607FB">
        <w:rPr>
          <w:color w:val="FF0000"/>
        </w:rPr>
        <w:t xml:space="preserve"> individual’s observed mass in the </w:t>
      </w:r>
      <w:r w:rsidR="00290ADB" w:rsidRPr="007607FB">
        <w:rPr>
          <w:color w:val="FF0000"/>
        </w:rPr>
        <w:t>data against</w:t>
      </w:r>
      <w:r w:rsidR="005F674D" w:rsidRPr="007607FB">
        <w:rPr>
          <w:color w:val="FF0000"/>
        </w:rPr>
        <w:t xml:space="preserve"> that predicted from the </w:t>
      </w:r>
      <w:r w:rsidR="00D60DDC" w:rsidRPr="007607FB">
        <w:rPr>
          <w:color w:val="FF0000"/>
        </w:rPr>
        <w:t xml:space="preserve">exponential </w:t>
      </w:r>
      <w:r w:rsidR="00290ADB" w:rsidRPr="007607FB">
        <w:rPr>
          <w:color w:val="FF0000"/>
        </w:rPr>
        <w:t>regression</w:t>
      </w:r>
      <w:r w:rsidR="00D60DDC" w:rsidRPr="007607FB">
        <w:rPr>
          <w:color w:val="FF0000"/>
        </w:rPr>
        <w:t xml:space="preserve">. This </w:t>
      </w:r>
      <w:r w:rsidR="00290ADB" w:rsidRPr="007607FB">
        <w:rPr>
          <w:color w:val="FF0000"/>
        </w:rPr>
        <w:t>generate</w:t>
      </w:r>
      <w:r w:rsidR="00D60DDC" w:rsidRPr="007607FB">
        <w:rPr>
          <w:color w:val="FF0000"/>
        </w:rPr>
        <w:t>d</w:t>
      </w:r>
      <w:r w:rsidR="00290ADB" w:rsidRPr="007607FB">
        <w:rPr>
          <w:color w:val="FF0000"/>
        </w:rPr>
        <w:t xml:space="preserve"> </w:t>
      </w:r>
      <w:r w:rsidR="00B35054" w:rsidRPr="007607FB">
        <w:rPr>
          <w:color w:val="FF0000"/>
        </w:rPr>
        <w:t xml:space="preserve">the equivalent of a body mass index metric for bats: individuals with positive </w:t>
      </w:r>
      <w:proofErr w:type="spellStart"/>
      <w:r w:rsidR="00290ADB" w:rsidRPr="007607FB">
        <w:rPr>
          <w:color w:val="FF0000"/>
        </w:rPr>
        <w:t>mass</w:t>
      </w:r>
      <w:r w:rsidR="00B35054" w:rsidRPr="007607FB">
        <w:rPr>
          <w:color w:val="FF0000"/>
        </w:rPr>
        <w:t>:</w:t>
      </w:r>
      <w:r w:rsidR="00290ADB" w:rsidRPr="007607FB">
        <w:rPr>
          <w:color w:val="FF0000"/>
        </w:rPr>
        <w:t>forearm</w:t>
      </w:r>
      <w:proofErr w:type="spellEnd"/>
      <w:r w:rsidR="00290ADB" w:rsidRPr="007607FB">
        <w:rPr>
          <w:color w:val="FF0000"/>
        </w:rPr>
        <w:t xml:space="preserve"> residual</w:t>
      </w:r>
      <w:r w:rsidR="00B35054" w:rsidRPr="007607FB">
        <w:rPr>
          <w:color w:val="FF0000"/>
        </w:rPr>
        <w:t xml:space="preserve">s corresponded to those with higher masses than predicted by body size (broadly indicative of better nutritional conditions), while individuals with negative </w:t>
      </w:r>
      <w:proofErr w:type="spellStart"/>
      <w:r w:rsidR="00B35054" w:rsidRPr="007607FB">
        <w:rPr>
          <w:color w:val="FF0000"/>
        </w:rPr>
        <w:t>mass:forearm</w:t>
      </w:r>
      <w:proofErr w:type="spellEnd"/>
      <w:r w:rsidR="00B35054" w:rsidRPr="007607FB">
        <w:rPr>
          <w:color w:val="FF0000"/>
        </w:rPr>
        <w:t xml:space="preserve"> residuals corresponded to those with lower masses than predicted by body size (broadly indicative of poorer nutritional conditions). To asses</w:t>
      </w:r>
      <w:r w:rsidR="004B1DA6" w:rsidRPr="007607FB">
        <w:rPr>
          <w:color w:val="FF0000"/>
        </w:rPr>
        <w:t>s</w:t>
      </w:r>
      <w:r w:rsidR="00B35054" w:rsidRPr="007607FB">
        <w:rPr>
          <w:color w:val="FF0000"/>
        </w:rPr>
        <w:t xml:space="preserve"> seasonal variation in body condition, as represented by the </w:t>
      </w:r>
      <w:proofErr w:type="spellStart"/>
      <w:r w:rsidR="00B35054" w:rsidRPr="007607FB">
        <w:rPr>
          <w:color w:val="FF0000"/>
        </w:rPr>
        <w:t>mass:forearm</w:t>
      </w:r>
      <w:proofErr w:type="spellEnd"/>
      <w:r w:rsidR="00B35054" w:rsidRPr="007607FB">
        <w:rPr>
          <w:color w:val="FF0000"/>
        </w:rPr>
        <w:t xml:space="preserve"> residual, we </w:t>
      </w:r>
      <w:r w:rsidR="005F674D" w:rsidRPr="007607FB">
        <w:rPr>
          <w:color w:val="FF0000"/>
        </w:rPr>
        <w:t>last</w:t>
      </w:r>
      <w:r w:rsidR="00232BF1" w:rsidRPr="007607FB">
        <w:rPr>
          <w:color w:val="FF0000"/>
        </w:rPr>
        <w:t xml:space="preserve"> </w:t>
      </w:r>
      <w:r w:rsidR="00B35054" w:rsidRPr="007607FB">
        <w:rPr>
          <w:color w:val="FF0000"/>
        </w:rPr>
        <w:t>fit a generalized additive model</w:t>
      </w:r>
      <w:r w:rsidR="00232BF1" w:rsidRPr="007607FB">
        <w:rPr>
          <w:color w:val="FF0000"/>
        </w:rPr>
        <w:t xml:space="preserve"> </w:t>
      </w:r>
      <w:r w:rsidR="004B1DA6" w:rsidRPr="007607FB">
        <w:rPr>
          <w:color w:val="FF0000"/>
        </w:rPr>
        <w:t>(GAM)</w:t>
      </w:r>
      <w:r w:rsidR="005F674D" w:rsidRPr="007607FB">
        <w:rPr>
          <w:color w:val="FF0000"/>
        </w:rPr>
        <w:t xml:space="preserve">, using the </w:t>
      </w:r>
      <w:proofErr w:type="spellStart"/>
      <w:r w:rsidR="005F674D" w:rsidRPr="007607FB">
        <w:rPr>
          <w:color w:val="FF0000"/>
        </w:rPr>
        <w:t>mgcv</w:t>
      </w:r>
      <w:proofErr w:type="spellEnd"/>
      <w:r w:rsidR="005F674D" w:rsidRPr="007607FB">
        <w:rPr>
          <w:color w:val="FF0000"/>
        </w:rPr>
        <w:t xml:space="preserve"> package in R </w:t>
      </w:r>
      <w:r w:rsidR="005F674D" w:rsidRPr="007607FB">
        <w:rPr>
          <w:color w:val="FF0000"/>
        </w:rPr>
        <w:fldChar w:fldCharType="begin" w:fldLock="1"/>
      </w:r>
      <w:r w:rsidR="00491D57" w:rsidRPr="007607FB">
        <w:rPr>
          <w:color w:val="FF0000"/>
        </w:rPr>
        <w:instrText>ADDIN CSL_CITATION {"citationItems":[{"id":"ITEM-1","itemData":{"author":[{"dropping-particle":"","family":"Wood","given":"Simon N.","non-dropping-particle":"","parse-names":false,"suffix":""}],"container-title":"R News","id":"ITEM-1","issued":{"date-parts":[["2001"]]},"page":"20-24","title":"mgcv: GAMs and Generalized Ridge Regression for R","type":"article-journal","volume":"1/2"},"uris":["http://www.mendeley.com/documents/?uuid=0e500622-284a-4c8b-913d-f563a20c0a33"]}],"mendeley":{"formattedCitation":"(Wood 2001)","plainTextFormattedCitation":"(Wood 2001)","previouslyFormattedCitation":"(Wood 2001)"},"properties":{"noteIndex":0},"schema":"https://github.com/citation-style-language/schema/raw/master/csl-citation.json"}</w:instrText>
      </w:r>
      <w:r w:rsidR="005F674D" w:rsidRPr="007607FB">
        <w:rPr>
          <w:color w:val="FF0000"/>
        </w:rPr>
        <w:fldChar w:fldCharType="separate"/>
      </w:r>
      <w:r w:rsidR="00421AD2" w:rsidRPr="007607FB">
        <w:rPr>
          <w:noProof/>
          <w:color w:val="FF0000"/>
        </w:rPr>
        <w:t>(Wood 2001)</w:t>
      </w:r>
      <w:r w:rsidR="005F674D" w:rsidRPr="007607FB">
        <w:rPr>
          <w:color w:val="FF0000"/>
        </w:rPr>
        <w:fldChar w:fldCharType="end"/>
      </w:r>
      <w:r w:rsidR="005F674D" w:rsidRPr="007607FB">
        <w:rPr>
          <w:color w:val="FF0000"/>
        </w:rPr>
        <w:t xml:space="preserve">, </w:t>
      </w:r>
      <w:r w:rsidR="00232BF1" w:rsidRPr="007607FB">
        <w:rPr>
          <w:color w:val="FF0000"/>
        </w:rPr>
        <w:t>to the seasonal time series</w:t>
      </w:r>
      <w:r w:rsidR="005F674D" w:rsidRPr="007607FB">
        <w:rPr>
          <w:color w:val="FF0000"/>
        </w:rPr>
        <w:t xml:space="preserve"> of </w:t>
      </w:r>
      <w:proofErr w:type="spellStart"/>
      <w:r w:rsidR="005F674D" w:rsidRPr="007607FB">
        <w:rPr>
          <w:color w:val="FF0000"/>
        </w:rPr>
        <w:t>mass:forearm</w:t>
      </w:r>
      <w:proofErr w:type="spellEnd"/>
      <w:r w:rsidR="005F674D" w:rsidRPr="007607FB">
        <w:rPr>
          <w:color w:val="FF0000"/>
        </w:rPr>
        <w:t xml:space="preserve"> residual</w:t>
      </w:r>
      <w:r w:rsidR="00D60DDC" w:rsidRPr="007607FB">
        <w:rPr>
          <w:color w:val="FF0000"/>
        </w:rPr>
        <w:t>, separately across each discrete species-sex subset of the data</w:t>
      </w:r>
      <w:r w:rsidR="00232BF1" w:rsidRPr="007607FB">
        <w:rPr>
          <w:color w:val="FF0000"/>
        </w:rPr>
        <w:t xml:space="preserve">. We modeled </w:t>
      </w:r>
      <w:proofErr w:type="spellStart"/>
      <w:r w:rsidR="00232BF1" w:rsidRPr="007607FB">
        <w:rPr>
          <w:color w:val="FF0000"/>
        </w:rPr>
        <w:t>mass:forearm</w:t>
      </w:r>
      <w:proofErr w:type="spellEnd"/>
      <w:r w:rsidR="00232BF1" w:rsidRPr="007607FB">
        <w:rPr>
          <w:color w:val="FF0000"/>
        </w:rPr>
        <w:t xml:space="preserve"> residual as the response variable predicted by </w:t>
      </w:r>
      <w:r w:rsidR="004B1DA6" w:rsidRPr="007607FB">
        <w:rPr>
          <w:color w:val="FF0000"/>
        </w:rPr>
        <w:t>day of year as a cyclic cubic (“cc”) spline</w:t>
      </w:r>
      <w:r w:rsidR="005F674D" w:rsidRPr="007607FB">
        <w:rPr>
          <w:color w:val="FF0000"/>
        </w:rPr>
        <w:t xml:space="preserve">, with </w:t>
      </w:r>
      <w:r w:rsidR="004B1DA6" w:rsidRPr="007607FB">
        <w:rPr>
          <w:color w:val="FF0000"/>
        </w:rPr>
        <w:t xml:space="preserve"> </w:t>
      </w:r>
      <w:r w:rsidR="005F674D" w:rsidRPr="007607FB">
        <w:rPr>
          <w:color w:val="FF0000"/>
        </w:rPr>
        <w:t xml:space="preserve">the number of smoothing knots (“k”) fixed at seven, as recommended by the package author </w:t>
      </w:r>
      <w:r w:rsidR="005F674D" w:rsidRPr="007607FB">
        <w:rPr>
          <w:color w:val="FF0000"/>
        </w:rPr>
        <w:fldChar w:fldCharType="begin" w:fldLock="1"/>
      </w:r>
      <w:r w:rsidR="00491D57" w:rsidRPr="007607FB">
        <w:rPr>
          <w:color w:val="FF0000"/>
        </w:rPr>
        <w:instrText>ADDIN CSL_CITATION {"citationItems":[{"id":"ITEM-1","itemData":{"author":[{"dropping-particle":"","family":"Wood","given":"Simon N.","non-dropping-particle":"","parse-names":false,"suffix":""}],"container-title":"R News","id":"ITEM-1","issued":{"date-parts":[["2001"]]},"page":"20-24","title":"mgcv: GAMs and Generalized Ridge Regression for R","type":"article-journal","volume":"1/2"},"uris":["http://www.mendeley.com/documents/?uuid=0e500622-284a-4c8b-913d-f563a20c0a33"]}],"mendeley":{"formattedCitation":"(Wood 2001)","plainTextFormattedCitation":"(Wood 2001)","previouslyFormattedCitation":"(Wood 2001)"},"properties":{"noteIndex":0},"schema":"https://github.com/citation-style-language/schema/raw/master/csl-citation.json"}</w:instrText>
      </w:r>
      <w:r w:rsidR="005F674D" w:rsidRPr="007607FB">
        <w:rPr>
          <w:color w:val="FF0000"/>
        </w:rPr>
        <w:fldChar w:fldCharType="separate"/>
      </w:r>
      <w:r w:rsidR="00421AD2" w:rsidRPr="007607FB">
        <w:rPr>
          <w:noProof/>
          <w:color w:val="FF0000"/>
        </w:rPr>
        <w:t>(Wood 2001)</w:t>
      </w:r>
      <w:r w:rsidR="005F674D" w:rsidRPr="007607FB">
        <w:rPr>
          <w:color w:val="FF0000"/>
        </w:rPr>
        <w:fldChar w:fldCharType="end"/>
      </w:r>
      <w:r w:rsidR="005F674D" w:rsidRPr="007607FB">
        <w:rPr>
          <w:color w:val="FF0000"/>
        </w:rPr>
        <w:t>. Cyclic cubic splines can be used to capture annual</w:t>
      </w:r>
      <w:r w:rsidR="004B1DA6" w:rsidRPr="007607FB">
        <w:rPr>
          <w:color w:val="FF0000"/>
        </w:rPr>
        <w:t xml:space="preserve"> seasonality</w:t>
      </w:r>
      <w:r w:rsidR="005F674D" w:rsidRPr="007607FB">
        <w:rPr>
          <w:color w:val="FF0000"/>
        </w:rPr>
        <w:t xml:space="preserve">, as the seasonal smoother on </w:t>
      </w:r>
      <w:r w:rsidR="004B1DA6" w:rsidRPr="007607FB">
        <w:rPr>
          <w:color w:val="FF0000"/>
        </w:rPr>
        <w:t xml:space="preserve">January 1 </w:t>
      </w:r>
      <w:r w:rsidR="005F674D" w:rsidRPr="007607FB">
        <w:rPr>
          <w:color w:val="FF0000"/>
        </w:rPr>
        <w:t>is modeled as</w:t>
      </w:r>
      <w:r w:rsidR="004B1DA6" w:rsidRPr="007607FB">
        <w:rPr>
          <w:color w:val="FF0000"/>
        </w:rPr>
        <w:t xml:space="preserve"> </w:t>
      </w:r>
      <w:r w:rsidR="005F674D" w:rsidRPr="007607FB">
        <w:rPr>
          <w:color w:val="FF0000"/>
        </w:rPr>
        <w:t xml:space="preserve">a </w:t>
      </w:r>
      <w:r w:rsidR="004B1DA6" w:rsidRPr="007607FB">
        <w:rPr>
          <w:color w:val="FF0000"/>
        </w:rPr>
        <w:t xml:space="preserve">continuation from December 31. </w:t>
      </w:r>
    </w:p>
    <w:p w14:paraId="7B0E1C8F" w14:textId="35A4A5F8" w:rsidR="004B1DA6" w:rsidRDefault="004B1DA6" w:rsidP="004721A4">
      <w:pPr>
        <w:ind w:firstLine="720"/>
        <w:contextualSpacing/>
        <w:jc w:val="both"/>
        <w:rPr>
          <w:color w:val="000000"/>
        </w:rPr>
      </w:pPr>
      <w:r>
        <w:rPr>
          <w:color w:val="000000"/>
        </w:rPr>
        <w:t xml:space="preserve">Finally, we explored juvenile growth rates for forearm, tibia and ear across all three Malagasy </w:t>
      </w:r>
      <w:r w:rsidR="005F674D">
        <w:rPr>
          <w:color w:val="000000"/>
        </w:rPr>
        <w:t xml:space="preserve">fruit bat </w:t>
      </w:r>
      <w:r>
        <w:rPr>
          <w:color w:val="000000"/>
        </w:rPr>
        <w:t>species</w:t>
      </w:r>
      <w:r w:rsidR="00D86326">
        <w:rPr>
          <w:color w:val="000000"/>
        </w:rPr>
        <w:t xml:space="preserve">, </w:t>
      </w:r>
      <w:r>
        <w:rPr>
          <w:color w:val="000000"/>
        </w:rPr>
        <w:t>calculat</w:t>
      </w:r>
      <w:r w:rsidR="00D86326">
        <w:rPr>
          <w:color w:val="000000"/>
        </w:rPr>
        <w:t>ing</w:t>
      </w:r>
      <w:r>
        <w:rPr>
          <w:color w:val="000000"/>
        </w:rPr>
        <w:t xml:space="preserve"> the age in days since birth of each juvenile bat in our dataset</w:t>
      </w:r>
      <w:r w:rsidR="00D86326">
        <w:rPr>
          <w:color w:val="000000"/>
        </w:rPr>
        <w:t xml:space="preserve"> with </w:t>
      </w:r>
      <w:r>
        <w:rPr>
          <w:color w:val="000000"/>
        </w:rPr>
        <w:t xml:space="preserve">“day 0” </w:t>
      </w:r>
      <w:r w:rsidR="00D86326">
        <w:rPr>
          <w:color w:val="000000"/>
        </w:rPr>
        <w:t xml:space="preserve">set </w:t>
      </w:r>
      <w:r>
        <w:rPr>
          <w:color w:val="000000"/>
        </w:rPr>
        <w:t>equal to the first date of an observed juvenile in the dataset for each species, as described above. We then fit a</w:t>
      </w:r>
      <w:r w:rsidR="005F674D">
        <w:rPr>
          <w:color w:val="000000"/>
        </w:rPr>
        <w:t>nother</w:t>
      </w:r>
      <w:r>
        <w:rPr>
          <w:color w:val="000000"/>
        </w:rPr>
        <w:t xml:space="preserve"> GAM to the resulting correlation of forearm length, tibia length and ear length with age in days, across </w:t>
      </w:r>
      <w:r w:rsidR="00D86326">
        <w:rPr>
          <w:color w:val="000000"/>
        </w:rPr>
        <w:t xml:space="preserve">the </w:t>
      </w:r>
      <w:r>
        <w:rPr>
          <w:color w:val="000000"/>
        </w:rPr>
        <w:t xml:space="preserve">three species. We modeled the morphological metric (forearm, tibia, or ear length) as the response variable against the smoothing predictor of age in days, using a </w:t>
      </w:r>
      <w:proofErr w:type="spellStart"/>
      <w:r>
        <w:rPr>
          <w:color w:val="000000"/>
        </w:rPr>
        <w:t>thinplate</w:t>
      </w:r>
      <w:proofErr w:type="spellEnd"/>
      <w:r>
        <w:rPr>
          <w:color w:val="000000"/>
        </w:rPr>
        <w:t xml:space="preserve"> smoothing spline (“</w:t>
      </w:r>
      <w:proofErr w:type="spellStart"/>
      <w:r>
        <w:rPr>
          <w:color w:val="000000"/>
        </w:rPr>
        <w:t>tp</w:t>
      </w:r>
      <w:proofErr w:type="spellEnd"/>
      <w:r>
        <w:rPr>
          <w:color w:val="000000"/>
        </w:rPr>
        <w:t>”)</w:t>
      </w:r>
      <w:r w:rsidR="003C108D">
        <w:rPr>
          <w:color w:val="000000"/>
        </w:rPr>
        <w:t xml:space="preserve"> with the number of </w:t>
      </w:r>
      <w:r>
        <w:rPr>
          <w:color w:val="000000"/>
        </w:rPr>
        <w:t>smoothing knots</w:t>
      </w:r>
      <w:r w:rsidR="003C108D">
        <w:rPr>
          <w:color w:val="000000"/>
        </w:rPr>
        <w:t xml:space="preserve"> fixed</w:t>
      </w:r>
      <w:r w:rsidR="003546C1">
        <w:rPr>
          <w:color w:val="000000"/>
        </w:rPr>
        <w:t xml:space="preserve"> </w:t>
      </w:r>
      <w:r w:rsidR="00D86326">
        <w:rPr>
          <w:color w:val="000000"/>
        </w:rPr>
        <w:t xml:space="preserve">again </w:t>
      </w:r>
      <w:r>
        <w:rPr>
          <w:color w:val="000000"/>
        </w:rPr>
        <w:t>at seven. After fitting each model, we then calculated the age-varying derivative of each fitted curved</w:t>
      </w:r>
      <w:r w:rsidR="003C2278">
        <w:rPr>
          <w:color w:val="000000"/>
        </w:rPr>
        <w:t xml:space="preserve"> </w:t>
      </w:r>
      <w:r w:rsidR="003C108D">
        <w:rPr>
          <w:color w:val="000000"/>
        </w:rPr>
        <w:t>using the ‘gratia’ package in R</w:t>
      </w:r>
      <w:r w:rsidR="004F712D">
        <w:rPr>
          <w:color w:val="000000"/>
        </w:rPr>
        <w:t xml:space="preserve"> </w:t>
      </w:r>
      <w:r w:rsidR="003C108D">
        <w:rPr>
          <w:color w:val="000000"/>
        </w:rPr>
        <w:t xml:space="preserve">to facilitate comparison of </w:t>
      </w:r>
      <w:r w:rsidR="003C2278">
        <w:rPr>
          <w:color w:val="000000"/>
        </w:rPr>
        <w:t xml:space="preserve">growth rates across </w:t>
      </w:r>
      <w:r w:rsidR="003546C1">
        <w:rPr>
          <w:color w:val="000000"/>
        </w:rPr>
        <w:t xml:space="preserve">different </w:t>
      </w:r>
      <w:r w:rsidR="003C2278">
        <w:rPr>
          <w:color w:val="000000"/>
        </w:rPr>
        <w:t>species and morphological features</w:t>
      </w:r>
      <w:r w:rsidR="003C108D">
        <w:rPr>
          <w:color w:val="000000"/>
        </w:rPr>
        <w:t>.</w:t>
      </w:r>
    </w:p>
    <w:p w14:paraId="676A8E9C" w14:textId="77777777" w:rsidR="00F83E8D" w:rsidRPr="00F83E8D" w:rsidRDefault="00F83E8D" w:rsidP="004721A4">
      <w:pPr>
        <w:spacing w:after="240"/>
        <w:contextualSpacing/>
      </w:pPr>
    </w:p>
    <w:p w14:paraId="7DEDEFD4" w14:textId="77777777" w:rsidR="00F83E8D" w:rsidRPr="00B553D4" w:rsidRDefault="00F83E8D" w:rsidP="004721A4">
      <w:pPr>
        <w:contextualSpacing/>
        <w:jc w:val="center"/>
        <w:rPr>
          <w:b/>
          <w:bCs/>
          <w:smallCaps/>
        </w:rPr>
      </w:pPr>
      <w:r w:rsidRPr="00B553D4">
        <w:rPr>
          <w:b/>
          <w:bCs/>
          <w:smallCaps/>
          <w:color w:val="000000"/>
        </w:rPr>
        <w:t>Results</w:t>
      </w:r>
    </w:p>
    <w:p w14:paraId="2C168D34" w14:textId="77777777" w:rsidR="00CA0D00" w:rsidRDefault="00CA0D00" w:rsidP="004721A4">
      <w:pPr>
        <w:contextualSpacing/>
        <w:jc w:val="both"/>
        <w:rPr>
          <w:i/>
          <w:iCs/>
          <w:color w:val="000000"/>
        </w:rPr>
      </w:pPr>
    </w:p>
    <w:p w14:paraId="7833E106" w14:textId="69385E76" w:rsidR="003546C1" w:rsidRDefault="003546C1" w:rsidP="004721A4">
      <w:pPr>
        <w:ind w:firstLine="720"/>
        <w:contextualSpacing/>
        <w:jc w:val="both"/>
        <w:rPr>
          <w:color w:val="000000"/>
        </w:rPr>
      </w:pPr>
      <w:r>
        <w:rPr>
          <w:i/>
          <w:iCs/>
          <w:color w:val="000000"/>
        </w:rPr>
        <w:t>Field captures—</w:t>
      </w:r>
      <w:r w:rsidRPr="003546C1">
        <w:rPr>
          <w:color w:val="000000"/>
        </w:rPr>
        <w:t xml:space="preserve"> </w:t>
      </w:r>
      <w:r w:rsidRPr="00F83E8D">
        <w:rPr>
          <w:color w:val="000000"/>
        </w:rPr>
        <w:t>In total, 2</w:t>
      </w:r>
      <w:r>
        <w:rPr>
          <w:color w:val="000000"/>
        </w:rPr>
        <w:t>160</w:t>
      </w:r>
      <w:r w:rsidRPr="00F83E8D">
        <w:rPr>
          <w:color w:val="000000"/>
        </w:rPr>
        <w:t xml:space="preserve"> fruit bats were capture</w:t>
      </w:r>
      <w:r>
        <w:rPr>
          <w:color w:val="000000"/>
        </w:rPr>
        <w:t xml:space="preserve">d and </w:t>
      </w:r>
      <w:r w:rsidRPr="00F83E8D">
        <w:rPr>
          <w:color w:val="000000"/>
        </w:rPr>
        <w:t xml:space="preserve">processed between </w:t>
      </w:r>
      <w:r>
        <w:rPr>
          <w:color w:val="000000"/>
        </w:rPr>
        <w:t>August 2013</w:t>
      </w:r>
      <w:r w:rsidRPr="00F83E8D">
        <w:rPr>
          <w:color w:val="000000"/>
        </w:rPr>
        <w:t xml:space="preserve"> and </w:t>
      </w:r>
      <w:r>
        <w:rPr>
          <w:color w:val="000000"/>
        </w:rPr>
        <w:t xml:space="preserve">March </w:t>
      </w:r>
      <w:r w:rsidRPr="00F83E8D">
        <w:rPr>
          <w:color w:val="000000"/>
        </w:rPr>
        <w:t>20</w:t>
      </w:r>
      <w:r>
        <w:rPr>
          <w:color w:val="000000"/>
        </w:rPr>
        <w:t>20</w:t>
      </w:r>
      <w:r w:rsidR="008638D8">
        <w:rPr>
          <w:color w:val="000000"/>
        </w:rPr>
        <w:t xml:space="preserve"> (</w:t>
      </w:r>
      <w:r w:rsidR="008638D8">
        <w:rPr>
          <w:b/>
          <w:bCs/>
          <w:color w:val="000000"/>
        </w:rPr>
        <w:t>Fig. 1</w:t>
      </w:r>
      <w:r w:rsidR="001710E9">
        <w:rPr>
          <w:b/>
          <w:bCs/>
          <w:color w:val="000000"/>
        </w:rPr>
        <w:t>A</w:t>
      </w:r>
      <w:r w:rsidR="008638D8">
        <w:rPr>
          <w:color w:val="000000"/>
        </w:rPr>
        <w:t xml:space="preserve">). The majority of bats (n=1700) were captured in roost sites located in the District of </w:t>
      </w:r>
      <w:proofErr w:type="spellStart"/>
      <w:r w:rsidR="008638D8">
        <w:rPr>
          <w:color w:val="000000"/>
        </w:rPr>
        <w:t>Moramanga</w:t>
      </w:r>
      <w:proofErr w:type="spellEnd"/>
      <w:r w:rsidRPr="00F83E8D">
        <w:rPr>
          <w:color w:val="000000"/>
        </w:rPr>
        <w:t xml:space="preserve"> </w:t>
      </w:r>
      <w:r w:rsidR="008638D8">
        <w:rPr>
          <w:color w:val="000000"/>
        </w:rPr>
        <w:t xml:space="preserve">in central-eastern Madagascar </w:t>
      </w:r>
      <w:r w:rsidRPr="00F83E8D">
        <w:rPr>
          <w:color w:val="000000"/>
        </w:rPr>
        <w:t>(</w:t>
      </w:r>
      <w:r w:rsidR="008638D8" w:rsidRPr="00F83E8D">
        <w:rPr>
          <w:i/>
          <w:iCs/>
          <w:color w:val="000000"/>
        </w:rPr>
        <w:t>P</w:t>
      </w:r>
      <w:r w:rsidR="008638D8">
        <w:rPr>
          <w:i/>
          <w:iCs/>
          <w:color w:val="000000"/>
        </w:rPr>
        <w:t>. rufus</w:t>
      </w:r>
      <w:r w:rsidR="008638D8" w:rsidRPr="00F83E8D">
        <w:rPr>
          <w:i/>
          <w:iCs/>
          <w:color w:val="000000"/>
        </w:rPr>
        <w:t xml:space="preserve"> </w:t>
      </w:r>
      <w:r w:rsidR="008638D8" w:rsidRPr="00F83E8D">
        <w:rPr>
          <w:color w:val="000000"/>
        </w:rPr>
        <w:t>n=31</w:t>
      </w:r>
      <w:r w:rsidR="00F84E8B">
        <w:rPr>
          <w:color w:val="000000"/>
        </w:rPr>
        <w:t>6</w:t>
      </w:r>
      <w:r w:rsidR="008638D8">
        <w:rPr>
          <w:color w:val="000000"/>
        </w:rPr>
        <w:t xml:space="preserve">; </w:t>
      </w:r>
      <w:r w:rsidRPr="00F83E8D">
        <w:rPr>
          <w:i/>
          <w:iCs/>
          <w:color w:val="000000"/>
        </w:rPr>
        <w:t>E</w:t>
      </w:r>
      <w:r w:rsidR="008638D8">
        <w:rPr>
          <w:i/>
          <w:iCs/>
          <w:color w:val="000000"/>
        </w:rPr>
        <w:t>. dupreanum</w:t>
      </w:r>
      <w:r w:rsidRPr="00F83E8D">
        <w:rPr>
          <w:color w:val="000000"/>
        </w:rPr>
        <w:t xml:space="preserve"> n=732</w:t>
      </w:r>
      <w:r w:rsidR="008638D8">
        <w:rPr>
          <w:color w:val="000000"/>
        </w:rPr>
        <w:t>;</w:t>
      </w:r>
      <w:r w:rsidRPr="00F83E8D">
        <w:rPr>
          <w:color w:val="000000"/>
        </w:rPr>
        <w:t xml:space="preserve"> </w:t>
      </w:r>
      <w:r w:rsidRPr="00F83E8D">
        <w:rPr>
          <w:i/>
          <w:iCs/>
          <w:color w:val="000000"/>
        </w:rPr>
        <w:t>R</w:t>
      </w:r>
      <w:r w:rsidR="008638D8">
        <w:rPr>
          <w:i/>
          <w:iCs/>
          <w:color w:val="000000"/>
        </w:rPr>
        <w:t xml:space="preserve">. madagascariensis </w:t>
      </w:r>
      <w:r w:rsidRPr="00F83E8D">
        <w:rPr>
          <w:color w:val="000000"/>
        </w:rPr>
        <w:t>n=65</w:t>
      </w:r>
      <w:r w:rsidR="00F84E8B">
        <w:rPr>
          <w:color w:val="000000"/>
        </w:rPr>
        <w:t>2</w:t>
      </w:r>
      <w:r w:rsidRPr="00F83E8D">
        <w:rPr>
          <w:color w:val="000000"/>
        </w:rPr>
        <w:t>)</w:t>
      </w:r>
      <w:r w:rsidR="008638D8">
        <w:rPr>
          <w:color w:val="000000"/>
        </w:rPr>
        <w:t xml:space="preserve">, followed by Ankarana National Park in the northwest (n=380; </w:t>
      </w:r>
      <w:r w:rsidR="008638D8">
        <w:rPr>
          <w:i/>
          <w:iCs/>
          <w:color w:val="000000"/>
        </w:rPr>
        <w:t xml:space="preserve">E. dupreanum </w:t>
      </w:r>
      <w:r w:rsidR="008638D8">
        <w:rPr>
          <w:color w:val="000000"/>
        </w:rPr>
        <w:t xml:space="preserve">n= 172; </w:t>
      </w:r>
      <w:r w:rsidR="008638D8">
        <w:rPr>
          <w:i/>
          <w:iCs/>
          <w:color w:val="000000"/>
        </w:rPr>
        <w:t xml:space="preserve">R. madagascariensis </w:t>
      </w:r>
      <w:r w:rsidR="008638D8">
        <w:rPr>
          <w:color w:val="000000"/>
        </w:rPr>
        <w:t xml:space="preserve">n =208), Makira Natural Park in the northeast (n=47; </w:t>
      </w:r>
      <w:r w:rsidR="008638D8">
        <w:rPr>
          <w:i/>
          <w:iCs/>
          <w:color w:val="000000"/>
        </w:rPr>
        <w:t xml:space="preserve">P. rufus </w:t>
      </w:r>
      <w:r w:rsidR="008638D8">
        <w:rPr>
          <w:color w:val="000000"/>
        </w:rPr>
        <w:t>n=</w:t>
      </w:r>
      <w:r w:rsidR="00F84E8B">
        <w:rPr>
          <w:color w:val="000000"/>
        </w:rPr>
        <w:t>15</w:t>
      </w:r>
      <w:r w:rsidR="008638D8">
        <w:rPr>
          <w:color w:val="000000"/>
        </w:rPr>
        <w:t xml:space="preserve">; </w:t>
      </w:r>
      <w:r w:rsidR="008638D8">
        <w:rPr>
          <w:i/>
          <w:iCs/>
          <w:color w:val="000000"/>
        </w:rPr>
        <w:t xml:space="preserve">R. </w:t>
      </w:r>
      <w:proofErr w:type="spellStart"/>
      <w:r w:rsidR="008638D8">
        <w:rPr>
          <w:i/>
          <w:iCs/>
          <w:color w:val="000000"/>
        </w:rPr>
        <w:t>madagascariensis</w:t>
      </w:r>
      <w:proofErr w:type="spellEnd"/>
      <w:r w:rsidR="008638D8">
        <w:rPr>
          <w:i/>
          <w:iCs/>
          <w:color w:val="000000"/>
        </w:rPr>
        <w:t xml:space="preserve"> </w:t>
      </w:r>
      <w:r w:rsidR="008638D8">
        <w:rPr>
          <w:color w:val="000000"/>
        </w:rPr>
        <w:t xml:space="preserve">n=32), and </w:t>
      </w:r>
      <w:proofErr w:type="spellStart"/>
      <w:r w:rsidR="008638D8">
        <w:rPr>
          <w:color w:val="000000"/>
        </w:rPr>
        <w:t>Mahabo</w:t>
      </w:r>
      <w:proofErr w:type="spellEnd"/>
      <w:r w:rsidR="008638D8">
        <w:rPr>
          <w:color w:val="000000"/>
        </w:rPr>
        <w:t xml:space="preserve"> forest in the center-we</w:t>
      </w:r>
      <w:r w:rsidR="00234DB6">
        <w:rPr>
          <w:color w:val="000000"/>
        </w:rPr>
        <w:t>s</w:t>
      </w:r>
      <w:r w:rsidR="008638D8">
        <w:rPr>
          <w:color w:val="000000"/>
        </w:rPr>
        <w:t xml:space="preserve">t (n= 33; </w:t>
      </w:r>
      <w:r w:rsidR="008638D8">
        <w:rPr>
          <w:i/>
          <w:iCs/>
          <w:color w:val="000000"/>
        </w:rPr>
        <w:t xml:space="preserve">P. rufus </w:t>
      </w:r>
      <w:r w:rsidR="008638D8">
        <w:rPr>
          <w:color w:val="000000"/>
        </w:rPr>
        <w:t xml:space="preserve">n=19; </w:t>
      </w:r>
      <w:r w:rsidR="00F84E8B">
        <w:rPr>
          <w:i/>
          <w:iCs/>
          <w:color w:val="000000"/>
        </w:rPr>
        <w:t>E. dupreanum</w:t>
      </w:r>
      <w:r w:rsidR="008638D8">
        <w:rPr>
          <w:i/>
          <w:iCs/>
          <w:color w:val="000000"/>
        </w:rPr>
        <w:t xml:space="preserve"> </w:t>
      </w:r>
      <w:r w:rsidR="008638D8">
        <w:rPr>
          <w:color w:val="000000"/>
        </w:rPr>
        <w:t>n=</w:t>
      </w:r>
      <w:r w:rsidR="00F84E8B">
        <w:rPr>
          <w:color w:val="000000"/>
        </w:rPr>
        <w:t>14</w:t>
      </w:r>
      <w:r w:rsidR="008638D8">
        <w:rPr>
          <w:color w:val="000000"/>
        </w:rPr>
        <w:t xml:space="preserve">). </w:t>
      </w:r>
    </w:p>
    <w:p w14:paraId="794C9AE9" w14:textId="31124C01" w:rsidR="00234DB6" w:rsidRDefault="00234DB6" w:rsidP="004721A4">
      <w:pPr>
        <w:contextualSpacing/>
        <w:jc w:val="both"/>
        <w:rPr>
          <w:color w:val="000000"/>
        </w:rPr>
      </w:pPr>
      <w:r>
        <w:tab/>
      </w:r>
      <w:r>
        <w:rPr>
          <w:i/>
          <w:iCs/>
        </w:rPr>
        <w:t>Fruit bat reproductive calendars—</w:t>
      </w:r>
      <w:r>
        <w:rPr>
          <w:color w:val="000000"/>
        </w:rPr>
        <w:t xml:space="preserve">Longitudinal data collected in the District of </w:t>
      </w:r>
      <w:proofErr w:type="spellStart"/>
      <w:r>
        <w:rPr>
          <w:color w:val="000000"/>
        </w:rPr>
        <w:t>Moramanga</w:t>
      </w:r>
      <w:proofErr w:type="spellEnd"/>
      <w:r>
        <w:rPr>
          <w:color w:val="000000"/>
        </w:rPr>
        <w:t xml:space="preserve"> </w:t>
      </w:r>
      <w:r w:rsidRPr="00F83E8D">
        <w:rPr>
          <w:color w:val="000000"/>
        </w:rPr>
        <w:t xml:space="preserve">allowed us </w:t>
      </w:r>
      <w:r>
        <w:rPr>
          <w:color w:val="000000"/>
        </w:rPr>
        <w:t>define the seasonal limits of a single annual reproduction event for all three fruit bat species (</w:t>
      </w:r>
      <w:r>
        <w:rPr>
          <w:b/>
          <w:bCs/>
          <w:color w:val="000000"/>
        </w:rPr>
        <w:t>Fig. 1</w:t>
      </w:r>
      <w:r w:rsidR="001710E9">
        <w:rPr>
          <w:b/>
          <w:bCs/>
          <w:color w:val="000000"/>
        </w:rPr>
        <w:t>B</w:t>
      </w:r>
      <w:r>
        <w:rPr>
          <w:color w:val="000000"/>
        </w:rPr>
        <w:t>). We calculated the earliest calendar day on which a pregnant female was observed</w:t>
      </w:r>
      <w:r w:rsidR="00FB685F">
        <w:rPr>
          <w:color w:val="000000"/>
        </w:rPr>
        <w:t xml:space="preserve">, respectively, for </w:t>
      </w:r>
      <w:r w:rsidR="00FB685F">
        <w:rPr>
          <w:i/>
          <w:iCs/>
          <w:color w:val="000000"/>
        </w:rPr>
        <w:t xml:space="preserve">P. rufus, E. dupreanum, </w:t>
      </w:r>
      <w:r w:rsidR="00FB685F">
        <w:rPr>
          <w:color w:val="000000"/>
        </w:rPr>
        <w:t xml:space="preserve">and </w:t>
      </w:r>
      <w:r w:rsidR="00FB685F">
        <w:rPr>
          <w:i/>
          <w:iCs/>
          <w:color w:val="000000"/>
        </w:rPr>
        <w:t>R. madagascariensis</w:t>
      </w:r>
      <w:r w:rsidR="00FB685F">
        <w:rPr>
          <w:color w:val="000000"/>
        </w:rPr>
        <w:t xml:space="preserve">, </w:t>
      </w:r>
      <w:r>
        <w:rPr>
          <w:color w:val="000000"/>
        </w:rPr>
        <w:t>as July 7, August 3, and September 11</w:t>
      </w:r>
      <w:r w:rsidR="00FB685F">
        <w:rPr>
          <w:color w:val="000000"/>
        </w:rPr>
        <w:t>;</w:t>
      </w:r>
      <w:r w:rsidR="00580139">
        <w:rPr>
          <w:color w:val="000000"/>
        </w:rPr>
        <w:t xml:space="preserve"> the</w:t>
      </w:r>
      <w:r>
        <w:rPr>
          <w:color w:val="000000"/>
        </w:rPr>
        <w:t xml:space="preserve"> earliest calendar day on which a juvenile was observed </w:t>
      </w:r>
      <w:r w:rsidR="00580139">
        <w:rPr>
          <w:color w:val="000000"/>
        </w:rPr>
        <w:t>as September 29, November 16, and December 12</w:t>
      </w:r>
      <w:r w:rsidR="00FB685F">
        <w:rPr>
          <w:color w:val="000000"/>
        </w:rPr>
        <w:t xml:space="preserve">; and the latest calendar day on which a lactating female was observed as January 21, February 2, and February 19 </w:t>
      </w:r>
      <w:r w:rsidR="00580139">
        <w:rPr>
          <w:color w:val="000000"/>
        </w:rPr>
        <w:t>(</w:t>
      </w:r>
      <w:r w:rsidR="00580139">
        <w:rPr>
          <w:b/>
          <w:bCs/>
          <w:color w:val="000000"/>
        </w:rPr>
        <w:t>Table S1</w:t>
      </w:r>
      <w:r w:rsidR="00580139">
        <w:rPr>
          <w:color w:val="000000"/>
        </w:rPr>
        <w:t>)</w:t>
      </w:r>
      <w:r w:rsidR="00580139">
        <w:rPr>
          <w:i/>
          <w:iCs/>
          <w:color w:val="000000"/>
        </w:rPr>
        <w:t>.</w:t>
      </w:r>
      <w:r w:rsidR="00580139">
        <w:rPr>
          <w:color w:val="000000"/>
        </w:rPr>
        <w:t xml:space="preserve"> </w:t>
      </w:r>
      <w:r w:rsidR="00FB685F">
        <w:rPr>
          <w:color w:val="000000"/>
        </w:rPr>
        <w:t xml:space="preserve">These dates allowed </w:t>
      </w:r>
      <w:r w:rsidR="00FB685F">
        <w:rPr>
          <w:color w:val="000000"/>
        </w:rPr>
        <w:lastRenderedPageBreak/>
        <w:t xml:space="preserve">us to define the approximate duration of the observed gestation and lactation period for each species (observed gestation: </w:t>
      </w:r>
      <w:r w:rsidR="00FB685F">
        <w:rPr>
          <w:i/>
          <w:iCs/>
          <w:color w:val="000000"/>
        </w:rPr>
        <w:t xml:space="preserve">P. rufus </w:t>
      </w:r>
      <w:r w:rsidR="00FB685F">
        <w:rPr>
          <w:color w:val="000000"/>
        </w:rPr>
        <w:t xml:space="preserve">= </w:t>
      </w:r>
      <w:r w:rsidR="00FB685F" w:rsidRPr="00F83E8D">
        <w:rPr>
          <w:color w:val="000000"/>
        </w:rPr>
        <w:t>~80 days</w:t>
      </w:r>
      <w:r w:rsidR="00FB685F">
        <w:rPr>
          <w:i/>
          <w:iCs/>
          <w:color w:val="000000"/>
        </w:rPr>
        <w:t>, E. dupreanum=</w:t>
      </w:r>
      <w:r w:rsidR="00FB685F">
        <w:rPr>
          <w:color w:val="000000"/>
        </w:rPr>
        <w:t xml:space="preserve"> ~105 days</w:t>
      </w:r>
      <w:r w:rsidR="00FB685F">
        <w:rPr>
          <w:i/>
          <w:iCs/>
          <w:color w:val="000000"/>
        </w:rPr>
        <w:t xml:space="preserve">, </w:t>
      </w:r>
      <w:r w:rsidR="00FB685F">
        <w:rPr>
          <w:color w:val="000000"/>
        </w:rPr>
        <w:t xml:space="preserve">and </w:t>
      </w:r>
      <w:r w:rsidR="00FB685F">
        <w:rPr>
          <w:i/>
          <w:iCs/>
          <w:color w:val="000000"/>
        </w:rPr>
        <w:t xml:space="preserve">R. madagascariensis = </w:t>
      </w:r>
      <w:r w:rsidR="00FB685F">
        <w:rPr>
          <w:color w:val="000000"/>
        </w:rPr>
        <w:t xml:space="preserve">~90 days; observed lactation: </w:t>
      </w:r>
      <w:r w:rsidR="00FB685F">
        <w:rPr>
          <w:i/>
          <w:iCs/>
          <w:color w:val="000000"/>
        </w:rPr>
        <w:t xml:space="preserve">P. rufus </w:t>
      </w:r>
      <w:r w:rsidR="00FB685F">
        <w:rPr>
          <w:color w:val="000000"/>
        </w:rPr>
        <w:t xml:space="preserve">= </w:t>
      </w:r>
      <w:r w:rsidR="00FB685F" w:rsidRPr="00F83E8D">
        <w:rPr>
          <w:color w:val="000000"/>
        </w:rPr>
        <w:t>~</w:t>
      </w:r>
      <w:r w:rsidR="00FB685F">
        <w:rPr>
          <w:color w:val="000000"/>
        </w:rPr>
        <w:t>115</w:t>
      </w:r>
      <w:r w:rsidR="00FB685F" w:rsidRPr="00F83E8D">
        <w:rPr>
          <w:color w:val="000000"/>
        </w:rPr>
        <w:t xml:space="preserve"> days</w:t>
      </w:r>
      <w:r w:rsidR="00FB685F">
        <w:rPr>
          <w:i/>
          <w:iCs/>
          <w:color w:val="000000"/>
        </w:rPr>
        <w:t>, E. dupreanum=</w:t>
      </w:r>
      <w:r w:rsidR="00FB685F">
        <w:rPr>
          <w:color w:val="000000"/>
        </w:rPr>
        <w:t xml:space="preserve"> ~80 days</w:t>
      </w:r>
      <w:r w:rsidR="00FB685F">
        <w:rPr>
          <w:i/>
          <w:iCs/>
          <w:color w:val="000000"/>
        </w:rPr>
        <w:t xml:space="preserve">, </w:t>
      </w:r>
      <w:r w:rsidR="00FB685F">
        <w:rPr>
          <w:color w:val="000000"/>
        </w:rPr>
        <w:t xml:space="preserve">and </w:t>
      </w:r>
      <w:r w:rsidR="00FB685F">
        <w:rPr>
          <w:i/>
          <w:iCs/>
          <w:color w:val="000000"/>
        </w:rPr>
        <w:t xml:space="preserve">R. madagascariensis = </w:t>
      </w:r>
      <w:r w:rsidR="00FB685F">
        <w:rPr>
          <w:color w:val="000000"/>
        </w:rPr>
        <w:t>~60 days).</w:t>
      </w:r>
      <w:r w:rsidR="00504938">
        <w:rPr>
          <w:color w:val="000000"/>
        </w:rPr>
        <w:t xml:space="preserve"> Because gestation was observed through abdominal palpitation</w:t>
      </w:r>
      <w:r w:rsidR="00AA6291">
        <w:rPr>
          <w:color w:val="000000"/>
        </w:rPr>
        <w:t xml:space="preserve"> in the field</w:t>
      </w:r>
      <w:r w:rsidR="00504938">
        <w:rPr>
          <w:color w:val="000000"/>
        </w:rPr>
        <w:t>, we presumed that early stage pregnancies for all three species might not be visible. To account for this, we compared our observed gestation period for all three fruit bat species against that which has been previously described for closely</w:t>
      </w:r>
      <w:r w:rsidR="00AA6291">
        <w:rPr>
          <w:color w:val="000000"/>
        </w:rPr>
        <w:t>-</w:t>
      </w:r>
      <w:r w:rsidR="00504938">
        <w:rPr>
          <w:color w:val="000000"/>
        </w:rPr>
        <w:t>related species:</w:t>
      </w:r>
      <w:r w:rsidR="00504938">
        <w:rPr>
          <w:i/>
          <w:iCs/>
          <w:color w:val="000000"/>
        </w:rPr>
        <w:t xml:space="preserve"> </w:t>
      </w:r>
      <w:proofErr w:type="spellStart"/>
      <w:r w:rsidR="00504938">
        <w:rPr>
          <w:i/>
          <w:iCs/>
          <w:color w:val="000000"/>
        </w:rPr>
        <w:t>Pteropus</w:t>
      </w:r>
      <w:proofErr w:type="spellEnd"/>
      <w:r w:rsidR="00504938">
        <w:rPr>
          <w:i/>
          <w:iCs/>
          <w:color w:val="000000"/>
        </w:rPr>
        <w:t xml:space="preserve"> </w:t>
      </w:r>
      <w:proofErr w:type="spellStart"/>
      <w:r w:rsidR="00504938">
        <w:rPr>
          <w:i/>
          <w:iCs/>
          <w:color w:val="000000"/>
        </w:rPr>
        <w:t>alecto</w:t>
      </w:r>
      <w:proofErr w:type="spellEnd"/>
      <w:r w:rsidR="00504938">
        <w:rPr>
          <w:i/>
          <w:iCs/>
          <w:color w:val="000000"/>
        </w:rPr>
        <w:t xml:space="preserve">, </w:t>
      </w:r>
      <w:proofErr w:type="spellStart"/>
      <w:r w:rsidR="00504938">
        <w:rPr>
          <w:i/>
          <w:iCs/>
          <w:color w:val="000000"/>
        </w:rPr>
        <w:t>Pteropus</w:t>
      </w:r>
      <w:proofErr w:type="spellEnd"/>
      <w:r w:rsidR="00504938">
        <w:rPr>
          <w:i/>
          <w:iCs/>
          <w:color w:val="000000"/>
        </w:rPr>
        <w:t xml:space="preserve"> </w:t>
      </w:r>
      <w:proofErr w:type="spellStart"/>
      <w:r w:rsidR="00504938">
        <w:rPr>
          <w:i/>
          <w:iCs/>
          <w:color w:val="000000"/>
        </w:rPr>
        <w:t>policephalus</w:t>
      </w:r>
      <w:proofErr w:type="spellEnd"/>
      <w:r w:rsidR="00504938">
        <w:rPr>
          <w:i/>
          <w:iCs/>
          <w:color w:val="000000"/>
        </w:rPr>
        <w:t xml:space="preserve">, </w:t>
      </w:r>
      <w:r w:rsidR="00504938">
        <w:rPr>
          <w:color w:val="000000"/>
        </w:rPr>
        <w:t xml:space="preserve">and </w:t>
      </w:r>
      <w:proofErr w:type="spellStart"/>
      <w:r w:rsidR="00504938">
        <w:rPr>
          <w:i/>
          <w:iCs/>
          <w:color w:val="000000"/>
        </w:rPr>
        <w:t>Pteropus</w:t>
      </w:r>
      <w:proofErr w:type="spellEnd"/>
      <w:r w:rsidR="00504938">
        <w:rPr>
          <w:i/>
          <w:iCs/>
          <w:color w:val="000000"/>
        </w:rPr>
        <w:t xml:space="preserve"> </w:t>
      </w:r>
      <w:proofErr w:type="spellStart"/>
      <w:r w:rsidR="00504938">
        <w:rPr>
          <w:i/>
          <w:iCs/>
          <w:color w:val="000000"/>
        </w:rPr>
        <w:t>scapulatus</w:t>
      </w:r>
      <w:proofErr w:type="spellEnd"/>
      <w:r w:rsidR="00504938">
        <w:rPr>
          <w:i/>
          <w:iCs/>
          <w:color w:val="000000"/>
        </w:rPr>
        <w:t xml:space="preserve"> </w:t>
      </w:r>
      <w:r w:rsidR="0022118D">
        <w:rPr>
          <w:color w:val="000000"/>
        </w:rPr>
        <w:t xml:space="preserve">(sister species to </w:t>
      </w:r>
      <w:r w:rsidR="0022118D">
        <w:rPr>
          <w:i/>
          <w:iCs/>
          <w:color w:val="000000"/>
        </w:rPr>
        <w:t>P. rufus</w:t>
      </w:r>
      <w:r w:rsidR="0022118D">
        <w:rPr>
          <w:color w:val="000000"/>
        </w:rPr>
        <w:t xml:space="preserve">) </w:t>
      </w:r>
      <w:r w:rsidR="00504938">
        <w:rPr>
          <w:color w:val="000000"/>
        </w:rPr>
        <w:t xml:space="preserve">demonstrate a ~180 day gestation period on the Australian continent </w:t>
      </w:r>
      <w:r w:rsidR="00504938">
        <w:rPr>
          <w:color w:val="000000"/>
        </w:rPr>
        <w:fldChar w:fldCharType="begin" w:fldLock="1"/>
      </w:r>
      <w:r w:rsidR="00491D57">
        <w:rPr>
          <w:color w:val="000000"/>
        </w:rPr>
        <w:instrText>ADDIN CSL_CITATION {"citationItems":[{"id":"ITEM-1","itemData":{"DOI":"10.7882/AZ.2002.008","ISBN":"00056227","ISSN":"00672238","abstract":"... 1996) or birth-distribution data (Martin 1997; Martin and McIlwee 2002) provide any evidence that P. poliocephalus is able to advance the timing of reproduction, or otherwise accelerate its reproductive rate in response to a “good” season. ... \\n","author":[{"dropping-particle":"","family":"McIlwee","given":"A. P.","non-dropping-particle":"","parse-names":false,"suffix":""},{"dropping-particle":"","family":"Martin","given":"L.","non-dropping-particle":"","parse-names":false,"suffix":""}],"container-title":"Australian Zoologist","id":"ITEM-1","issue":"1","issued":{"date-parts":[["2002"]]},"page":"76-100","title":"On the intrinsic capacity for increase of Australian flying-foxes (&lt;i&gt;Pteropus spp., Megachiroptera &lt;/i&gt;)","type":"article-journal","volume":"32"},"uris":["http://www.mendeley.com/documents/?uuid=73c747d3-4d43-4103-b15d-3053a3106b73"]}],"mendeley":{"formattedCitation":"(McIlwee and Martin 2002)","plainTextFormattedCitation":"(McIlwee and Martin 2002)","previouslyFormattedCitation":"(McIlwee and Martin 2002)"},"properties":{"noteIndex":0},"schema":"https://github.com/citation-style-language/schema/raw/master/csl-citation.json"}</w:instrText>
      </w:r>
      <w:r w:rsidR="00504938">
        <w:rPr>
          <w:color w:val="000000"/>
        </w:rPr>
        <w:fldChar w:fldCharType="separate"/>
      </w:r>
      <w:r w:rsidR="00421AD2" w:rsidRPr="00421AD2">
        <w:rPr>
          <w:noProof/>
          <w:color w:val="000000"/>
        </w:rPr>
        <w:t>(McIlwee and Martin 2002)</w:t>
      </w:r>
      <w:r w:rsidR="00504938">
        <w:rPr>
          <w:color w:val="000000"/>
        </w:rPr>
        <w:fldChar w:fldCharType="end"/>
      </w:r>
      <w:r w:rsidR="00504938">
        <w:rPr>
          <w:color w:val="000000"/>
        </w:rPr>
        <w:t xml:space="preserve">, while </w:t>
      </w:r>
      <w:r w:rsidR="0022118D">
        <w:rPr>
          <w:i/>
          <w:iCs/>
          <w:color w:val="000000"/>
        </w:rPr>
        <w:t xml:space="preserve">Eidolon </w:t>
      </w:r>
      <w:proofErr w:type="spellStart"/>
      <w:r w:rsidR="0022118D">
        <w:rPr>
          <w:i/>
          <w:iCs/>
          <w:color w:val="000000"/>
        </w:rPr>
        <w:t>helvum</w:t>
      </w:r>
      <w:proofErr w:type="spellEnd"/>
      <w:r w:rsidR="0022118D">
        <w:rPr>
          <w:i/>
          <w:iCs/>
          <w:color w:val="000000"/>
        </w:rPr>
        <w:t xml:space="preserve"> </w:t>
      </w:r>
      <w:r w:rsidR="0022118D">
        <w:rPr>
          <w:color w:val="000000"/>
        </w:rPr>
        <w:t>(</w:t>
      </w:r>
      <w:r w:rsidR="00AA6291">
        <w:rPr>
          <w:color w:val="000000"/>
        </w:rPr>
        <w:t xml:space="preserve">sister species to </w:t>
      </w:r>
      <w:r w:rsidR="00AA6291">
        <w:rPr>
          <w:i/>
          <w:iCs/>
          <w:color w:val="000000"/>
        </w:rPr>
        <w:t>E. dupreanum</w:t>
      </w:r>
      <w:r w:rsidR="0022118D" w:rsidRPr="0022118D">
        <w:rPr>
          <w:color w:val="000000"/>
        </w:rPr>
        <w:t>)</w:t>
      </w:r>
      <w:r w:rsidR="0022118D">
        <w:rPr>
          <w:i/>
          <w:iCs/>
          <w:color w:val="000000"/>
        </w:rPr>
        <w:t xml:space="preserve"> </w:t>
      </w:r>
      <w:r w:rsidR="0022118D">
        <w:rPr>
          <w:color w:val="000000"/>
        </w:rPr>
        <w:t xml:space="preserve">and </w:t>
      </w:r>
      <w:r w:rsidR="00AA6291">
        <w:rPr>
          <w:i/>
          <w:iCs/>
          <w:color w:val="000000"/>
        </w:rPr>
        <w:t xml:space="preserve">Rousettus aegyptiacus </w:t>
      </w:r>
      <w:r w:rsidR="0022118D" w:rsidRPr="0022118D">
        <w:rPr>
          <w:color w:val="000000"/>
        </w:rPr>
        <w:t>(s</w:t>
      </w:r>
      <w:r w:rsidR="0022118D">
        <w:rPr>
          <w:color w:val="000000"/>
        </w:rPr>
        <w:t xml:space="preserve">ister species to </w:t>
      </w:r>
      <w:r w:rsidR="0022118D">
        <w:rPr>
          <w:i/>
          <w:iCs/>
          <w:color w:val="000000"/>
        </w:rPr>
        <w:t>R. madagascariensis</w:t>
      </w:r>
      <w:r w:rsidR="0022118D" w:rsidRPr="0022118D">
        <w:rPr>
          <w:color w:val="000000"/>
        </w:rPr>
        <w:t>)</w:t>
      </w:r>
      <w:r w:rsidR="0022118D">
        <w:rPr>
          <w:color w:val="000000"/>
        </w:rPr>
        <w:t xml:space="preserve"> </w:t>
      </w:r>
      <w:r w:rsidR="00AA6291">
        <w:rPr>
          <w:color w:val="000000"/>
        </w:rPr>
        <w:t>both demonstrate gestation periods of ~120 days on the African continent</w:t>
      </w:r>
      <w:r w:rsidR="00504938">
        <w:rPr>
          <w:color w:val="000000"/>
        </w:rPr>
        <w:t xml:space="preserve"> </w:t>
      </w:r>
      <w:r w:rsidR="0022118D">
        <w:rPr>
          <w:color w:val="000000"/>
        </w:rPr>
        <w:fldChar w:fldCharType="begin" w:fldLock="1"/>
      </w:r>
      <w:r w:rsidR="00491D57">
        <w:rPr>
          <w:color w:val="000000"/>
        </w:rPr>
        <w:instrText>ADDIN CSL_CITATION {"citationItems":[{"id":"ITEM-1","itemData":{"ISSN":"09738363","abstract":"Currently there is lack of information on the mating and reproduction of Eidolon helvum. We therefore set to investigate the uterus during the pregnant state with much emphasis on the two uterine limbs. A total of fortyseven pregnant female bats (Eidolon helvum) were studied. They were harvested on the Obafemi Awolowo University Campus. The animals were sacrificed by cervical dislocation. The left and right uteri limbs with the uteri body were fixed in 10% formol saline, processed for paraffin embedding and sectioned at 5 µm with a Rotary microtome. The sections were stained using Haematoxylin and Eosin (H&amp;E) stain to demonstrate the histoarchitecture of the uterus, and Verhoeff-van Giesson’s stain to demonstrate collagen and elastic fibers. The results showed that both uterine limbs are histologically implicated during pregnancy. The prevalent fiber is the collagen type during pregnancy and the elastic type during the non pregnant state. It can be concluded that pregnancy can either be implanted in the right or left uterine limb of the Eidolon helvum as opposed to the earlier reports that implantation is always in the left uterine limb.","author":[{"dropping-particle":"","family":"Odukoya","given":"Samson A.","non-dropping-particle":"","parse-names":false,"suffix":""},{"dropping-particle":"","family":"Adeeyo","given":"Olusola A.","non-dropping-particle":"","parse-names":false,"suffix":""},{"dropping-particle":"","family":"Ofusori","given":"David A.","non-dropping-particle":"","parse-names":false,"suffix":""},{"dropping-particle":"","family":"Caxton-Martins","given":"Ademola E.","non-dropping-particle":"","parse-names":false,"suffix":""},{"dropping-particle":"","family":"Ayoka","given":"Oladele A.","non-dropping-particle":"","parse-names":false,"suffix":""},{"dropping-particle":"","family":"Oyewo","given":"Olutoyin O.","non-dropping-particle":"","parse-names":false,"suffix":""},{"dropping-particle":"","family":"Babatunde","given":"Layi S.","non-dropping-particle":"","parse-names":false,"suffix":""},{"dropping-particle":"","family":"Yusuf","given":"Uthman A.","non-dropping-particle":"","parse-names":false,"suffix":""},{"dropping-particle":"","family":"Adegoke","given":"Adebiyi A.","non-dropping-particle":"","parse-names":false,"suffix":""},{"dropping-particle":"","family":"Ishola","given":"Olufunto O.","non-dropping-particle":"","parse-names":false,"suffix":""}],"container-title":"International Journal of Integrative Biology","id":"ITEM-1","issue":"3","issued":{"date-parts":[["2008"]]},"page":"169-174","title":"Histological investigation of the pregnant and non pregnant uterine limbs of the frugivorous bat (&lt;i&gt;Eidolon helvum&lt;/i&gt;)","type":"article-journal","volume":"3"},"uris":["http://www.mendeley.com/documents/?uuid=d0be20e8-4a38-4b60-9978-2e4fcf7c3618"]},{"id":"ITEM-2","itemData":{"DOI":"10.1139/z11-013","ISSN":"00084301","abstract":"Male and female animals frequently have different foraging behaviours owing to differences in body size or nutritional demand, or to intraspecific competition. We studied foraging by Egyptian fruit bats (Rousettus aegyptiacus (E. Geoffroy, 1810)) in Cape Town, South Africa, to test predictions based on differences in nutritional demand during reproduction. Using radiotelemetry, we compared emergence, return, and foraging times of males and females during pregnancy and lactation. We also determined home-range size, habitat use, and use of figs (genus Ficus L.), which are a potential source of calcium for lactating females. During the pregnancy period, males left their roost later than females and were away from the roost for shorter periods. There were no differences in timing of foraging during lactation. Females foraged in native forest more than males did, but home-range size did not differ. There was no evidence that females fed on figs more than males did. Differences in foraging behaviour were not as predicted based on nutritional and energetic differences. The small population may have meant that there was little competition for food, and figs may have provided a profitable source of energy for both males and females. Differences in the timing of foraging are best explained by the need for males to defend roosting sites.","author":[{"dropping-particle":"","family":"Barclay","given":"R. M.R.","non-dropping-particle":"","parse-names":false,"suffix":""},{"dropping-particle":"","family":"Jacobs","given":"D. S.","non-dropping-particle":"","parse-names":false,"suffix":""}],"container-title":"Canadian Journal of Zoology","id":"ITEM-2","issue":"6","issued":{"date-parts":[["2011"]]},"page":"466-473","title":"Differences in the foraging behaviour of male and female egyptian fruit bats (&lt;i&gt;Rousettus aegyptiacus&lt;/i&gt;)","type":"article-journal","volume":"89"},"uris":["http://www.mendeley.com/documents/?uuid=32343a8a-8922-4ae6-9cf6-564f8090e8b9"]}],"mendeley":{"formattedCitation":"(Odukoya et al. 2008; Barclay and Jacobs 2011)","plainTextFormattedCitation":"(Odukoya et al. 2008; Barclay and Jacobs 2011)","previouslyFormattedCitation":"(Odukoya et al. 2008; Barclay and Jacobs 2011)"},"properties":{"noteIndex":0},"schema":"https://github.com/citation-style-language/schema/raw/master/csl-citation.json"}</w:instrText>
      </w:r>
      <w:r w:rsidR="0022118D">
        <w:rPr>
          <w:color w:val="000000"/>
        </w:rPr>
        <w:fldChar w:fldCharType="separate"/>
      </w:r>
      <w:r w:rsidR="00421AD2" w:rsidRPr="00421AD2">
        <w:rPr>
          <w:noProof/>
          <w:color w:val="000000"/>
        </w:rPr>
        <w:t>(Odukoya et al. 2008; Barclay and Jacobs 2011)</w:t>
      </w:r>
      <w:r w:rsidR="0022118D">
        <w:rPr>
          <w:color w:val="000000"/>
        </w:rPr>
        <w:fldChar w:fldCharType="end"/>
      </w:r>
      <w:r w:rsidR="0022118D">
        <w:rPr>
          <w:color w:val="000000"/>
        </w:rPr>
        <w:t xml:space="preserve">. Extension of the gestation period for the three Malagasy species back in time from the birth pulse to match those recorded for sister species elsewhere would place the mating period for </w:t>
      </w:r>
      <w:r w:rsidR="0022118D">
        <w:rPr>
          <w:i/>
          <w:iCs/>
          <w:color w:val="000000"/>
        </w:rPr>
        <w:t xml:space="preserve">P. rufus </w:t>
      </w:r>
      <w:r w:rsidR="0022118D">
        <w:rPr>
          <w:color w:val="000000"/>
        </w:rPr>
        <w:t xml:space="preserve">in the month of April, for </w:t>
      </w:r>
      <w:r w:rsidR="0022118D">
        <w:rPr>
          <w:i/>
          <w:iCs/>
          <w:color w:val="000000"/>
        </w:rPr>
        <w:t xml:space="preserve">E. dupreanum </w:t>
      </w:r>
      <w:r w:rsidR="0022118D">
        <w:rPr>
          <w:color w:val="000000"/>
        </w:rPr>
        <w:t xml:space="preserve">in the month of July, and for </w:t>
      </w:r>
      <w:r w:rsidR="0022118D">
        <w:rPr>
          <w:i/>
          <w:iCs/>
          <w:color w:val="000000"/>
        </w:rPr>
        <w:t xml:space="preserve">R. madagascariensis </w:t>
      </w:r>
      <w:r w:rsidR="0022118D">
        <w:rPr>
          <w:color w:val="000000"/>
        </w:rPr>
        <w:t xml:space="preserve">in the month of August. These estimates of mating period are consistent with previous reporting for </w:t>
      </w:r>
      <w:r w:rsidR="0022118D">
        <w:rPr>
          <w:i/>
          <w:iCs/>
          <w:color w:val="000000"/>
        </w:rPr>
        <w:t>P. rufus</w:t>
      </w:r>
      <w:r w:rsidR="0022118D">
        <w:rPr>
          <w:color w:val="000000"/>
        </w:rPr>
        <w:t xml:space="preserve"> </w:t>
      </w:r>
      <w:r w:rsidR="0022118D">
        <w:rPr>
          <w:color w:val="000000"/>
        </w:rPr>
        <w:fldChar w:fldCharType="begin" w:fldLock="1"/>
      </w:r>
      <w:r w:rsidR="00491D57">
        <w:rPr>
          <w:color w:val="000000"/>
        </w:rPr>
        <w:instrText>ADDIN CSL_CITATION {"citationItems":[{"id":"ITEM-1","itemData":{"DOI":"10.1017/S0266467407004178","ISBN":"0266467407","ISSN":"0266-4674","author":[{"dropping-particle":"","family":"Long","given":"Emma","non-dropping-particle":"","parse-names":false,"suffix":""},{"dropping-particle":"","family":"Racey","given":"Paul a.","non-dropping-particle":"","parse-names":false,"suffix":""}],"container-title":"Journal of Tropical Ecology","id":"ITEM-1","issue":"04","issued":{"date-parts":[["2007","7","2"]]},"page":"397","title":"An exotic plantation crop as a keystone resource for an endemic megachiropteran, Pteropus rufus, in Madagascar","type":"article-journal","volume":"23"},"uris":["http://www.mendeley.com/documents/?uuid=d1fe0ecf-eb76-445c-a5cd-69d4843d7af1"]}],"mendeley":{"formattedCitation":"(Long and Racey 2007)","plainTextFormattedCitation":"(Long and Racey 2007)","previouslyFormattedCitation":"(Long and Racey 2007)"},"properties":{"noteIndex":0},"schema":"https://github.com/citation-style-language/schema/raw/master/csl-citation.json"}</w:instrText>
      </w:r>
      <w:r w:rsidR="0022118D">
        <w:rPr>
          <w:color w:val="000000"/>
        </w:rPr>
        <w:fldChar w:fldCharType="separate"/>
      </w:r>
      <w:r w:rsidR="00421AD2" w:rsidRPr="00421AD2">
        <w:rPr>
          <w:noProof/>
          <w:color w:val="000000"/>
        </w:rPr>
        <w:t>(Long and Racey 2007)</w:t>
      </w:r>
      <w:r w:rsidR="0022118D">
        <w:rPr>
          <w:color w:val="000000"/>
        </w:rPr>
        <w:fldChar w:fldCharType="end"/>
      </w:r>
      <w:r w:rsidR="0022118D">
        <w:rPr>
          <w:color w:val="000000"/>
        </w:rPr>
        <w:t xml:space="preserve"> and </w:t>
      </w:r>
      <w:r w:rsidR="0022118D">
        <w:rPr>
          <w:i/>
          <w:iCs/>
          <w:color w:val="000000"/>
        </w:rPr>
        <w:t xml:space="preserve">R. madagascariensis </w:t>
      </w:r>
      <w:r w:rsidR="0022118D">
        <w:rPr>
          <w:i/>
          <w:iCs/>
          <w:color w:val="000000"/>
        </w:rPr>
        <w:fldChar w:fldCharType="begin" w:fldLock="1"/>
      </w:r>
      <w:r w:rsidR="00491D57">
        <w:rPr>
          <w:i/>
          <w:iCs/>
          <w:color w:val="000000"/>
        </w:rPr>
        <w:instrText>ADDIN CSL_CITATION {"citationItems":[{"id":"ITEM-1","itemData":{"DOI":"10.3161/15081109ACC2019.21.1.008","ISSN":"15081109","abstract":"Population size and survival are crucial factors to understand population dynamics of a given species, especially those that have long life spans and delayed sexual maturity, such as Pteropodidae bats. We studied the population size and apparent survival of individuals at a day roost site of an endemic cave-dwelling Malagasy fruit bat, Rousettus madagascariensis, in relation with age and sex. 1,801 individuals were captured and tagged over the course of four years in the Grotte des Chauves-souris, Réserve Spéciale d'Ankarana, northern Madagascar. The Cormack-Jolly-Seber model and the POPAN model in the program MARK were used to analyze mark-recapture data and to estimate apparent individual survival and population size. The apparent survival of individuals ranged from 0.46 to 0.60, but exhibited significant variability associated with age, sex, and time. Apparent survival is lower in adults compared to sub-adults (φadult = 0.49; φsub-adult = 0.63). For adults, the apparent survival of males was higher (φmale = 0.50; φfemale = 0.47), and conversely for sub-adults, it was in favor of females (φmale = 0.55; φfemale = 0.70). Population size ranged from 1,245 (CI: 268-3,050) to 5,868 (CI: 3,520-10,601) and was significantly higher during the wet season as compared to the dry season. The survival rate in this population is strongly influenced by mortality and secondarily by dispersal. We found that the apparent survival of individuals has a positive impact on population growth but less than birth rate. Thus, the health and sustainability of the population relies heavily on individual survival.","author":[{"dropping-particle":"","family":"Noroalintseheno Lalarivoniaina","given":"Oliva S.","non-dropping-particle":"","parse-names":false,"suffix":""},{"dropping-particle":"","family":"Rajemison","given":"Faneva I.","non-dropping-particle":"","parse-names":false,"suffix":""},{"dropping-particle":"V.","family":"Ramanantsalama","given":"Riana","non-dropping-particle":"","parse-names":false,"suffix":""},{"dropping-particle":"","family":"Andrianarimisa","given":"Aristide","non-dropping-particle":"","parse-names":false,"suffix":""},{"dropping-particle":"","family":"Goodman","given":"Steven M.","non-dropping-particle":"","parse-names":false,"suffix":""}],"container-title":"Acta Chiropterologica","id":"ITEM-1","issue":"1","issued":{"date-parts":[["2019"]]},"page":"103-113","title":"Population size and survival of the Malagasy fruit bat &lt;i&gt;Rousettus madagascariensis&lt;/i&gt; (Pteropodidae) in Ankarana, Northern Madagascar","type":"article-journal","volume":"21"},"uris":["http://www.mendeley.com/documents/?uuid=3f9e7e7d-7d80-4e28-b22c-c0b66849b1f3"]}],"mendeley":{"formattedCitation":"(Noroalintseheno Lalarivoniaina et al. 2019)","plainTextFormattedCitation":"(Noroalintseheno Lalarivoniaina et al. 2019)","previouslyFormattedCitation":"(Noroalintseheno Lalarivoniaina et al. 2019)"},"properties":{"noteIndex":0},"schema":"https://github.com/citation-style-language/schema/raw/master/csl-citation.json"}</w:instrText>
      </w:r>
      <w:r w:rsidR="0022118D">
        <w:rPr>
          <w:i/>
          <w:iCs/>
          <w:color w:val="000000"/>
        </w:rPr>
        <w:fldChar w:fldCharType="separate"/>
      </w:r>
      <w:r w:rsidR="00421AD2" w:rsidRPr="00421AD2">
        <w:rPr>
          <w:iCs/>
          <w:noProof/>
          <w:color w:val="000000"/>
        </w:rPr>
        <w:t>(Noroalintseheno Lalarivoniaina et al. 2019)</w:t>
      </w:r>
      <w:r w:rsidR="0022118D">
        <w:rPr>
          <w:i/>
          <w:iCs/>
          <w:color w:val="000000"/>
        </w:rPr>
        <w:fldChar w:fldCharType="end"/>
      </w:r>
      <w:r w:rsidR="009E23C3" w:rsidRPr="009E23C3">
        <w:rPr>
          <w:color w:val="000000"/>
        </w:rPr>
        <w:t>;</w:t>
      </w:r>
      <w:r w:rsidR="009E23C3">
        <w:rPr>
          <w:color w:val="000000"/>
        </w:rPr>
        <w:t xml:space="preserve"> to our knowledge, no previous records of the reproductive calendar for </w:t>
      </w:r>
      <w:r w:rsidR="009E23C3">
        <w:rPr>
          <w:i/>
          <w:iCs/>
          <w:color w:val="000000"/>
        </w:rPr>
        <w:t xml:space="preserve">E. dupreanum </w:t>
      </w:r>
      <w:r w:rsidR="009E23C3">
        <w:rPr>
          <w:color w:val="000000"/>
        </w:rPr>
        <w:t>have been published.</w:t>
      </w:r>
    </w:p>
    <w:p w14:paraId="4AAF30FD" w14:textId="3DC60339" w:rsidR="00C46656" w:rsidRDefault="009E23C3" w:rsidP="004721A4">
      <w:pPr>
        <w:contextualSpacing/>
        <w:jc w:val="both"/>
        <w:rPr>
          <w:color w:val="000000"/>
        </w:rPr>
      </w:pPr>
      <w:r>
        <w:rPr>
          <w:color w:val="000000"/>
        </w:rPr>
        <w:tab/>
        <w:t xml:space="preserve">In sum, we observed the longest gestation and lactation period for </w:t>
      </w:r>
      <w:r>
        <w:rPr>
          <w:i/>
          <w:iCs/>
          <w:color w:val="000000"/>
        </w:rPr>
        <w:t>P. rufus,</w:t>
      </w:r>
      <w:r>
        <w:rPr>
          <w:color w:val="000000"/>
        </w:rPr>
        <w:t xml:space="preserve"> which births first of the three Malagasy fruit bat species, followed by </w:t>
      </w:r>
      <w:r>
        <w:rPr>
          <w:i/>
          <w:iCs/>
          <w:color w:val="000000"/>
        </w:rPr>
        <w:t xml:space="preserve">E. dupreanum, </w:t>
      </w:r>
      <w:r>
        <w:rPr>
          <w:color w:val="000000"/>
        </w:rPr>
        <w:t xml:space="preserve">and </w:t>
      </w:r>
      <w:r>
        <w:rPr>
          <w:i/>
          <w:iCs/>
          <w:color w:val="000000"/>
        </w:rPr>
        <w:t xml:space="preserve">R. madagascariensis, </w:t>
      </w:r>
      <w:r>
        <w:rPr>
          <w:color w:val="000000"/>
        </w:rPr>
        <w:t>in order of decreasing body size. Despite differences in the timing and duration of gestation, however, lactating mothers for all three species weaned pups around</w:t>
      </w:r>
      <w:r w:rsidRPr="009E23C3">
        <w:rPr>
          <w:color w:val="000000"/>
        </w:rPr>
        <w:t xml:space="preserve"> </w:t>
      </w:r>
      <w:r>
        <w:rPr>
          <w:color w:val="000000"/>
        </w:rPr>
        <w:t>the same time of the year</w:t>
      </w:r>
      <w:r w:rsidR="004F712D">
        <w:rPr>
          <w:color w:val="000000"/>
        </w:rPr>
        <w:t xml:space="preserve"> </w:t>
      </w:r>
      <w:r>
        <w:rPr>
          <w:color w:val="000000"/>
        </w:rPr>
        <w:t xml:space="preserve">(~late January – February), at the onset of peak fruit abundance in the hot-wet season </w:t>
      </w:r>
      <w:r w:rsidR="00276C57">
        <w:rPr>
          <w:color w:val="000000"/>
        </w:rPr>
        <w:t>in</w:t>
      </w:r>
      <w:r>
        <w:rPr>
          <w:color w:val="000000"/>
        </w:rPr>
        <w:t xml:space="preserve"> the District of </w:t>
      </w:r>
      <w:proofErr w:type="spellStart"/>
      <w:r>
        <w:rPr>
          <w:color w:val="000000"/>
        </w:rPr>
        <w:t>Moramanga</w:t>
      </w:r>
      <w:proofErr w:type="spellEnd"/>
      <w:r>
        <w:rPr>
          <w:color w:val="000000"/>
        </w:rPr>
        <w:t xml:space="preserve">. </w:t>
      </w:r>
    </w:p>
    <w:p w14:paraId="3DF74941" w14:textId="1CFFCB99" w:rsidR="008C4F0F" w:rsidRDefault="0059487F" w:rsidP="004721A4">
      <w:pPr>
        <w:ind w:firstLine="720"/>
        <w:contextualSpacing/>
        <w:jc w:val="both"/>
        <w:rPr>
          <w:color w:val="000000"/>
        </w:rPr>
      </w:pPr>
      <w:r>
        <w:rPr>
          <w:i/>
          <w:iCs/>
          <w:color w:val="000000"/>
        </w:rPr>
        <w:t>Morphological patterns—</w:t>
      </w:r>
      <w:r w:rsidR="001710E9">
        <w:rPr>
          <w:color w:val="000000"/>
        </w:rPr>
        <w:t xml:space="preserve">After searching the literature, </w:t>
      </w:r>
      <w:r w:rsidR="008C4F0F">
        <w:rPr>
          <w:color w:val="000000"/>
        </w:rPr>
        <w:t>we successfully</w:t>
      </w:r>
      <w:r w:rsidR="00CA0D00">
        <w:rPr>
          <w:color w:val="000000"/>
        </w:rPr>
        <w:t xml:space="preserve"> compile</w:t>
      </w:r>
      <w:r w:rsidR="008C4F0F">
        <w:rPr>
          <w:color w:val="000000"/>
        </w:rPr>
        <w:t>d</w:t>
      </w:r>
      <w:r w:rsidR="00CA0D00">
        <w:rPr>
          <w:color w:val="000000"/>
        </w:rPr>
        <w:t xml:space="preserve"> mass records from 103</w:t>
      </w:r>
      <w:r w:rsidR="00CA0D00">
        <w:rPr>
          <w:color w:val="FF0000"/>
        </w:rPr>
        <w:t xml:space="preserve"> </w:t>
      </w:r>
      <w:r w:rsidR="00CA0D00">
        <w:rPr>
          <w:color w:val="000000"/>
        </w:rPr>
        <w:t>pteropodid species for females and 106 species for males; forearm records from 146</w:t>
      </w:r>
      <w:r w:rsidR="00CA0D00" w:rsidRPr="005C2277">
        <w:rPr>
          <w:color w:val="FF0000"/>
        </w:rPr>
        <w:t xml:space="preserve"> </w:t>
      </w:r>
      <w:r w:rsidR="00CA0D00">
        <w:rPr>
          <w:color w:val="000000"/>
        </w:rPr>
        <w:t>species for females and 140 species for males; tibia records from 64 species for females and 64 species for males; and ear length records from 101 species for females and 99 species for males.</w:t>
      </w:r>
      <w:r w:rsidR="001710E9">
        <w:rPr>
          <w:color w:val="000000"/>
        </w:rPr>
        <w:t xml:space="preserve"> We compared these </w:t>
      </w:r>
      <w:r w:rsidR="00D86326">
        <w:rPr>
          <w:color w:val="000000"/>
        </w:rPr>
        <w:t xml:space="preserve">records </w:t>
      </w:r>
      <w:r w:rsidR="001710E9">
        <w:rPr>
          <w:color w:val="000000"/>
        </w:rPr>
        <w:t>against morphological patterns witnessed in our own longitudinally-collected field data.</w:t>
      </w:r>
    </w:p>
    <w:p w14:paraId="52C2194E" w14:textId="300DA075" w:rsidR="00382477" w:rsidRPr="007607FB" w:rsidRDefault="001710E9" w:rsidP="004721A4">
      <w:pPr>
        <w:ind w:firstLine="720"/>
        <w:contextualSpacing/>
        <w:jc w:val="both"/>
        <w:rPr>
          <w:color w:val="FF0000"/>
        </w:rPr>
      </w:pPr>
      <w:r w:rsidRPr="007607FB">
        <w:rPr>
          <w:color w:val="FF0000"/>
        </w:rPr>
        <w:t>For Malagasy fruit bats</w:t>
      </w:r>
      <w:r w:rsidR="0059487F" w:rsidRPr="007607FB">
        <w:rPr>
          <w:color w:val="FF0000"/>
        </w:rPr>
        <w:t xml:space="preserve">, we observed large differences in morphology across species but few significant differences </w:t>
      </w:r>
      <w:r w:rsidR="009362CA" w:rsidRPr="007607FB">
        <w:rPr>
          <w:color w:val="FF0000"/>
        </w:rPr>
        <w:t xml:space="preserve">by </w:t>
      </w:r>
      <w:r w:rsidR="0059487F" w:rsidRPr="007607FB">
        <w:rPr>
          <w:color w:val="FF0000"/>
        </w:rPr>
        <w:t xml:space="preserve">sex. The Malagasy fruit bat species ranked in size, from largest to smallest: </w:t>
      </w:r>
      <w:r w:rsidR="0059487F" w:rsidRPr="007607FB">
        <w:rPr>
          <w:i/>
          <w:iCs/>
          <w:color w:val="FF0000"/>
        </w:rPr>
        <w:t xml:space="preserve">P. rufus, E. dupreanum, </w:t>
      </w:r>
      <w:r w:rsidR="0059487F" w:rsidRPr="007607FB">
        <w:rPr>
          <w:color w:val="FF0000"/>
        </w:rPr>
        <w:t xml:space="preserve">and </w:t>
      </w:r>
      <w:r w:rsidR="0059487F" w:rsidRPr="007607FB">
        <w:rPr>
          <w:i/>
          <w:iCs/>
          <w:color w:val="FF0000"/>
        </w:rPr>
        <w:t xml:space="preserve">R. madagascariensis, </w:t>
      </w:r>
      <w:r w:rsidR="00EC3D73" w:rsidRPr="007607FB">
        <w:rPr>
          <w:color w:val="FF0000"/>
        </w:rPr>
        <w:t xml:space="preserve">with the size ranges of each species </w:t>
      </w:r>
      <w:r w:rsidR="0059487F" w:rsidRPr="007607FB">
        <w:rPr>
          <w:color w:val="FF0000"/>
        </w:rPr>
        <w:t>roughly spanning the range in ear length, tibia length, and forearm length as</w:t>
      </w:r>
      <w:r w:rsidR="00EC3D73" w:rsidRPr="007607FB">
        <w:rPr>
          <w:color w:val="FF0000"/>
        </w:rPr>
        <w:t xml:space="preserve"> the</w:t>
      </w:r>
      <w:r w:rsidR="0059487F" w:rsidRPr="007607FB">
        <w:rPr>
          <w:color w:val="FF0000"/>
        </w:rPr>
        <w:t xml:space="preserve"> mean values for </w:t>
      </w:r>
      <w:r w:rsidR="00EC3D73" w:rsidRPr="007607FB">
        <w:rPr>
          <w:color w:val="FF0000"/>
        </w:rPr>
        <w:t xml:space="preserve">all </w:t>
      </w:r>
      <w:r w:rsidR="004A2623" w:rsidRPr="007607FB">
        <w:rPr>
          <w:color w:val="FF0000"/>
        </w:rPr>
        <w:t xml:space="preserve">non-Malagasy </w:t>
      </w:r>
      <w:proofErr w:type="spellStart"/>
      <w:r w:rsidR="0059487F" w:rsidRPr="007607FB">
        <w:rPr>
          <w:color w:val="FF0000"/>
        </w:rPr>
        <w:t>pteropdid</w:t>
      </w:r>
      <w:proofErr w:type="spellEnd"/>
      <w:r w:rsidR="0059487F" w:rsidRPr="007607FB">
        <w:rPr>
          <w:color w:val="FF0000"/>
        </w:rPr>
        <w:t xml:space="preserve"> bats surveyed across the literature (</w:t>
      </w:r>
      <w:r w:rsidR="0059487F" w:rsidRPr="007607FB">
        <w:rPr>
          <w:b/>
          <w:bCs/>
          <w:color w:val="FF0000"/>
        </w:rPr>
        <w:t>Fig. 2</w:t>
      </w:r>
      <w:r w:rsidR="00382477" w:rsidRPr="007607FB">
        <w:rPr>
          <w:b/>
          <w:bCs/>
          <w:color w:val="FF0000"/>
        </w:rPr>
        <w:t>A-C</w:t>
      </w:r>
      <w:r w:rsidR="0059487F" w:rsidRPr="007607FB">
        <w:rPr>
          <w:color w:val="FF0000"/>
        </w:rPr>
        <w:t>)</w:t>
      </w:r>
      <w:r w:rsidR="004A2623" w:rsidRPr="007607FB">
        <w:rPr>
          <w:color w:val="FF0000"/>
        </w:rPr>
        <w:t>. Specific morphological ranges for tibia length and forearm length matched th</w:t>
      </w:r>
      <w:r w:rsidR="00CA6637" w:rsidRPr="007607FB">
        <w:rPr>
          <w:color w:val="FF0000"/>
        </w:rPr>
        <w:t xml:space="preserve">e size distributions of the three species, scaling downward from </w:t>
      </w:r>
      <w:r w:rsidR="00CA6637" w:rsidRPr="007607FB">
        <w:rPr>
          <w:i/>
          <w:iCs/>
          <w:color w:val="FF0000"/>
        </w:rPr>
        <w:t xml:space="preserve">P. rufus </w:t>
      </w:r>
      <w:r w:rsidR="00CA6637" w:rsidRPr="007607FB">
        <w:rPr>
          <w:color w:val="FF0000"/>
        </w:rPr>
        <w:t>to</w:t>
      </w:r>
      <w:r w:rsidR="00CA6637" w:rsidRPr="007607FB">
        <w:rPr>
          <w:i/>
          <w:iCs/>
          <w:color w:val="FF0000"/>
        </w:rPr>
        <w:t xml:space="preserve"> E. dupreanum </w:t>
      </w:r>
      <w:r w:rsidR="00CA6637" w:rsidRPr="007607FB">
        <w:rPr>
          <w:color w:val="FF0000"/>
        </w:rPr>
        <w:t xml:space="preserve">to </w:t>
      </w:r>
      <w:r w:rsidR="00CA6637" w:rsidRPr="007607FB">
        <w:rPr>
          <w:i/>
          <w:iCs/>
          <w:color w:val="FF0000"/>
        </w:rPr>
        <w:t>R. madagascariensis.</w:t>
      </w:r>
      <w:r w:rsidR="00CA6637" w:rsidRPr="007607FB">
        <w:rPr>
          <w:color w:val="FF0000"/>
        </w:rPr>
        <w:t xml:space="preserve"> For ear lengths, </w:t>
      </w:r>
      <w:r w:rsidR="00CA6637" w:rsidRPr="007607FB">
        <w:rPr>
          <w:i/>
          <w:iCs/>
          <w:color w:val="FF0000"/>
        </w:rPr>
        <w:t xml:space="preserve">P. rufus </w:t>
      </w:r>
      <w:r w:rsidR="00CA6637" w:rsidRPr="007607FB">
        <w:rPr>
          <w:color w:val="FF0000"/>
        </w:rPr>
        <w:t xml:space="preserve">and </w:t>
      </w:r>
      <w:r w:rsidR="00CA6637" w:rsidRPr="007607FB">
        <w:rPr>
          <w:i/>
          <w:iCs/>
          <w:color w:val="FF0000"/>
        </w:rPr>
        <w:t xml:space="preserve">E. dupreanum </w:t>
      </w:r>
      <w:r w:rsidR="00CA6637" w:rsidRPr="007607FB">
        <w:rPr>
          <w:color w:val="FF0000"/>
        </w:rPr>
        <w:t xml:space="preserve">distributions were largely overlapping, while </w:t>
      </w:r>
      <w:r w:rsidR="00CA6637" w:rsidRPr="007607FB">
        <w:rPr>
          <w:i/>
          <w:iCs/>
          <w:color w:val="FF0000"/>
        </w:rPr>
        <w:t xml:space="preserve">R. madagascariensis </w:t>
      </w:r>
      <w:r w:rsidR="00CA6637" w:rsidRPr="007607FB">
        <w:rPr>
          <w:color w:val="FF0000"/>
        </w:rPr>
        <w:t>were</w:t>
      </w:r>
      <w:r w:rsidR="00A84EED" w:rsidRPr="007607FB">
        <w:rPr>
          <w:color w:val="FF0000"/>
        </w:rPr>
        <w:t xml:space="preserve"> smaller</w:t>
      </w:r>
      <w:r w:rsidR="00D86326" w:rsidRPr="007607FB">
        <w:rPr>
          <w:color w:val="FF0000"/>
        </w:rPr>
        <w:t xml:space="preserve">; </w:t>
      </w:r>
      <w:r w:rsidR="00382477" w:rsidRPr="007607FB">
        <w:rPr>
          <w:color w:val="FF0000"/>
        </w:rPr>
        <w:t>species-specif</w:t>
      </w:r>
      <w:r w:rsidR="000E0F5F" w:rsidRPr="007607FB">
        <w:rPr>
          <w:color w:val="FF0000"/>
        </w:rPr>
        <w:t>i</w:t>
      </w:r>
      <w:r w:rsidR="00382477" w:rsidRPr="007607FB">
        <w:rPr>
          <w:color w:val="FF0000"/>
        </w:rPr>
        <w:t xml:space="preserve">c interquartile ranges for each morphological trait are summarized in </w:t>
      </w:r>
      <w:r w:rsidR="00382477" w:rsidRPr="007607FB">
        <w:rPr>
          <w:b/>
          <w:bCs/>
          <w:color w:val="FF0000"/>
        </w:rPr>
        <w:t>Table S2</w:t>
      </w:r>
      <w:r w:rsidR="00A84EED" w:rsidRPr="007607FB">
        <w:rPr>
          <w:color w:val="FF0000"/>
        </w:rPr>
        <w:t xml:space="preserve">. </w:t>
      </w:r>
      <w:r w:rsidR="00237488" w:rsidRPr="007607FB">
        <w:rPr>
          <w:color w:val="FF0000"/>
        </w:rPr>
        <w:t>L</w:t>
      </w:r>
      <w:r w:rsidR="00A84EED" w:rsidRPr="007607FB">
        <w:rPr>
          <w:color w:val="FF0000"/>
        </w:rPr>
        <w:t xml:space="preserve">ength distributions for most traits were not significantly different by sex, except in the case of forearm lengths for </w:t>
      </w:r>
      <w:r w:rsidR="00A84EED" w:rsidRPr="007607FB">
        <w:rPr>
          <w:i/>
          <w:iCs/>
          <w:color w:val="FF0000"/>
        </w:rPr>
        <w:t>P.  rufus</w:t>
      </w:r>
      <w:r w:rsidR="009362CA" w:rsidRPr="007607FB">
        <w:rPr>
          <w:color w:val="FF0000"/>
        </w:rPr>
        <w:t xml:space="preserve"> and tibia and forearm lengths for </w:t>
      </w:r>
      <w:r w:rsidR="009362CA" w:rsidRPr="007607FB">
        <w:rPr>
          <w:i/>
          <w:iCs/>
          <w:color w:val="FF0000"/>
        </w:rPr>
        <w:t xml:space="preserve">R. madagascariensis, </w:t>
      </w:r>
      <w:r w:rsidR="009362CA" w:rsidRPr="007607FB">
        <w:rPr>
          <w:color w:val="FF0000"/>
        </w:rPr>
        <w:t xml:space="preserve">which </w:t>
      </w:r>
      <w:r w:rsidR="00237488" w:rsidRPr="007607FB">
        <w:rPr>
          <w:color w:val="FF0000"/>
        </w:rPr>
        <w:t>were</w:t>
      </w:r>
      <w:r w:rsidR="0047451A" w:rsidRPr="007607FB">
        <w:rPr>
          <w:color w:val="FF0000"/>
        </w:rPr>
        <w:t xml:space="preserve"> all </w:t>
      </w:r>
      <w:r w:rsidR="00237488" w:rsidRPr="007607FB">
        <w:rPr>
          <w:color w:val="FF0000"/>
        </w:rPr>
        <w:t xml:space="preserve">significantly larger </w:t>
      </w:r>
      <w:r w:rsidR="009362CA" w:rsidRPr="007607FB">
        <w:rPr>
          <w:color w:val="FF0000"/>
        </w:rPr>
        <w:t xml:space="preserve">in females than </w:t>
      </w:r>
      <w:r w:rsidR="0047451A" w:rsidRPr="007607FB">
        <w:rPr>
          <w:color w:val="FF0000"/>
        </w:rPr>
        <w:t xml:space="preserve">in </w:t>
      </w:r>
      <w:r w:rsidR="009362CA" w:rsidRPr="007607FB">
        <w:rPr>
          <w:color w:val="FF0000"/>
        </w:rPr>
        <w:t>male</w:t>
      </w:r>
      <w:r w:rsidR="00237488" w:rsidRPr="007607FB">
        <w:rPr>
          <w:color w:val="FF0000"/>
        </w:rPr>
        <w:t xml:space="preserve">s </w:t>
      </w:r>
      <w:r w:rsidR="009362CA" w:rsidRPr="007607FB">
        <w:rPr>
          <w:color w:val="FF0000"/>
        </w:rPr>
        <w:t>(</w:t>
      </w:r>
      <w:r w:rsidR="009362CA" w:rsidRPr="007607FB">
        <w:rPr>
          <w:i/>
          <w:iCs/>
          <w:color w:val="FF0000"/>
        </w:rPr>
        <w:t xml:space="preserve">Welch’s 2-sample t-test p&lt;0.001; </w:t>
      </w:r>
      <w:r w:rsidR="009362CA" w:rsidRPr="007607FB">
        <w:rPr>
          <w:color w:val="FF0000"/>
        </w:rPr>
        <w:t>Table S2).</w:t>
      </w:r>
      <w:r w:rsidR="0047451A" w:rsidRPr="007607FB">
        <w:rPr>
          <w:color w:val="FF0000"/>
        </w:rPr>
        <w:t xml:space="preserve"> The larger literature-derived </w:t>
      </w:r>
      <w:r w:rsidR="00382477" w:rsidRPr="007607FB">
        <w:rPr>
          <w:color w:val="FF0000"/>
        </w:rPr>
        <w:t xml:space="preserve">species-level means </w:t>
      </w:r>
      <w:r w:rsidR="0047451A" w:rsidRPr="007607FB">
        <w:rPr>
          <w:color w:val="FF0000"/>
        </w:rPr>
        <w:t xml:space="preserve">roughly approximated the range spanned from the </w:t>
      </w:r>
      <w:r w:rsidR="0047451A" w:rsidRPr="007607FB">
        <w:rPr>
          <w:i/>
          <w:iCs/>
          <w:color w:val="FF0000"/>
        </w:rPr>
        <w:t>R. madagascariensis</w:t>
      </w:r>
      <w:r w:rsidR="0047451A" w:rsidRPr="007607FB">
        <w:rPr>
          <w:color w:val="FF0000"/>
        </w:rPr>
        <w:t xml:space="preserve"> minimum to the </w:t>
      </w:r>
      <w:r w:rsidR="0047451A" w:rsidRPr="007607FB">
        <w:rPr>
          <w:i/>
          <w:iCs/>
          <w:color w:val="FF0000"/>
        </w:rPr>
        <w:t>P. rufus</w:t>
      </w:r>
      <w:r w:rsidR="0047451A" w:rsidRPr="007607FB">
        <w:rPr>
          <w:color w:val="FF0000"/>
        </w:rPr>
        <w:t xml:space="preserve"> maximum for tibia, ear, and forearm length, with the median falling in between that of </w:t>
      </w:r>
      <w:r w:rsidR="0047451A" w:rsidRPr="007607FB">
        <w:rPr>
          <w:i/>
          <w:iCs/>
          <w:color w:val="FF0000"/>
        </w:rPr>
        <w:t xml:space="preserve">R. madagascariensis </w:t>
      </w:r>
      <w:r w:rsidR="0047451A" w:rsidRPr="007607FB">
        <w:rPr>
          <w:color w:val="FF0000"/>
        </w:rPr>
        <w:t xml:space="preserve">and </w:t>
      </w:r>
      <w:r w:rsidR="0047451A" w:rsidRPr="007607FB">
        <w:rPr>
          <w:i/>
          <w:iCs/>
          <w:color w:val="FF0000"/>
        </w:rPr>
        <w:t xml:space="preserve">E. dupreanum </w:t>
      </w:r>
      <w:r w:rsidR="0047451A" w:rsidRPr="007607FB">
        <w:rPr>
          <w:color w:val="FF0000"/>
        </w:rPr>
        <w:t>across all three metrics.</w:t>
      </w:r>
    </w:p>
    <w:p w14:paraId="7B51A53E" w14:textId="24A5F664" w:rsidR="00A84EED" w:rsidRPr="007607FB" w:rsidRDefault="0047451A" w:rsidP="004721A4">
      <w:pPr>
        <w:ind w:firstLine="720"/>
        <w:contextualSpacing/>
        <w:jc w:val="both"/>
        <w:rPr>
          <w:color w:val="FF0000"/>
        </w:rPr>
      </w:pPr>
      <w:r w:rsidRPr="007607FB">
        <w:rPr>
          <w:color w:val="FF0000"/>
        </w:rPr>
        <w:lastRenderedPageBreak/>
        <w:t>We additionally computed a type-2 exponential regression of the correlation of increasing body mass with forearm length across a joint dataset incorporating all three Malagasy species</w:t>
      </w:r>
      <w:r w:rsidR="00382477" w:rsidRPr="007607FB">
        <w:rPr>
          <w:color w:val="FF0000"/>
        </w:rPr>
        <w:t xml:space="preserve"> and another across the literature-derived dataset, both separated by sex. All four exponential regressions demonstrated a good fit to the data</w:t>
      </w:r>
      <w:r w:rsidR="00D60DDC" w:rsidRPr="007607FB">
        <w:rPr>
          <w:color w:val="FF0000"/>
        </w:rPr>
        <w:t xml:space="preserve"> with </w:t>
      </w:r>
      <w:r w:rsidR="00D60DDC" w:rsidRPr="007607FB">
        <w:rPr>
          <w:i/>
          <w:iCs/>
          <w:color w:val="FF0000"/>
        </w:rPr>
        <w:t>R</w:t>
      </w:r>
      <w:r w:rsidR="00D60DDC" w:rsidRPr="007607FB">
        <w:rPr>
          <w:i/>
          <w:iCs/>
          <w:color w:val="FF0000"/>
          <w:vertAlign w:val="superscript"/>
        </w:rPr>
        <w:t>2</w:t>
      </w:r>
      <w:r w:rsidR="00D60DDC" w:rsidRPr="007607FB">
        <w:rPr>
          <w:color w:val="FF0000"/>
        </w:rPr>
        <w:t xml:space="preserve"> values &gt;</w:t>
      </w:r>
      <w:r w:rsidR="00E34E8E" w:rsidRPr="007607FB">
        <w:rPr>
          <w:color w:val="FF0000"/>
        </w:rPr>
        <w:t xml:space="preserve"> </w:t>
      </w:r>
      <w:r w:rsidR="00D60DDC" w:rsidRPr="007607FB">
        <w:rPr>
          <w:color w:val="FF0000"/>
        </w:rPr>
        <w:t xml:space="preserve">.95 </w:t>
      </w:r>
      <w:r w:rsidR="00E34E8E" w:rsidRPr="007607FB">
        <w:rPr>
          <w:color w:val="FF0000"/>
        </w:rPr>
        <w:t xml:space="preserve">and roughly comparable slopes, indicating 20-30 fold increases in bat mass (in grams) corresponding to every 10-fold increase in forearm length (in mm) </w:t>
      </w:r>
      <w:r w:rsidR="00D425F3" w:rsidRPr="007607FB">
        <w:rPr>
          <w:color w:val="FF0000"/>
        </w:rPr>
        <w:t xml:space="preserve">across all species and sexes </w:t>
      </w:r>
      <w:r w:rsidR="00E34E8E" w:rsidRPr="007607FB">
        <w:rPr>
          <w:color w:val="FF0000"/>
        </w:rPr>
        <w:t xml:space="preserve">(Fig 2C; </w:t>
      </w:r>
      <w:r w:rsidR="00E34E8E" w:rsidRPr="007607FB">
        <w:rPr>
          <w:b/>
          <w:bCs/>
          <w:color w:val="FF0000"/>
        </w:rPr>
        <w:t>Table S3</w:t>
      </w:r>
      <w:r w:rsidR="00E34E8E" w:rsidRPr="007607FB">
        <w:rPr>
          <w:color w:val="FF0000"/>
        </w:rPr>
        <w:t>).</w:t>
      </w:r>
    </w:p>
    <w:p w14:paraId="063D288C" w14:textId="62587C02" w:rsidR="000660C0" w:rsidRPr="007607FB" w:rsidRDefault="00E34E8E" w:rsidP="004721A4">
      <w:pPr>
        <w:ind w:firstLine="720"/>
        <w:contextualSpacing/>
        <w:jc w:val="both"/>
        <w:rPr>
          <w:i/>
          <w:iCs/>
          <w:color w:val="FF0000"/>
        </w:rPr>
      </w:pPr>
      <w:r w:rsidRPr="007607FB">
        <w:rPr>
          <w:i/>
          <w:iCs/>
          <w:color w:val="FF0000"/>
        </w:rPr>
        <w:t xml:space="preserve">Seasonality of </w:t>
      </w:r>
      <w:proofErr w:type="spellStart"/>
      <w:r w:rsidRPr="007607FB">
        <w:rPr>
          <w:i/>
          <w:iCs/>
          <w:color w:val="FF0000"/>
        </w:rPr>
        <w:t>mass:forearm</w:t>
      </w:r>
      <w:proofErr w:type="spellEnd"/>
      <w:r w:rsidRPr="007607FB">
        <w:rPr>
          <w:i/>
          <w:iCs/>
          <w:color w:val="FF0000"/>
        </w:rPr>
        <w:t xml:space="preserve"> relationships—</w:t>
      </w:r>
      <w:r w:rsidR="00D425F3" w:rsidRPr="007607FB">
        <w:rPr>
          <w:color w:val="FF0000"/>
        </w:rPr>
        <w:t xml:space="preserve">Restricting our analyses to the Madagascar field data only, we next explored seasonal variation in the </w:t>
      </w:r>
      <w:proofErr w:type="spellStart"/>
      <w:r w:rsidR="00D425F3" w:rsidRPr="007607FB">
        <w:rPr>
          <w:color w:val="FF0000"/>
        </w:rPr>
        <w:t>mass:forearm</w:t>
      </w:r>
      <w:proofErr w:type="spellEnd"/>
      <w:r w:rsidR="00D425F3" w:rsidRPr="007607FB">
        <w:rPr>
          <w:color w:val="FF0000"/>
        </w:rPr>
        <w:t xml:space="preserve"> relationships realized in Fig. 2C, </w:t>
      </w:r>
      <w:r w:rsidR="00D60DDC" w:rsidRPr="007607FB">
        <w:rPr>
          <w:color w:val="FF0000"/>
        </w:rPr>
        <w:t>fitting disparate species</w:t>
      </w:r>
      <w:r w:rsidR="006C558C" w:rsidRPr="007607FB">
        <w:rPr>
          <w:color w:val="FF0000"/>
        </w:rPr>
        <w:t>-</w:t>
      </w:r>
      <w:r w:rsidR="00D60DDC" w:rsidRPr="007607FB">
        <w:rPr>
          <w:color w:val="FF0000"/>
        </w:rPr>
        <w:t xml:space="preserve"> and sex-specific GAMs to the residual of the observed </w:t>
      </w:r>
      <w:proofErr w:type="spellStart"/>
      <w:r w:rsidR="00D60DDC" w:rsidRPr="007607FB">
        <w:rPr>
          <w:color w:val="FF0000"/>
        </w:rPr>
        <w:t>mass:forearm</w:t>
      </w:r>
      <w:proofErr w:type="spellEnd"/>
      <w:r w:rsidR="00D60DDC" w:rsidRPr="007607FB">
        <w:rPr>
          <w:color w:val="FF0000"/>
        </w:rPr>
        <w:t xml:space="preserve"> from the modeled prediction. GAMs indicated a significant seasonal smoothing </w:t>
      </w:r>
      <w:r w:rsidR="006C558C" w:rsidRPr="007607FB">
        <w:rPr>
          <w:color w:val="FF0000"/>
        </w:rPr>
        <w:t xml:space="preserve">predictor of </w:t>
      </w:r>
      <w:proofErr w:type="spellStart"/>
      <w:r w:rsidR="006C558C" w:rsidRPr="007607FB">
        <w:rPr>
          <w:color w:val="FF0000"/>
        </w:rPr>
        <w:t>mass:forearm</w:t>
      </w:r>
      <w:proofErr w:type="spellEnd"/>
      <w:r w:rsidR="00D60DDC" w:rsidRPr="007607FB">
        <w:rPr>
          <w:color w:val="FF0000"/>
        </w:rPr>
        <w:t xml:space="preserve"> </w:t>
      </w:r>
      <w:r w:rsidR="006C558C" w:rsidRPr="007607FB">
        <w:rPr>
          <w:color w:val="FF0000"/>
        </w:rPr>
        <w:t xml:space="preserve">residual for both male and female subsets of the </w:t>
      </w:r>
      <w:r w:rsidR="006C558C" w:rsidRPr="007607FB">
        <w:rPr>
          <w:i/>
          <w:iCs/>
          <w:color w:val="FF0000"/>
        </w:rPr>
        <w:t xml:space="preserve">P. rufus </w:t>
      </w:r>
      <w:r w:rsidR="006C558C" w:rsidRPr="007607FB">
        <w:rPr>
          <w:color w:val="FF0000"/>
        </w:rPr>
        <w:t xml:space="preserve">and </w:t>
      </w:r>
      <w:r w:rsidR="006C558C" w:rsidRPr="007607FB">
        <w:rPr>
          <w:i/>
          <w:iCs/>
          <w:color w:val="FF0000"/>
        </w:rPr>
        <w:t>E. dupreanum</w:t>
      </w:r>
      <w:r w:rsidR="006C558C" w:rsidRPr="007607FB">
        <w:rPr>
          <w:color w:val="FF0000"/>
        </w:rPr>
        <w:t xml:space="preserve"> data and for the female subset of the </w:t>
      </w:r>
      <w:r w:rsidR="006C558C" w:rsidRPr="007607FB">
        <w:rPr>
          <w:i/>
          <w:iCs/>
          <w:color w:val="FF0000"/>
        </w:rPr>
        <w:t>R. madagascariensis</w:t>
      </w:r>
      <w:r w:rsidR="006C558C" w:rsidRPr="007607FB">
        <w:rPr>
          <w:color w:val="FF0000"/>
        </w:rPr>
        <w:t xml:space="preserve"> data (</w:t>
      </w:r>
      <w:r w:rsidR="000660C0" w:rsidRPr="007607FB">
        <w:rPr>
          <w:i/>
          <w:iCs/>
          <w:color w:val="FF0000"/>
        </w:rPr>
        <w:t xml:space="preserve">p-value&lt;0.001; </w:t>
      </w:r>
      <w:r w:rsidR="006C558C" w:rsidRPr="007607FB">
        <w:rPr>
          <w:b/>
          <w:bCs/>
          <w:color w:val="FF0000"/>
        </w:rPr>
        <w:t>Table S4</w:t>
      </w:r>
      <w:r w:rsidR="006C558C" w:rsidRPr="007607FB">
        <w:rPr>
          <w:color w:val="FF0000"/>
        </w:rPr>
        <w:t xml:space="preserve">). Only male </w:t>
      </w:r>
      <w:r w:rsidR="006C558C" w:rsidRPr="007607FB">
        <w:rPr>
          <w:i/>
          <w:iCs/>
          <w:color w:val="FF0000"/>
        </w:rPr>
        <w:t xml:space="preserve">R. madagascariensis </w:t>
      </w:r>
      <w:r w:rsidR="000660C0" w:rsidRPr="007607FB">
        <w:rPr>
          <w:color w:val="FF0000"/>
        </w:rPr>
        <w:t>demonstrated</w:t>
      </w:r>
      <w:r w:rsidR="006C558C" w:rsidRPr="007607FB">
        <w:rPr>
          <w:color w:val="FF0000"/>
        </w:rPr>
        <w:t xml:space="preserve"> no seasonal</w:t>
      </w:r>
      <w:r w:rsidR="000660C0" w:rsidRPr="007607FB">
        <w:rPr>
          <w:color w:val="FF0000"/>
        </w:rPr>
        <w:t xml:space="preserve"> variation</w:t>
      </w:r>
      <w:r w:rsidR="006C558C" w:rsidRPr="007607FB">
        <w:rPr>
          <w:color w:val="FF0000"/>
        </w:rPr>
        <w:t xml:space="preserve"> in </w:t>
      </w:r>
      <w:proofErr w:type="spellStart"/>
      <w:r w:rsidR="006C558C" w:rsidRPr="007607FB">
        <w:rPr>
          <w:color w:val="FF0000"/>
        </w:rPr>
        <w:t>mass:forearm</w:t>
      </w:r>
      <w:proofErr w:type="spellEnd"/>
      <w:r w:rsidR="006C558C" w:rsidRPr="007607FB">
        <w:rPr>
          <w:color w:val="FF0000"/>
        </w:rPr>
        <w:t xml:space="preserve"> residual. Finally, we plotted the GAM-predicted mass for each species and sex across, respectively, the reproductive and nutritional calendars for female and male fruit bats of the three Malagasy species (</w:t>
      </w:r>
      <w:r w:rsidR="006C558C" w:rsidRPr="007607FB">
        <w:rPr>
          <w:b/>
          <w:bCs/>
          <w:color w:val="FF0000"/>
        </w:rPr>
        <w:t>Fig. 3</w:t>
      </w:r>
      <w:r w:rsidR="006C558C" w:rsidRPr="007607FB">
        <w:rPr>
          <w:color w:val="FF0000"/>
        </w:rPr>
        <w:t xml:space="preserve">). As expected, we observed a seasonal peak in adult female </w:t>
      </w:r>
      <w:proofErr w:type="spellStart"/>
      <w:r w:rsidR="006C558C" w:rsidRPr="007607FB">
        <w:rPr>
          <w:color w:val="FF0000"/>
        </w:rPr>
        <w:t>mass:forearm</w:t>
      </w:r>
      <w:proofErr w:type="spellEnd"/>
      <w:r w:rsidR="006C558C" w:rsidRPr="007607FB">
        <w:rPr>
          <w:color w:val="FF0000"/>
        </w:rPr>
        <w:t xml:space="preserve"> which overlapped the staggered period of observed gestation for each species from Fig. 1</w:t>
      </w:r>
      <w:r w:rsidR="00276C57" w:rsidRPr="007607FB">
        <w:rPr>
          <w:color w:val="FF0000"/>
        </w:rPr>
        <w:t xml:space="preserve">, followed by a deficit </w:t>
      </w:r>
      <w:r w:rsidR="00AC587E" w:rsidRPr="007607FB">
        <w:rPr>
          <w:color w:val="FF0000"/>
        </w:rPr>
        <w:t>overlapping the corresponding, species-specific lactation period. We also</w:t>
      </w:r>
      <w:r w:rsidR="006C558C" w:rsidRPr="007607FB">
        <w:rPr>
          <w:color w:val="FF0000"/>
        </w:rPr>
        <w:t xml:space="preserve"> observed a less </w:t>
      </w:r>
      <w:r w:rsidR="00AC587E" w:rsidRPr="007607FB">
        <w:rPr>
          <w:color w:val="FF0000"/>
        </w:rPr>
        <w:t>extreme</w:t>
      </w:r>
      <w:r w:rsidR="006C558C" w:rsidRPr="007607FB">
        <w:rPr>
          <w:color w:val="FF0000"/>
        </w:rPr>
        <w:t xml:space="preserve"> mass deficit which overlapped the resource-poor winter for male </w:t>
      </w:r>
      <w:r w:rsidR="006C558C" w:rsidRPr="007607FB">
        <w:rPr>
          <w:i/>
          <w:iCs/>
          <w:color w:val="FF0000"/>
        </w:rPr>
        <w:t xml:space="preserve">P. rufus </w:t>
      </w:r>
      <w:r w:rsidR="006C558C" w:rsidRPr="007607FB">
        <w:rPr>
          <w:color w:val="FF0000"/>
        </w:rPr>
        <w:t xml:space="preserve">and </w:t>
      </w:r>
      <w:r w:rsidR="006C558C" w:rsidRPr="007607FB">
        <w:rPr>
          <w:i/>
          <w:iCs/>
          <w:color w:val="FF0000"/>
        </w:rPr>
        <w:t>E. dupreanum</w:t>
      </w:r>
      <w:r w:rsidR="000660C0" w:rsidRPr="007607FB">
        <w:rPr>
          <w:i/>
          <w:iCs/>
          <w:color w:val="FF0000"/>
        </w:rPr>
        <w:t xml:space="preserve"> </w:t>
      </w:r>
      <w:r w:rsidR="000660C0" w:rsidRPr="007607FB">
        <w:rPr>
          <w:color w:val="FF0000"/>
        </w:rPr>
        <w:t xml:space="preserve">but occurred earlier in the season for </w:t>
      </w:r>
      <w:r w:rsidR="000660C0" w:rsidRPr="007607FB">
        <w:rPr>
          <w:i/>
          <w:iCs/>
          <w:color w:val="FF0000"/>
        </w:rPr>
        <w:t xml:space="preserve">E. dupreanum </w:t>
      </w:r>
      <w:r w:rsidR="000660C0" w:rsidRPr="007607FB">
        <w:rPr>
          <w:color w:val="FF0000"/>
        </w:rPr>
        <w:t xml:space="preserve">than for </w:t>
      </w:r>
      <w:r w:rsidR="000660C0" w:rsidRPr="007607FB">
        <w:rPr>
          <w:i/>
          <w:iCs/>
          <w:color w:val="FF0000"/>
        </w:rPr>
        <w:t>P. rufus.</w:t>
      </w:r>
    </w:p>
    <w:p w14:paraId="7349416C" w14:textId="318515E2" w:rsidR="00C46656" w:rsidRDefault="00C46656" w:rsidP="004721A4">
      <w:pPr>
        <w:ind w:firstLine="720"/>
        <w:contextualSpacing/>
        <w:jc w:val="both"/>
        <w:rPr>
          <w:color w:val="000000"/>
        </w:rPr>
      </w:pPr>
      <w:r>
        <w:rPr>
          <w:i/>
          <w:iCs/>
          <w:color w:val="000000"/>
        </w:rPr>
        <w:t>Juvenile growth rates—</w:t>
      </w:r>
      <w:r w:rsidR="000660C0">
        <w:rPr>
          <w:color w:val="000000"/>
        </w:rPr>
        <w:t xml:space="preserve">In our final analysis, we compared </w:t>
      </w:r>
      <w:r w:rsidR="00422B09">
        <w:rPr>
          <w:color w:val="000000"/>
        </w:rPr>
        <w:t>juvenile growth rates in forearm, tibia, and ear length across all three Malagasy fruit bat species. GAMs fitted to the response variable of each morphological trait demonstrated highly significant smoothing predictors of days since birth across all three metrics and all three species (</w:t>
      </w:r>
      <w:r w:rsidR="00422B09">
        <w:rPr>
          <w:b/>
          <w:bCs/>
          <w:color w:val="000000"/>
        </w:rPr>
        <w:t>Fig. 4; Table S5</w:t>
      </w:r>
      <w:r w:rsidR="00422B09">
        <w:rPr>
          <w:color w:val="000000"/>
        </w:rPr>
        <w:t>). Quantification of the derivative of each fitted GAM across the range of observed days since birth allowed us to compare growth rates across traits and species: in general, we observed the largest slopes, corresponding to the fastest growth rates for forearm lengths, then tibia lengths, and finally</w:t>
      </w:r>
      <w:r w:rsidR="005C3C7D">
        <w:rPr>
          <w:color w:val="000000"/>
        </w:rPr>
        <w:t>,</w:t>
      </w:r>
      <w:r w:rsidR="00422B09">
        <w:rPr>
          <w:color w:val="000000"/>
        </w:rPr>
        <w:t xml:space="preserve"> ear lengths of all three species. </w:t>
      </w:r>
      <w:r w:rsidR="00422B09">
        <w:rPr>
          <w:i/>
          <w:iCs/>
          <w:color w:val="000000"/>
        </w:rPr>
        <w:t>P. rufus</w:t>
      </w:r>
      <w:r w:rsidR="00422B09">
        <w:rPr>
          <w:color w:val="000000"/>
        </w:rPr>
        <w:t xml:space="preserve"> grew at the fastest rate</w:t>
      </w:r>
      <w:r w:rsidR="009D1E7E">
        <w:rPr>
          <w:color w:val="000000"/>
        </w:rPr>
        <w:t xml:space="preserve"> (largest slope in growth curve)</w:t>
      </w:r>
      <w:r w:rsidR="00422B09">
        <w:rPr>
          <w:color w:val="000000"/>
        </w:rPr>
        <w:t xml:space="preserve"> for all three morphological traits, followed by </w:t>
      </w:r>
      <w:r w:rsidR="00422B09">
        <w:rPr>
          <w:i/>
          <w:iCs/>
          <w:color w:val="000000"/>
        </w:rPr>
        <w:t>E. dupreanum</w:t>
      </w:r>
      <w:r w:rsidR="009D1E7E">
        <w:rPr>
          <w:i/>
          <w:iCs/>
          <w:color w:val="000000"/>
        </w:rPr>
        <w:t xml:space="preserve"> </w:t>
      </w:r>
      <w:r w:rsidR="009D1E7E">
        <w:rPr>
          <w:color w:val="000000"/>
        </w:rPr>
        <w:t xml:space="preserve">and then </w:t>
      </w:r>
      <w:r w:rsidR="00422B09">
        <w:rPr>
          <w:i/>
          <w:iCs/>
          <w:color w:val="000000"/>
        </w:rPr>
        <w:t xml:space="preserve">R. madagascariensis. </w:t>
      </w:r>
      <w:r w:rsidR="00457A70">
        <w:rPr>
          <w:color w:val="000000"/>
        </w:rPr>
        <w:t>Despite faster growth rates,</w:t>
      </w:r>
      <w:r w:rsidR="004F712D">
        <w:rPr>
          <w:color w:val="000000"/>
        </w:rPr>
        <w:t xml:space="preserve"> as the largest of the three species,</w:t>
      </w:r>
      <w:r w:rsidR="00457A70">
        <w:rPr>
          <w:color w:val="000000"/>
        </w:rPr>
        <w:t xml:space="preserve"> </w:t>
      </w:r>
      <w:r w:rsidR="00457A70">
        <w:rPr>
          <w:i/>
          <w:iCs/>
          <w:color w:val="000000"/>
        </w:rPr>
        <w:t xml:space="preserve">P. rufus </w:t>
      </w:r>
      <w:r w:rsidR="004F712D">
        <w:rPr>
          <w:color w:val="000000"/>
        </w:rPr>
        <w:t>bats also</w:t>
      </w:r>
      <w:r w:rsidR="00457A70">
        <w:rPr>
          <w:color w:val="000000"/>
        </w:rPr>
        <w:t xml:space="preserve"> demonstrated the most protracted development phase, approaching adult</w:t>
      </w:r>
      <w:r w:rsidR="00422B09">
        <w:rPr>
          <w:color w:val="000000"/>
        </w:rPr>
        <w:t xml:space="preserve"> siz</w:t>
      </w:r>
      <w:r w:rsidR="00457A70">
        <w:rPr>
          <w:color w:val="000000"/>
        </w:rPr>
        <w:t>e (</w:t>
      </w:r>
      <w:r w:rsidR="009D1E7E">
        <w:rPr>
          <w:color w:val="000000"/>
        </w:rPr>
        <w:t>10-day average slope for forearm growth &lt;.1</w:t>
      </w:r>
      <w:r w:rsidR="00457A70">
        <w:rPr>
          <w:color w:val="000000"/>
        </w:rPr>
        <w:t>) approximately s</w:t>
      </w:r>
      <w:r w:rsidR="009D1E7E">
        <w:rPr>
          <w:color w:val="000000"/>
        </w:rPr>
        <w:t xml:space="preserve">ix months </w:t>
      </w:r>
      <w:r w:rsidR="00D91BD2">
        <w:rPr>
          <w:color w:val="000000"/>
        </w:rPr>
        <w:t xml:space="preserve">after birth </w:t>
      </w:r>
      <w:r w:rsidR="009D1E7E">
        <w:rPr>
          <w:color w:val="000000"/>
        </w:rPr>
        <w:t>(180 days)</w:t>
      </w:r>
      <w:r w:rsidR="00457A70">
        <w:rPr>
          <w:color w:val="000000"/>
        </w:rPr>
        <w:t xml:space="preserve">, as compared to </w:t>
      </w:r>
      <w:r w:rsidR="009D1E7E">
        <w:rPr>
          <w:color w:val="000000"/>
        </w:rPr>
        <w:t>two</w:t>
      </w:r>
      <w:r w:rsidR="00457A70">
        <w:rPr>
          <w:color w:val="000000"/>
        </w:rPr>
        <w:t xml:space="preserve"> months</w:t>
      </w:r>
      <w:r w:rsidR="009D1E7E">
        <w:rPr>
          <w:color w:val="000000"/>
        </w:rPr>
        <w:t xml:space="preserve"> (53 days)</w:t>
      </w:r>
      <w:r w:rsidR="00457A70">
        <w:rPr>
          <w:color w:val="000000"/>
        </w:rPr>
        <w:t xml:space="preserve"> for </w:t>
      </w:r>
      <w:r w:rsidR="00457A70">
        <w:rPr>
          <w:i/>
          <w:iCs/>
          <w:color w:val="000000"/>
        </w:rPr>
        <w:t xml:space="preserve">E. dupreanum </w:t>
      </w:r>
      <w:r w:rsidR="00457A70">
        <w:rPr>
          <w:color w:val="000000"/>
        </w:rPr>
        <w:t xml:space="preserve">and </w:t>
      </w:r>
      <w:r w:rsidR="009D1E7E">
        <w:rPr>
          <w:color w:val="000000"/>
        </w:rPr>
        <w:t>2.5</w:t>
      </w:r>
      <w:r w:rsidR="00457A70">
        <w:rPr>
          <w:color w:val="000000"/>
        </w:rPr>
        <w:t xml:space="preserve"> months</w:t>
      </w:r>
      <w:r w:rsidR="009D1E7E">
        <w:rPr>
          <w:color w:val="000000"/>
        </w:rPr>
        <w:t xml:space="preserve"> (81 days)</w:t>
      </w:r>
      <w:r w:rsidR="00457A70">
        <w:rPr>
          <w:color w:val="000000"/>
        </w:rPr>
        <w:t xml:space="preserve"> for </w:t>
      </w:r>
      <w:r w:rsidR="00457A70">
        <w:rPr>
          <w:i/>
          <w:iCs/>
          <w:color w:val="000000"/>
        </w:rPr>
        <w:t>R. madagascariensis.</w:t>
      </w:r>
      <w:r w:rsidR="00422B09">
        <w:rPr>
          <w:color w:val="000000"/>
        </w:rPr>
        <w:t xml:space="preserve"> </w:t>
      </w:r>
      <w:r w:rsidR="009D1E7E">
        <w:rPr>
          <w:color w:val="000000"/>
        </w:rPr>
        <w:t xml:space="preserve">Species- and metric-specific growth rates from our fitted GAMs across the first year of life are summarized in </w:t>
      </w:r>
      <w:r w:rsidR="009D1E7E" w:rsidRPr="009D1E7E">
        <w:rPr>
          <w:b/>
          <w:bCs/>
          <w:color w:val="000000"/>
        </w:rPr>
        <w:t>Table S6</w:t>
      </w:r>
      <w:r w:rsidR="009D1E7E">
        <w:rPr>
          <w:color w:val="000000"/>
        </w:rPr>
        <w:t xml:space="preserve">; all raw values are available on our open-access GitHub repository. </w:t>
      </w:r>
    </w:p>
    <w:p w14:paraId="5C5FBFC6" w14:textId="77777777" w:rsidR="00D4579F" w:rsidRDefault="00D4579F" w:rsidP="004721A4">
      <w:pPr>
        <w:contextualSpacing/>
        <w:rPr>
          <w:b/>
          <w:bCs/>
          <w:smallCaps/>
          <w:color w:val="000000"/>
        </w:rPr>
      </w:pPr>
    </w:p>
    <w:p w14:paraId="604CEC5D" w14:textId="77777777" w:rsidR="00B553D4" w:rsidRPr="00B553D4" w:rsidRDefault="00B553D4" w:rsidP="004721A4">
      <w:pPr>
        <w:contextualSpacing/>
        <w:jc w:val="center"/>
        <w:rPr>
          <w:b/>
          <w:bCs/>
          <w:smallCaps/>
        </w:rPr>
      </w:pPr>
      <w:r>
        <w:rPr>
          <w:b/>
          <w:bCs/>
          <w:smallCaps/>
          <w:color w:val="000000"/>
        </w:rPr>
        <w:t>Discussion</w:t>
      </w:r>
    </w:p>
    <w:p w14:paraId="02149909" w14:textId="77777777" w:rsidR="00F83E8D" w:rsidRDefault="00F83E8D" w:rsidP="004721A4">
      <w:pPr>
        <w:contextualSpacing/>
      </w:pPr>
    </w:p>
    <w:p w14:paraId="651E3C1B" w14:textId="77777777" w:rsidR="00B31FDE" w:rsidRDefault="00421AD2" w:rsidP="004721A4">
      <w:pPr>
        <w:ind w:firstLine="720"/>
        <w:contextualSpacing/>
        <w:jc w:val="both"/>
        <w:rPr>
          <w:color w:val="000000"/>
        </w:rPr>
      </w:pPr>
      <w:r>
        <w:rPr>
          <w:color w:val="000000"/>
        </w:rPr>
        <w:t xml:space="preserve">Here, we explore spatial-temporal and seasonal variation in morphological features for three endemic Malagasy bats in the Old World Fruit Bat family, </w:t>
      </w:r>
      <w:proofErr w:type="spellStart"/>
      <w:r>
        <w:rPr>
          <w:color w:val="000000"/>
        </w:rPr>
        <w:t>Pteropodidae</w:t>
      </w:r>
      <w:proofErr w:type="spellEnd"/>
      <w:r>
        <w:rPr>
          <w:color w:val="000000"/>
        </w:rPr>
        <w:t xml:space="preserve">: </w:t>
      </w:r>
      <w:r>
        <w:rPr>
          <w:i/>
          <w:iCs/>
          <w:color w:val="000000"/>
        </w:rPr>
        <w:t xml:space="preserve">P. rufus, E. dupreanum, </w:t>
      </w:r>
      <w:r>
        <w:rPr>
          <w:color w:val="000000"/>
        </w:rPr>
        <w:t xml:space="preserve">and </w:t>
      </w:r>
      <w:r>
        <w:rPr>
          <w:i/>
          <w:iCs/>
          <w:color w:val="000000"/>
        </w:rPr>
        <w:t>R. madagascariensis</w:t>
      </w:r>
      <w:r>
        <w:rPr>
          <w:color w:val="000000"/>
        </w:rPr>
        <w:t xml:space="preserve">. Our work confirms that </w:t>
      </w:r>
      <w:r>
        <w:rPr>
          <w:i/>
          <w:iCs/>
          <w:color w:val="000000"/>
        </w:rPr>
        <w:t xml:space="preserve">P. rufus, E. dupreanum, </w:t>
      </w:r>
      <w:r>
        <w:rPr>
          <w:color w:val="000000"/>
        </w:rPr>
        <w:t xml:space="preserve">and </w:t>
      </w:r>
      <w:r>
        <w:rPr>
          <w:i/>
          <w:iCs/>
          <w:color w:val="000000"/>
        </w:rPr>
        <w:t>R. madagascariensis</w:t>
      </w:r>
      <w:r>
        <w:rPr>
          <w:color w:val="000000"/>
        </w:rPr>
        <w:t xml:space="preserve"> birth in a single annual</w:t>
      </w:r>
      <w:r w:rsidR="000A0FA6">
        <w:rPr>
          <w:color w:val="000000"/>
        </w:rPr>
        <w:t>, species-specific</w:t>
      </w:r>
      <w:r>
        <w:rPr>
          <w:color w:val="000000"/>
        </w:rPr>
        <w:t xml:space="preserve"> pulse</w:t>
      </w:r>
      <w:r w:rsidR="00491D57">
        <w:rPr>
          <w:color w:val="000000"/>
        </w:rPr>
        <w:t xml:space="preserve"> in Madagascar</w:t>
      </w:r>
      <w:r>
        <w:rPr>
          <w:color w:val="000000"/>
        </w:rPr>
        <w:t>,</w:t>
      </w:r>
      <w:r w:rsidR="000A0FA6">
        <w:rPr>
          <w:color w:val="000000"/>
        </w:rPr>
        <w:t xml:space="preserve"> which is</w:t>
      </w:r>
      <w:r>
        <w:rPr>
          <w:color w:val="000000"/>
        </w:rPr>
        <w:t xml:space="preserve"> temporally staggered across the three species</w:t>
      </w:r>
      <w:r w:rsidR="000A0FA6">
        <w:rPr>
          <w:color w:val="000000"/>
        </w:rPr>
        <w:t xml:space="preserve">. In the District of </w:t>
      </w:r>
      <w:proofErr w:type="spellStart"/>
      <w:r w:rsidR="000A0FA6">
        <w:rPr>
          <w:color w:val="000000"/>
        </w:rPr>
        <w:t>Moramanga</w:t>
      </w:r>
      <w:proofErr w:type="spellEnd"/>
      <w:r w:rsidR="000A0FA6">
        <w:rPr>
          <w:color w:val="000000"/>
        </w:rPr>
        <w:t xml:space="preserve"> in Madagascar’s center-east where we conducted the bulk of our field studies,</w:t>
      </w:r>
      <w:r w:rsidR="00375EB2">
        <w:rPr>
          <w:color w:val="000000"/>
        </w:rPr>
        <w:t xml:space="preserve"> the</w:t>
      </w:r>
      <w:r w:rsidR="000A0FA6">
        <w:rPr>
          <w:color w:val="000000"/>
        </w:rPr>
        <w:t xml:space="preserve"> </w:t>
      </w:r>
      <w:r w:rsidR="000A0FA6">
        <w:rPr>
          <w:i/>
          <w:color w:val="000000"/>
        </w:rPr>
        <w:t xml:space="preserve">P. rufus </w:t>
      </w:r>
      <w:r w:rsidR="000A0FA6">
        <w:rPr>
          <w:iCs/>
          <w:color w:val="000000"/>
        </w:rPr>
        <w:t>birth</w:t>
      </w:r>
      <w:r w:rsidR="00375EB2">
        <w:rPr>
          <w:iCs/>
          <w:color w:val="000000"/>
        </w:rPr>
        <w:t xml:space="preserve"> pulse occurred first</w:t>
      </w:r>
      <w:r>
        <w:rPr>
          <w:i/>
          <w:iCs/>
          <w:color w:val="000000"/>
        </w:rPr>
        <w:t xml:space="preserve"> </w:t>
      </w:r>
      <w:r>
        <w:rPr>
          <w:color w:val="000000"/>
        </w:rPr>
        <w:t xml:space="preserve">in </w:t>
      </w:r>
      <w:r w:rsidR="005C3C7D">
        <w:rPr>
          <w:color w:val="000000"/>
        </w:rPr>
        <w:t xml:space="preserve">the months of </w:t>
      </w:r>
      <w:r>
        <w:rPr>
          <w:color w:val="000000"/>
        </w:rPr>
        <w:t xml:space="preserve">September/October, followed by </w:t>
      </w:r>
      <w:r>
        <w:rPr>
          <w:i/>
          <w:iCs/>
          <w:color w:val="000000"/>
        </w:rPr>
        <w:t xml:space="preserve">E. dupreanum </w:t>
      </w:r>
      <w:r>
        <w:rPr>
          <w:color w:val="000000"/>
        </w:rPr>
        <w:t xml:space="preserve">in November, and </w:t>
      </w:r>
      <w:r>
        <w:rPr>
          <w:i/>
          <w:iCs/>
          <w:color w:val="000000"/>
        </w:rPr>
        <w:t xml:space="preserve">R. madagascariensis </w:t>
      </w:r>
      <w:r>
        <w:rPr>
          <w:color w:val="000000"/>
        </w:rPr>
        <w:t>in December</w:t>
      </w:r>
      <w:r w:rsidR="00491D57">
        <w:rPr>
          <w:color w:val="000000"/>
        </w:rPr>
        <w:t xml:space="preserve">. </w:t>
      </w:r>
      <w:r w:rsidR="000A0FA6">
        <w:rPr>
          <w:color w:val="000000"/>
        </w:rPr>
        <w:t>I</w:t>
      </w:r>
      <w:r w:rsidR="00491D57">
        <w:rPr>
          <w:color w:val="000000"/>
        </w:rPr>
        <w:t xml:space="preserve">t is </w:t>
      </w:r>
      <w:r>
        <w:rPr>
          <w:color w:val="000000"/>
        </w:rPr>
        <w:t xml:space="preserve">possible that the timing of this birth pulse </w:t>
      </w:r>
      <w:r w:rsidR="00375EB2">
        <w:rPr>
          <w:color w:val="000000"/>
        </w:rPr>
        <w:t>may</w:t>
      </w:r>
      <w:r w:rsidR="00491D57">
        <w:rPr>
          <w:color w:val="000000"/>
        </w:rPr>
        <w:t xml:space="preserve"> </w:t>
      </w:r>
      <w:r>
        <w:rPr>
          <w:color w:val="000000"/>
        </w:rPr>
        <w:t>var</w:t>
      </w:r>
      <w:r w:rsidR="00491D57">
        <w:rPr>
          <w:color w:val="000000"/>
        </w:rPr>
        <w:t xml:space="preserve">y </w:t>
      </w:r>
      <w:r w:rsidR="00491D57">
        <w:rPr>
          <w:color w:val="000000"/>
        </w:rPr>
        <w:lastRenderedPageBreak/>
        <w:t xml:space="preserve">latitudinally based on climatic differences across </w:t>
      </w:r>
      <w:r w:rsidR="000A0FA6">
        <w:rPr>
          <w:color w:val="000000"/>
        </w:rPr>
        <w:t>the island</w:t>
      </w:r>
      <w:r w:rsidR="00375EB2">
        <w:rPr>
          <w:color w:val="000000"/>
        </w:rPr>
        <w:t xml:space="preserve"> (e.g. occurring earlier in warmer climates or later in cooler regions)</w:t>
      </w:r>
      <w:r w:rsidR="005C3C7D">
        <w:rPr>
          <w:color w:val="000000"/>
        </w:rPr>
        <w:t xml:space="preserve">, though our birth pulse projections align well with previous records of the mating season for </w:t>
      </w:r>
      <w:r w:rsidR="005C3C7D">
        <w:rPr>
          <w:i/>
          <w:iCs/>
          <w:color w:val="000000"/>
        </w:rPr>
        <w:t xml:space="preserve">P. rufus </w:t>
      </w:r>
      <w:r w:rsidR="005C3C7D">
        <w:rPr>
          <w:color w:val="000000"/>
        </w:rPr>
        <w:t xml:space="preserve">in southeastern Madagascar </w:t>
      </w:r>
      <w:r w:rsidR="005C3C7D">
        <w:rPr>
          <w:color w:val="000000"/>
        </w:rPr>
        <w:fldChar w:fldCharType="begin" w:fldLock="1"/>
      </w:r>
      <w:r w:rsidR="005C3C7D">
        <w:rPr>
          <w:color w:val="000000"/>
        </w:rPr>
        <w:instrText>ADDIN CSL_CITATION {"citationItems":[{"id":"ITEM-1","itemData":{"DOI":"10.1017/S0266467407004178","ISBN":"0266467407","ISSN":"0266-4674","author":[{"dropping-particle":"","family":"Long","given":"Emma","non-dropping-particle":"","parse-names":false,"suffix":""},{"dropping-particle":"","family":"Racey","given":"Paul a.","non-dropping-particle":"","parse-names":false,"suffix":""}],"container-title":"Journal of Tropical Ecology","id":"ITEM-1","issue":"04","issued":{"date-parts":[["2007","7","2"]]},"page":"397","title":"An exotic plantation crop as a keystone resource for an endemic megachiropteran, Pteropus rufus, in Madagascar","type":"article-journal","volume":"23"},"uris":["http://www.mendeley.com/documents/?uuid=d1fe0ecf-eb76-445c-a5cd-69d4843d7af1"]}],"mendeley":{"formattedCitation":"(Long and Racey 2007)","plainTextFormattedCitation":"(Long and Racey 2007)","previouslyFormattedCitation":"(Long and Racey 2007)"},"properties":{"noteIndex":0},"schema":"https://github.com/citation-style-language/schema/raw/master/csl-citation.json"}</w:instrText>
      </w:r>
      <w:r w:rsidR="005C3C7D">
        <w:rPr>
          <w:color w:val="000000"/>
        </w:rPr>
        <w:fldChar w:fldCharType="separate"/>
      </w:r>
      <w:r w:rsidR="005C3C7D" w:rsidRPr="005C3C7D">
        <w:rPr>
          <w:noProof/>
          <w:color w:val="000000"/>
        </w:rPr>
        <w:t>(Long and Racey 2007)</w:t>
      </w:r>
      <w:r w:rsidR="005C3C7D">
        <w:rPr>
          <w:color w:val="000000"/>
        </w:rPr>
        <w:fldChar w:fldCharType="end"/>
      </w:r>
      <w:r w:rsidR="005C3C7D">
        <w:rPr>
          <w:color w:val="000000"/>
        </w:rPr>
        <w:t xml:space="preserve"> and </w:t>
      </w:r>
      <w:r w:rsidR="005C3C7D">
        <w:rPr>
          <w:i/>
          <w:iCs/>
          <w:color w:val="000000"/>
        </w:rPr>
        <w:t xml:space="preserve">R. madagascariensis </w:t>
      </w:r>
      <w:r w:rsidR="005C3C7D">
        <w:rPr>
          <w:color w:val="000000"/>
        </w:rPr>
        <w:t xml:space="preserve">in northwestern Madagascar </w:t>
      </w:r>
      <w:r w:rsidR="005C3C7D">
        <w:rPr>
          <w:color w:val="000000"/>
        </w:rPr>
        <w:fldChar w:fldCharType="begin" w:fldLock="1"/>
      </w:r>
      <w:r w:rsidR="005C3C7D">
        <w:rPr>
          <w:color w:val="000000"/>
        </w:rPr>
        <w:instrText>ADDIN CSL_CITATION {"citationItems":[{"id":"ITEM-1","itemData":{"DOI":"10.3161/15081109ACC2019.21.1.008","ISSN":"15081109","abstract":"Population size and survival are crucial factors to understand population dynamics of a given species, especially those that have long life spans and delayed sexual maturity, such as Pteropodidae bats. We studied the population size and apparent survival of individuals at a day roost site of an endemic cave-dwelling Malagasy fruit bat, Rousettus madagascariensis, in relation with age and sex. 1,801 individuals were captured and tagged over the course of four years in the Grotte des Chauves-souris, Réserve Spéciale d'Ankarana, northern Madagascar. The Cormack-Jolly-Seber model and the POPAN model in the program MARK were used to analyze mark-recapture data and to estimate apparent individual survival and population size. The apparent survival of individuals ranged from 0.46 to 0.60, but exhibited significant variability associated with age, sex, and time. Apparent survival is lower in adults compared to sub-adults (φadult = 0.49; φsub-adult = 0.63). For adults, the apparent survival of males was higher (φmale = 0.50; φfemale = 0.47), and conversely for sub-adults, it was in favor of females (φmale = 0.55; φfemale = 0.70). Population size ranged from 1,245 (CI: 268-3,050) to 5,868 (CI: 3,520-10,601) and was significantly higher during the wet season as compared to the dry season. The survival rate in this population is strongly influenced by mortality and secondarily by dispersal. We found that the apparent survival of individuals has a positive impact on population growth but less than birth rate. Thus, the health and sustainability of the population relies heavily on individual survival.","author":[{"dropping-particle":"","family":"Noroalintseheno Lalarivoniaina","given":"Oliva S.","non-dropping-particle":"","parse-names":false,"suffix":""},{"dropping-particle":"","family":"Rajemison","given":"Faneva I.","non-dropping-particle":"","parse-names":false,"suffix":""},{"dropping-particle":"V.","family":"Ramanantsalama","given":"Riana","non-dropping-particle":"","parse-names":false,"suffix":""},{"dropping-particle":"","family":"Andrianarimisa","given":"Aristide","non-dropping-particle":"","parse-names":false,"suffix":""},{"dropping-particle":"","family":"Goodman","given":"Steven M.","non-dropping-particle":"","parse-names":false,"suffix":""}],"container-title":"Acta Chiropterologica","id":"ITEM-1","issue":"1","issued":{"date-parts":[["2019"]]},"page":"103-113","title":"Population size and survival of the Malagasy fruit bat &lt;i&gt;Rousettus madagascariensis&lt;/i&gt; (Pteropodidae) in Ankarana, Northern Madagascar","type":"article-journal","volume":"21"},"uris":["http://www.mendeley.com/documents/?uuid=7a849579-1165-4444-8a3e-0bfd05bd966e"]}],"mendeley":{"formattedCitation":"(Noroalintseheno Lalarivoniaina et al. 2019)","plainTextFormattedCitation":"(Noroalintseheno Lalarivoniaina et al. 2019)","previouslyFormattedCitation":"(Noroalintseheno Lalarivoniaina et al. 2019)"},"properties":{"noteIndex":0},"schema":"https://github.com/citation-style-language/schema/raw/master/csl-citation.json"}</w:instrText>
      </w:r>
      <w:r w:rsidR="005C3C7D">
        <w:rPr>
          <w:color w:val="000000"/>
        </w:rPr>
        <w:fldChar w:fldCharType="separate"/>
      </w:r>
      <w:r w:rsidR="005C3C7D" w:rsidRPr="005C3C7D">
        <w:rPr>
          <w:noProof/>
          <w:color w:val="000000"/>
        </w:rPr>
        <w:t>(Noroalintseheno Lalarivoniaina et al. 2019)</w:t>
      </w:r>
      <w:r w:rsidR="005C3C7D">
        <w:rPr>
          <w:color w:val="000000"/>
        </w:rPr>
        <w:fldChar w:fldCharType="end"/>
      </w:r>
      <w:r w:rsidR="005C3C7D">
        <w:rPr>
          <w:color w:val="000000"/>
        </w:rPr>
        <w:t xml:space="preserve">; to our knowledge, no previous records </w:t>
      </w:r>
      <w:r w:rsidR="00E11995">
        <w:rPr>
          <w:color w:val="000000"/>
        </w:rPr>
        <w:t>defining</w:t>
      </w:r>
      <w:r w:rsidR="005C3C7D">
        <w:rPr>
          <w:color w:val="000000"/>
        </w:rPr>
        <w:t xml:space="preserve"> the reproductive calendar for </w:t>
      </w:r>
      <w:r w:rsidR="005C3C7D">
        <w:rPr>
          <w:i/>
          <w:iCs/>
          <w:color w:val="000000"/>
        </w:rPr>
        <w:t xml:space="preserve">E. dupreanum </w:t>
      </w:r>
      <w:r w:rsidR="005C3C7D">
        <w:rPr>
          <w:color w:val="000000"/>
        </w:rPr>
        <w:t xml:space="preserve">have been published </w:t>
      </w:r>
      <w:r w:rsidR="005C3C7D">
        <w:rPr>
          <w:color w:val="000000"/>
        </w:rPr>
        <w:fldChar w:fldCharType="begin" w:fldLock="1"/>
      </w:r>
      <w:r w:rsidR="005C3C7D">
        <w:rPr>
          <w:color w:val="000000"/>
        </w:rPr>
        <w:instrText>ADDIN CSL_CITATION {"citationItems":[{"id":"ITEM-1","itemData":{"DOI":"10.3161/150811014X687242","ISBN":"150811014X","ISSN":"1508-1109","author":[{"dropping-particle":"","family":"Shi","given":"Jeff J.","non-dropping-particle":"","parse-names":false,"suffix":""},{"dropping-particle":"","family":"Chan","given":"Lauren M.","non-dropping-particle":"","parse-names":false,"suffix":""},{"dropping-particle":"","family":"Peel","given":"Alison J.","non-dropping-particle":"","parse-names":false,"suffix":""},{"dropping-particle":"","family":"Lai","given":"Rebecca","non-dropping-particle":"","parse-names":false,"suffix":""},{"dropping-particle":"","family":"Yoder","given":"Anne D.","non-dropping-particle":"","parse-names":false,"suffix":""},{"dropping-particle":"","family":"Goodman","given":"Steven M.","non-dropping-particle":"","parse-names":false,"suffix":""}],"container-title":"Acta Chiropterologica","id":"ITEM-1","issue":"2","issued":{"date-parts":[["2014","12"]]},"page":"279-292","title":"A deep divergence time between sister species of &lt;i&gt;Eidolon&lt;/i&gt; (Pteropodidae) with evidence for widespread panmixia","type":"article-journal","volume":"16"},"uris":["http://www.mendeley.com/documents/?uuid=6c812681-39ac-43c8-9591-0842124944ef"]}],"mendeley":{"formattedCitation":"(Shi et al. 2014)","plainTextFormattedCitation":"(Shi et al. 2014)","previouslyFormattedCitation":"(Shi et al. 2014)"},"properties":{"noteIndex":0},"schema":"https://github.com/citation-style-language/schema/raw/master/csl-citation.json"}</w:instrText>
      </w:r>
      <w:r w:rsidR="005C3C7D">
        <w:rPr>
          <w:color w:val="000000"/>
        </w:rPr>
        <w:fldChar w:fldCharType="separate"/>
      </w:r>
      <w:r w:rsidR="005C3C7D" w:rsidRPr="005C3C7D">
        <w:rPr>
          <w:noProof/>
          <w:color w:val="000000"/>
        </w:rPr>
        <w:t>(Shi et al. 2014)</w:t>
      </w:r>
      <w:r w:rsidR="005C3C7D">
        <w:rPr>
          <w:color w:val="000000"/>
        </w:rPr>
        <w:fldChar w:fldCharType="end"/>
      </w:r>
      <w:r w:rsidR="005C3C7D">
        <w:rPr>
          <w:color w:val="000000"/>
        </w:rPr>
        <w:t>. Nonetheless, c</w:t>
      </w:r>
      <w:r w:rsidR="00375EB2">
        <w:rPr>
          <w:color w:val="000000"/>
        </w:rPr>
        <w:t>limat</w:t>
      </w:r>
      <w:r w:rsidR="004A1473">
        <w:rPr>
          <w:color w:val="000000"/>
        </w:rPr>
        <w:t>e</w:t>
      </w:r>
      <w:r w:rsidR="00375EB2">
        <w:rPr>
          <w:color w:val="000000"/>
        </w:rPr>
        <w:t>-related</w:t>
      </w:r>
      <w:r w:rsidR="00491D57">
        <w:rPr>
          <w:color w:val="000000"/>
        </w:rPr>
        <w:t xml:space="preserve"> variation in birth pulse </w:t>
      </w:r>
      <w:r w:rsidR="005342D6">
        <w:rPr>
          <w:color w:val="000000"/>
        </w:rPr>
        <w:t xml:space="preserve">timing </w:t>
      </w:r>
      <w:r w:rsidR="00491D57">
        <w:rPr>
          <w:color w:val="000000"/>
        </w:rPr>
        <w:t>is well-d</w:t>
      </w:r>
      <w:r w:rsidR="00E11995">
        <w:rPr>
          <w:color w:val="000000"/>
        </w:rPr>
        <w:t>escribed</w:t>
      </w:r>
      <w:r w:rsidR="00491D57">
        <w:rPr>
          <w:color w:val="000000"/>
        </w:rPr>
        <w:t xml:space="preserve"> for populations of </w:t>
      </w:r>
      <w:r w:rsidR="00491D57">
        <w:rPr>
          <w:i/>
          <w:iCs/>
          <w:color w:val="000000"/>
        </w:rPr>
        <w:t xml:space="preserve">Eidolon </w:t>
      </w:r>
      <w:proofErr w:type="spellStart"/>
      <w:r w:rsidR="00491D57">
        <w:rPr>
          <w:i/>
          <w:iCs/>
          <w:color w:val="000000"/>
        </w:rPr>
        <w:t>helvum</w:t>
      </w:r>
      <w:proofErr w:type="spellEnd"/>
      <w:r w:rsidR="000A0FA6">
        <w:rPr>
          <w:i/>
          <w:iCs/>
          <w:color w:val="000000"/>
        </w:rPr>
        <w:t xml:space="preserve">, </w:t>
      </w:r>
      <w:r w:rsidR="000A0FA6">
        <w:rPr>
          <w:color w:val="000000"/>
        </w:rPr>
        <w:t xml:space="preserve">which range across </w:t>
      </w:r>
      <w:r w:rsidR="00491D57">
        <w:rPr>
          <w:color w:val="000000"/>
        </w:rPr>
        <w:t xml:space="preserve">the entirety of the African continent </w:t>
      </w:r>
      <w:r w:rsidR="00491D57">
        <w:rPr>
          <w:color w:val="000000"/>
        </w:rPr>
        <w:fldChar w:fldCharType="begin" w:fldLock="1"/>
      </w:r>
      <w:r w:rsidR="00375EB2">
        <w:rPr>
          <w:color w:val="000000"/>
        </w:rPr>
        <w:instrText>ADDIN CSL_CITATION {"citationItems":[{"id":"ITEM-1","itemData":{"DOI":"10.3161/15081109ACC2017.19.1.006","ISSN":"1508-1109","abstract":"The straw-coloured fruit bat, Eidolon helvum, is a common and conspicuous migratory species, with an extensive distribution across sub-Saharan Africa, yet hunting and habitat loss are thought to be resulting in decline in some areas. Eidolon helvum is also a known reservoir for potentially zoonotic viruses. Despite E. helvum's importance, ecological and behavioural traits are poorly described for this species. Here we present extensive data on the distribution, migration patterns, roost size, age and sex composition of 29 E. helvum roosts from nine countries across tropical Africa, including roosts not previously described in the literature. Roost age and sex composition were dependent on timing of sampling relative to the annual birth pulse. Rather than a single ‘breeding season’ as is frequently reported for this species, regional asynchrony of reproductive timing was observed across study sites (with birth pulses variably starting in March, April, September, November or December). Considered together w...","author":[{"dropping-particle":"","family":"Peel","given":"Alison J.","non-dropping-particle":"","parse-names":false,"suffix":""},{"dropping-particle":"","family":"Wood","given":"James L. N.","non-dropping-particle":"","parse-names":false,"suffix":""},{"dropping-particle":"","family":"Baker","given":"Kate S.","non-dropping-particle":"","parse-names":false,"suffix":""},{"dropping-particle":"","family":"Breed","given":"Andrew C.","non-dropping-particle":"","parse-names":false,"suffix":""},{"dropping-particle":"De","family":"Carvalho","given":"Arlindo","non-dropping-particle":"","parse-names":false,"suffix":""},{"dropping-particle":"","family":"Fernández-Loras","given":"Andrés","non-dropping-particle":"","parse-names":false,"suffix":""},{"dropping-particle":"","family":"Gabrieli","given":"Harrison Sadiki","non-dropping-particle":"","parse-names":false,"suffix":""},{"dropping-particle":"","family":"Gembu","given":"Guy-Crispin","non-dropping-particle":"","parse-names":false,"suffix":""},{"dropping-particle":"","family":"Kakengi","given":"Victor A.","non-dropping-particle":"","parse-names":false,"suffix":""},{"dropping-particle":"","family":"Kaliba","given":"Potiphar M.","non-dropping-particle":"","parse-names":false,"suffix":""},{"dropping-particle":"","family":"Kityo","given":"Robert M.","non-dropping-particle":"","parse-names":false,"suffix":""},{"dropping-particle":"","family":"Lembo","given":"Tiziana","non-dropping-particle":"","parse-names":false,"suffix":""},{"dropping-particle":"","family":"Mba","given":"Fidel Esono","non-dropping-particle":"","parse-names":false,"suffix":""},{"dropping-particle":"","family":"Ramos","given":"Daniel","non-dropping-particle":"","parse-names":false,"suffix":""},{"dropping-particle":"","family":"Rodriguez-Prieto","given":"Iñaki","non-dropping-particle":"","parse-names":false,"suffix":""},{"dropping-particle":"","family":"Suu-Ire","given":"Richard","non-dropping-particle":"","parse-names":false,"suffix":""},{"dropping-particle":"","family":"Cunningham","given":"Andrew A.","non-dropping-particle":"","parse-names":false,"suffix":""},{"dropping-particle":"","family":"Hayman","given":"David T. S.","non-dropping-particle":"","parse-names":false,"suffix":""}],"container-title":"Acta Chiropterologica","id":"ITEM-1","issue":"1","issued":{"date-parts":[["2017"]]},"page":"77-92","title":"How does Africa's most hunted bat vary across the continent? Population traits of the Straw-Coloured Fruit Bat (&lt;i&gt;Eidolon helvum&lt;/i&gt;) and its interactions with humans","type":"article-journal","volume":"19"},"uris":["http://www.mendeley.com/documents/?uuid=b77e05d8-0f88-408f-acf5-8182d302ed1e"]},{"id":"ITEM-2","itemData":{"DOI":"10.1038/ncomms3770","ISSN":"2041-1723","PMID":"24253424","abstract":"The straw-coloured fruit bat, Eidolon helvum, is Africa's most widely distributed and commonly hunted fruit bat, often living in close proximity to human populations. This species has been identified as a reservoir of potentially zoonotic viruses, but uncertainties remain regarding viral transmission dynamics and mechanisms of persistence. Here we combine genetic and serological analyses of populations across Africa, to determine the extent of epidemiological connectivity among E. helvum populations. Multiple markers reveal panmixia across the continental range, at a greater geographical scale than previously recorded for any other mammal, whereas populations on remote islands were genetically distinct. Multiple serological assays reveal antibodies to henipaviruses and Lagos bat virus in all locations, including small isolated island populations, indicating that factors other than population size and connectivity may be responsible for viral persistence. Our findings have potentially important public health implications, and highlight a need to avoid disturbances that may precipitate viral spillover.","author":[{"dropping-particle":"","family":"Peel","given":"Alison J","non-dropping-particle":"","parse-names":false,"suffix":""},{"dropping-particle":"","family":"Sargan","given":"David R","non-dropping-particle":"","parse-names":false,"suffix":""},{"dropping-particle":"","family":"Baker","given":"Kate S","non-dropping-particle":"","parse-names":false,"suffix":""},{"dropping-particle":"","family":"Hayman","given":"David T S","non-dropping-particle":"","parse-names":false,"suffix":""},{"dropping-particle":"","family":"Barr","given":"Jennifer a","non-dropping-particle":"","parse-names":false,"suffix":""},{"dropping-particle":"","family":"Crameri","given":"Gary","non-dropping-particle":"","parse-names":false,"suffix":""},{"dropping-particle":"","family":"Suu-Ire","given":"Richard","non-dropping-particle":"","parse-names":false,"suffix":""},{"dropping-particle":"","family":"Broder","given":"Christopher C","non-dropping-particle":"","parse-names":false,"suffix":""},{"dropping-particle":"","family":"Lembo","given":"Tiziana","non-dropping-particle":"","parse-names":false,"suffix":""},{"dropping-particle":"","family":"Wang","given":"Lin-Fa","non-dropping-particle":"","parse-names":false,"suffix":""},{"dropping-particle":"","family":"Fooks","given":"Anthony R","non-dropping-particle":"","parse-names":false,"suffix":""},{"dropping-particle":"","family":"Rossiter","given":"Stephen J","non-dropping-particle":"","parse-names":false,"suffix":""},{"dropping-particle":"","family":"Wood","given":"James L N","non-dropping-particle":"","parse-names":false,"suffix":""},{"dropping-particle":"","family":"Cunningham","given":"Andrew a","non-dropping-particle":"","parse-names":false,"suffix":""}],"container-title":"Nature Communications","id":"ITEM-2","issued":{"date-parts":[["2013","1"]]},"page":"2770","publisher":"Nature Publishing Group","title":"Continent-wide panmixia of an African fruit bat facilitates transmission of potentially zoonotic viruses","type":"article-journal","volume":"4"},"uris":["http://www.mendeley.com/documents/?uuid=3e25bcb0-7d65-44be-adc4-b1a435e2459f"]}],"mendeley":{"formattedCitation":"(Peel et al. 2013, 2017)","plainTextFormattedCitation":"(Peel et al. 2013, 2017)","previouslyFormattedCitation":"(Peel et al. 2013, 2017)"},"properties":{"noteIndex":0},"schema":"https://github.com/citation-style-language/schema/raw/master/csl-citation.json"}</w:instrText>
      </w:r>
      <w:r w:rsidR="00491D57">
        <w:rPr>
          <w:color w:val="000000"/>
        </w:rPr>
        <w:fldChar w:fldCharType="separate"/>
      </w:r>
      <w:r w:rsidR="00491D57" w:rsidRPr="00491D57">
        <w:rPr>
          <w:noProof/>
          <w:color w:val="000000"/>
        </w:rPr>
        <w:t>(Peel et al. 2013, 2017)</w:t>
      </w:r>
      <w:r w:rsidR="00491D57">
        <w:rPr>
          <w:color w:val="000000"/>
        </w:rPr>
        <w:fldChar w:fldCharType="end"/>
      </w:r>
      <w:r w:rsidR="00491D57">
        <w:rPr>
          <w:color w:val="000000"/>
        </w:rPr>
        <w:t xml:space="preserve">. </w:t>
      </w:r>
    </w:p>
    <w:p w14:paraId="6B3F9B4D" w14:textId="2B6B096D" w:rsidR="00421AD2" w:rsidRPr="00491D57" w:rsidRDefault="00827CA7" w:rsidP="004721A4">
      <w:pPr>
        <w:ind w:firstLine="720"/>
        <w:contextualSpacing/>
        <w:jc w:val="both"/>
        <w:rPr>
          <w:color w:val="000000"/>
        </w:rPr>
      </w:pPr>
      <w:r>
        <w:rPr>
          <w:color w:val="000000"/>
        </w:rPr>
        <w:t>Th</w:t>
      </w:r>
      <w:r w:rsidR="0044208C">
        <w:rPr>
          <w:color w:val="000000"/>
        </w:rPr>
        <w:t>is</w:t>
      </w:r>
      <w:r>
        <w:rPr>
          <w:color w:val="000000"/>
        </w:rPr>
        <w:t xml:space="preserve"> birth timing of Malagasy fruit bats likely increases their vulnerability to seasonally-varying population pressures. </w:t>
      </w:r>
      <w:r w:rsidR="0044208C">
        <w:rPr>
          <w:color w:val="000000"/>
        </w:rPr>
        <w:t>In particular, f</w:t>
      </w:r>
      <w:r w:rsidR="00375EB2">
        <w:rPr>
          <w:color w:val="000000"/>
        </w:rPr>
        <w:t xml:space="preserve">ruit bats are legally </w:t>
      </w:r>
      <w:r w:rsidR="005342D6">
        <w:rPr>
          <w:color w:val="000000"/>
        </w:rPr>
        <w:t xml:space="preserve">hunted </w:t>
      </w:r>
      <w:r w:rsidR="00375EB2">
        <w:rPr>
          <w:color w:val="000000"/>
        </w:rPr>
        <w:t>during th</w:t>
      </w:r>
      <w:r w:rsidR="005342D6">
        <w:rPr>
          <w:color w:val="000000"/>
        </w:rPr>
        <w:t>e</w:t>
      </w:r>
      <w:r w:rsidR="00375EB2">
        <w:rPr>
          <w:color w:val="000000"/>
        </w:rPr>
        <w:t xml:space="preserve"> Malagasy winter </w:t>
      </w:r>
      <w:r w:rsidR="00375EB2" w:rsidRPr="00375EB2">
        <w:rPr>
          <w:rFonts w:ascii="Calibri" w:hAnsi="Calibri" w:cs="Calibri"/>
          <w:color w:val="000000"/>
        </w:rPr>
        <w:t>﻿</w:t>
      </w:r>
      <w:r w:rsidR="00375EB2" w:rsidRPr="00375EB2">
        <w:rPr>
          <w:color w:val="000000"/>
        </w:rPr>
        <w:t xml:space="preserve">(1 May – 1 September), </w:t>
      </w:r>
      <w:r w:rsidR="005342D6">
        <w:rPr>
          <w:color w:val="000000"/>
        </w:rPr>
        <w:t xml:space="preserve">which overlaps the gestation period observed here for all three species, but most significantly for </w:t>
      </w:r>
      <w:r w:rsidR="005342D6">
        <w:rPr>
          <w:i/>
          <w:iCs/>
          <w:color w:val="000000"/>
        </w:rPr>
        <w:t xml:space="preserve">P. rufus, </w:t>
      </w:r>
      <w:r w:rsidR="005342D6">
        <w:rPr>
          <w:color w:val="000000"/>
        </w:rPr>
        <w:t xml:space="preserve">a species already known to be experiencing severe population declines due to anthropogenic threats </w:t>
      </w:r>
      <w:r w:rsidR="005342D6">
        <w:rPr>
          <w:color w:val="000000"/>
        </w:rPr>
        <w:fldChar w:fldCharType="begin" w:fldLock="1"/>
      </w:r>
      <w:r w:rsidR="005C3C7D">
        <w:rPr>
          <w:color w:val="000000"/>
        </w:rPr>
        <w:instrText>ADDIN CSL_CITATION {"citationItems":[{"id":"ITEM-1","itemData":{"DOI":"10.1016/j.biocon.2019.03.032","ISSN":"0006-3207","author":[{"dropping-particle":"","family":"Brook","given":"Cara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Conservation","id":"ITEM-1","issue":"November 2018","issued":{"date-parts":[["2019"]]},"page":"165-171","publisher":"Elsevier","title":"Population trends for two Malagasy fruit bats","type":"article-journal","volume":"234"},"uris":["http://www.mendeley.com/documents/?uuid=9b9ac6f3-7287-48c2-bec2-55e286134cf4"]},{"id":"ITEM-2","itemData":{"DOI":"10.1111/cobi.12174","ISSN":"1523-1739","PMID":"24405165","abstract":"Wildlife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Madagascar.","author":[{"dropping-particle":"","family":"Golden","given":"Christopher D","non-dropping-particle":"","parse-names":false,"suffix":""},{"dropping-particle":"","family":"Bonds","given":"Matthew H","non-dropping-particle":"","parse-names":false,"suffix":""},{"dropping-particle":"","family":"Brashares","given":"Justin S","non-dropping-particle":"","parse-names":false,"suffix":""},{"dropping-particle":"","family":"Rodolph Rasolofoniaina","given":"B J","non-dropping-particle":"","parse-names":false,"suffix":""},{"dropping-particle":"","family":"Kremen","given":"Claire","non-dropping-particle":"","parse-names":false,"suffix":""}],"container-title":"Conservation Biology","id":"ITEM-2","issued":{"date-parts":[["2014","1","9"]]},"page":"1-10","title":"Economic valuation of subsistence harvest of wildlife in Madagascar.","type":"article-journal"},"uris":["http://www.mendeley.com/documents/?uuid=cdb23da3-f3e1-4720-8d5c-93c20bc43ca4"]}],"mendeley":{"formattedCitation":"(Golden et al. 2014; Brook et al. 2019a)","plainTextFormattedCitation":"(Golden et al. 2014; Brook et al. 2019a)","previouslyFormattedCitation":"(Golden et al. 2014; Brook et al. 2019a)"},"properties":{"noteIndex":0},"schema":"https://github.com/citation-style-language/schema/raw/master/csl-citation.json"}</w:instrText>
      </w:r>
      <w:r w:rsidR="005342D6">
        <w:rPr>
          <w:color w:val="000000"/>
        </w:rPr>
        <w:fldChar w:fldCharType="separate"/>
      </w:r>
      <w:r w:rsidR="005342D6" w:rsidRPr="005342D6">
        <w:rPr>
          <w:noProof/>
          <w:color w:val="000000"/>
        </w:rPr>
        <w:t>(Golden et al. 2014; Brook et al. 2019a)</w:t>
      </w:r>
      <w:r w:rsidR="005342D6">
        <w:rPr>
          <w:color w:val="000000"/>
        </w:rPr>
        <w:fldChar w:fldCharType="end"/>
      </w:r>
      <w:r w:rsidR="005342D6">
        <w:rPr>
          <w:color w:val="000000"/>
        </w:rPr>
        <w:t>.</w:t>
      </w:r>
      <w:r w:rsidR="00375EB2">
        <w:rPr>
          <w:color w:val="000000"/>
        </w:rPr>
        <w:t xml:space="preserve"> </w:t>
      </w:r>
      <w:r w:rsidR="00E11995">
        <w:rPr>
          <w:color w:val="000000"/>
        </w:rPr>
        <w:t xml:space="preserve">Critically, the Malagasy fruit bat lactation periods are varied in duration such that, despite staggered birth pulses, juvenile weaning occurs largely coincidentally at the onset of the peak fruiting season in the hot-wet Malagasy summer, a pattern recapitulated across numerous species of frugivorous lemur, as well </w:t>
      </w:r>
      <w:r w:rsidR="00E11995">
        <w:rPr>
          <w:color w:val="000000"/>
        </w:rPr>
        <w:fldChar w:fldCharType="begin" w:fldLock="1"/>
      </w:r>
      <w:r w:rsidR="00E11995">
        <w:rPr>
          <w:color w:val="000000"/>
        </w:rPr>
        <w:instrText>ADDIN CSL_CITATION {"citationItems":[{"id":"ITEM-1","itemData":{"author":[{"dropping-particle":"","family":"Wright","given":"Patricia C","non-dropping-particle":"","parse-names":false,"suffix":""},{"dropping-particle":"","family":"Vololontiana","given":"R","non-dropping-particle":"","parse-names":false,"suffix":""},{"dropping-particle":"","family":"Pochron","given":"Sharon T","non-dropping-particle":"","parse-names":false,"suffix":""}],"container-title":"Tropical Fruits and Frugivores: The Search for Strong Interactors","editor":[{"dropping-particle":"","family":"Dew","given":"J Lawrence","non-dropping-particle":"","parse-names":false,"suffix":""},{"dropping-particle":"","family":"Boubli","given":"Jean Phillipe","non-dropping-particle":"","parse-names":false,"suffix":""}],"id":"ITEM-1","issued":{"date-parts":[["2005"]]},"page":"121-138","publisher":"Springer","publisher-place":"The Netherlands","title":"The key to Madagascar frugivores","type":"chapter"},"uris":["http://www.mendeley.com/documents/?uuid=763be445-e76b-4a27-94a2-666b41d98c78"]}],"mendeley":{"formattedCitation":"(Wright et al. 2005)","plainTextFormattedCitation":"(Wright et al. 2005)","previouslyFormattedCitation":"(Wright et al. 2005)"},"properties":{"noteIndex":0},"schema":"https://github.com/citation-style-language/schema/raw/master/csl-citation.json"}</w:instrText>
      </w:r>
      <w:r w:rsidR="00E11995">
        <w:rPr>
          <w:color w:val="000000"/>
        </w:rPr>
        <w:fldChar w:fldCharType="separate"/>
      </w:r>
      <w:r w:rsidR="00E11995" w:rsidRPr="00E11995">
        <w:rPr>
          <w:noProof/>
          <w:color w:val="000000"/>
        </w:rPr>
        <w:t>(Wright et al. 2005)</w:t>
      </w:r>
      <w:r w:rsidR="00E11995">
        <w:rPr>
          <w:color w:val="000000"/>
        </w:rPr>
        <w:fldChar w:fldCharType="end"/>
      </w:r>
      <w:r w:rsidR="00E11995">
        <w:rPr>
          <w:color w:val="000000"/>
        </w:rPr>
        <w:t>.</w:t>
      </w:r>
      <w:r w:rsidR="00031178">
        <w:rPr>
          <w:color w:val="000000"/>
        </w:rPr>
        <w:t xml:space="preserve"> As a result, Malagasy fruit bat population viability will likely be sensitive to future shifts in fruiting phenology, which are predicted to accompany changing climates </w:t>
      </w:r>
      <w:r w:rsidR="00031178">
        <w:rPr>
          <w:color w:val="000000"/>
        </w:rPr>
        <w:fldChar w:fldCharType="begin" w:fldLock="1"/>
      </w:r>
      <w:r w:rsidR="00970555">
        <w:rPr>
          <w:color w:val="000000"/>
        </w:rPr>
        <w:instrText>ADDIN CSL_CITATION {"citationItems":[{"id":"ITEM-1","itemData":{"DOI":"10.1111/btp.12564","ISSN":"17447429","abstract":"As the influence of climate change on tropical forests becomes apparent, more studies are needed to understand how changes in climatic variables such as rainfall are likely to affect tree phenology. Using a twelve-year dataset (2005–2016), we studied the impact of seasonal rainfall patterns on the fruiting phenology of 69 tree species in the rain forest of southeastern Madagascar. We found that average annual rainfall in this region has increased by &gt;800 mm (23%) during this period relative to that recorded for the previous 40 years and was highly variable both within and between years. Higher monthly measures of fruiting richness and the intensity of fruiting in our sample community were associated with significantly higher levels of rainfall. We also found that less rainfall during the dry season, but not the wet season, was associated with a significant shift toward later timing of peak richness and peak intensity of fruiting in the subsequent 12 months; however, this pattern was driven primarily by an extreme drought event that occurred during the study period. Longer time scales of phenology data are needed to see whether this pattern is consistent. Madagascar is expected to experience more extremes in rainfall and drought with increasing climate change. Thus, the linkages between variable precipitation and the fruiting phenology of forest trees will have important consequences for understanding plant reproduction and the ability of Madagascar's wildlife to cope with a changing climate.","author":[{"dropping-particle":"","family":"Dunham","given":"Amy E.","non-dropping-particle":"","parse-names":false,"suffix":""},{"dropping-particle":"","family":"Razafindratsima","given":"Onja H.","non-dropping-particle":"","parse-names":false,"suffix":""},{"dropping-particle":"","family":"Rakotonirina","given":"Paul","non-dropping-particle":"","parse-names":false,"suffix":""},{"dropping-particle":"","family":"Wright","given":"Patricia C.","non-dropping-particle":"","parse-names":false,"suffix":""}],"container-title":"Biotropica","id":"ITEM-1","issue":"3","issued":{"date-parts":[["2018"]]},"page":"396-404","title":"Fruiting phenology is linked to rainfall variability in a tropical rain forest","type":"article-journal","volume":"50"},"uris":["http://www.mendeley.com/documents/?uuid=d2051502-3a4e-442e-ae00-53c23f2fffd3"]}],"mendeley":{"formattedCitation":"(Dunham et al. 2018)","plainTextFormattedCitation":"(Dunham et al. 2018)","previouslyFormattedCitation":"(Dunham et al. 2018)"},"properties":{"noteIndex":0},"schema":"https://github.com/citation-style-language/schema/raw/master/csl-citation.json"}</w:instrText>
      </w:r>
      <w:r w:rsidR="00031178">
        <w:rPr>
          <w:color w:val="000000"/>
        </w:rPr>
        <w:fldChar w:fldCharType="separate"/>
      </w:r>
      <w:r w:rsidR="00031178" w:rsidRPr="00031178">
        <w:rPr>
          <w:noProof/>
          <w:color w:val="000000"/>
        </w:rPr>
        <w:t>(Dunham et al. 2018)</w:t>
      </w:r>
      <w:r w:rsidR="00031178">
        <w:rPr>
          <w:color w:val="000000"/>
        </w:rPr>
        <w:fldChar w:fldCharType="end"/>
      </w:r>
      <w:r w:rsidR="00031178">
        <w:rPr>
          <w:color w:val="000000"/>
        </w:rPr>
        <w:t>. Importantly, our study quantifies life history traits needed to assess population viability for these species into the future</w:t>
      </w:r>
      <w:r w:rsidR="00970555">
        <w:rPr>
          <w:color w:val="000000"/>
        </w:rPr>
        <w:t xml:space="preserve"> </w:t>
      </w:r>
      <w:r w:rsidR="00970555">
        <w:rPr>
          <w:color w:val="000000"/>
        </w:rPr>
        <w:fldChar w:fldCharType="begin" w:fldLock="1"/>
      </w:r>
      <w:r w:rsidR="00970555">
        <w:rPr>
          <w:color w:val="000000"/>
        </w:rPr>
        <w:instrText>ADDIN CSL_CITATION {"citationItems":[{"id":"ITEM-1","itemData":{"DOI":"10.1016/j.biocon.2019.03.032","ISSN":"0006-3207","author":[{"dropping-particle":"","family":"Brook","given":"Cara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Conservation","id":"ITEM-1","issue":"November 2018","issued":{"date-parts":[["2019"]]},"page":"165-171","publisher":"Elsevier","title":"Population trends for two Malagasy fruit bats","type":"article-journal","volume":"234"},"uris":["http://www.mendeley.com/documents/?uuid=9b9ac6f3-7287-48c2-bec2-55e286134cf4"]},{"id":"ITEM-2","itemData":{"author":[{"dropping-particle":"","family":"Dobson","given":"Andrew P.","non-dropping-particle":"","parse-names":false,"suffix":""},{"dropping-particle":"","family":"Lyles","given":"Anna Marie","non-dropping-particle":"","parse-names":false,"suffix":""}],"container-title":"Conservation Biology","id":"ITEM-2","issue":"4","issued":{"date-parts":[["1989"]]},"page":"362-380","title":"The population dynamics and conservation of primate populations","type":"article-journal","volume":"3"},"uris":["http://www.mendeley.com/documents/?uuid=0561250c-fa00-49db-b766-de6c04e19da8"]}],"mendeley":{"formattedCitation":"(Dobson and Lyles 1989; Brook et al. 2019a)","plainTextFormattedCitation":"(Dobson and Lyles 1989; Brook et al. 2019a)","previouslyFormattedCitation":"(Dobson and Lyles 1989; Brook et al. 2019a)"},"properties":{"noteIndex":0},"schema":"https://github.com/citation-style-language/schema/raw/master/csl-citation.json"}</w:instrText>
      </w:r>
      <w:r w:rsidR="00970555">
        <w:rPr>
          <w:color w:val="000000"/>
        </w:rPr>
        <w:fldChar w:fldCharType="separate"/>
      </w:r>
      <w:r w:rsidR="00970555" w:rsidRPr="00970555">
        <w:rPr>
          <w:noProof/>
          <w:color w:val="000000"/>
        </w:rPr>
        <w:t>(Dobson and Lyles 1989; Brook et al. 2019a)</w:t>
      </w:r>
      <w:r w:rsidR="00970555">
        <w:rPr>
          <w:color w:val="000000"/>
        </w:rPr>
        <w:fldChar w:fldCharType="end"/>
      </w:r>
      <w:r w:rsidR="00970555">
        <w:rPr>
          <w:color w:val="000000"/>
        </w:rPr>
        <w:t>.</w:t>
      </w:r>
    </w:p>
    <w:p w14:paraId="0235B930" w14:textId="093BFDB8" w:rsidR="00AC4629" w:rsidRDefault="00061496" w:rsidP="004721A4">
      <w:pPr>
        <w:ind w:firstLine="720"/>
        <w:contextualSpacing/>
        <w:jc w:val="both"/>
        <w:rPr>
          <w:color w:val="000000"/>
        </w:rPr>
      </w:pPr>
      <w:r>
        <w:rPr>
          <w:color w:val="000000"/>
        </w:rPr>
        <w:t>In Madagascar, seasonally-staggered birth pulses across the three fruit bat species could support the persistence of multi-species pathogens, such as bat-borne coronaviruses, which frequently transmit and recombine amongst</w:t>
      </w:r>
      <w:r w:rsidR="00D91BD2">
        <w:rPr>
          <w:color w:val="000000"/>
        </w:rPr>
        <w:t xml:space="preserve"> different species of</w:t>
      </w:r>
      <w:r>
        <w:rPr>
          <w:color w:val="000000"/>
        </w:rPr>
        <w:t xml:space="preserve"> bats</w:t>
      </w:r>
      <w:r w:rsidR="00375C9F">
        <w:rPr>
          <w:color w:val="000000"/>
        </w:rPr>
        <w:t xml:space="preserve"> </w:t>
      </w:r>
      <w:r w:rsidR="009F56A2">
        <w:rPr>
          <w:color w:val="000000"/>
        </w:rPr>
        <w:t>that c</w:t>
      </w:r>
      <w:r w:rsidR="00375C9F">
        <w:rPr>
          <w:color w:val="000000"/>
        </w:rPr>
        <w:t xml:space="preserve">o-roost in the same caves </w:t>
      </w:r>
      <w:r w:rsidR="00375C9F">
        <w:rPr>
          <w:color w:val="000000"/>
        </w:rPr>
        <w:fldChar w:fldCharType="begin" w:fldLock="1"/>
      </w:r>
      <w:r w:rsidR="00375C9F">
        <w:rPr>
          <w:color w:val="000000"/>
        </w:rPr>
        <w:instrText>ADDIN CSL_CITATION {"citationItems":[{"id":"ITEM-1","itemData":{"DOI":"10.1371/journal.ppat.1006698","ISBN":"1111111111","ISSN":"15537374","PMID":"29190287","abstract":"A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diseases.","author":[{"dropping-particle":"","family":"Hu","given":"Ben","non-dropping-particle":"","parse-names":false,"suffix":""},{"dropping-particle":"","family":"Zeng","given":"Lei Ping","non-dropping-particle":"","parse-names":false,"suffix":""},{"dropping-particle":"Lou","family":"Yang","given":"Xing","non-dropping-particle":"","parse-names":false,"suffix":""},{"dropping-particle":"","family":"Ge","given":"Xing Yi","non-dropping-particle":"","parse-names":false,"suffix":""},{"dropping-particle":"","family":"Zhang","given":"Wei","non-dropping-particle":"","parse-names":false,"suffix":""},{"dropping-particle":"","family":"Li","given":"Bei","non-dropping-particle":"","parse-names":false,"suffix":""},{"dropping-particle":"","family":"Xie","given":"Jia Zheng","non-dropping-particle":"","parse-names":false,"suffix":""},{"dropping-particle":"","family":"Shen","given":"Xu Rui","non-dropping-particle":"","parse-names":false,"suffix":""},{"dropping-particle":"","family":"Zhang","given":"Yun Zhi","non-dropping-particle":"","parse-names":false,"suffix":""},{"dropping-particle":"","family":"Wang","given":"Ning","non-dropping-particle":"","parse-names":false,"suffix":""},{"dropping-particle":"","family":"Luo","given":"Dong Sheng","non-dropping-particle":"","parse-names":false,"suffix":""},{"dropping-particle":"","family":"Zheng","given":"Xiao Shuang","non-dropping-particle":"","parse-names":false,"suffix":""},{"dropping-particle":"","family":"Wang","given":"Mei Niang","non-dropping-particle":"","parse-names":false,"suffix":""},{"dropping-particle":"","family":"Daszak","given":"Peter","non-dropping-particle":"","parse-names":false,"suffix":""},{"dropping-particle":"","family":"Wang","given":"Lin Fa","non-dropping-particle":"","parse-names":false,"suffix":""},{"dropping-particle":"","family":"Cui","given":"Jie","non-dropping-particle":"","parse-names":false,"suffix":""},{"dropping-particle":"","family":"Shi","given":"Zheng Li","non-dropping-particle":"","parse-names":false,"suffix":""}],"container-title":"PLoS Pathogens","id":"ITEM-1","issue":"11","issued":{"date-parts":[["2017"]]},"page":"1-27","title":"Discovery of a rich gene pool of bat SARS-related coronaviruses provides new insights into the origin of SARS coronavirus","type":"article-journal","volume":"13"},"uris":["http://www.mendeley.com/documents/?uuid=65659a48-73fd-4cc5-9ad9-1ba8d8dc98ba"]}],"mendeley":{"formattedCitation":"(Hu et al. 2017)","plainTextFormattedCitation":"(Hu et al. 2017)","previouslyFormattedCitation":"(Hu et al. 2017)"},"properties":{"noteIndex":0},"schema":"https://github.com/citation-style-language/schema/raw/master/csl-citation.json"}</w:instrText>
      </w:r>
      <w:r w:rsidR="00375C9F">
        <w:rPr>
          <w:color w:val="000000"/>
        </w:rPr>
        <w:fldChar w:fldCharType="separate"/>
      </w:r>
      <w:r w:rsidR="00375C9F" w:rsidRPr="00375C9F">
        <w:rPr>
          <w:noProof/>
          <w:color w:val="000000"/>
        </w:rPr>
        <w:t>(Hu et al. 2017)</w:t>
      </w:r>
      <w:r w:rsidR="00375C9F">
        <w:rPr>
          <w:color w:val="000000"/>
        </w:rPr>
        <w:fldChar w:fldCharType="end"/>
      </w:r>
      <w:r w:rsidR="00375C9F">
        <w:rPr>
          <w:color w:val="000000"/>
        </w:rPr>
        <w:t xml:space="preserve">. Among Malagasy pteropodids, </w:t>
      </w:r>
      <w:r w:rsidR="00375C9F">
        <w:rPr>
          <w:i/>
          <w:iCs/>
          <w:color w:val="000000"/>
        </w:rPr>
        <w:t xml:space="preserve">E. dupreanum </w:t>
      </w:r>
      <w:r w:rsidR="00375C9F">
        <w:rPr>
          <w:color w:val="000000"/>
        </w:rPr>
        <w:t xml:space="preserve">and </w:t>
      </w:r>
      <w:r w:rsidR="00375C9F">
        <w:rPr>
          <w:i/>
          <w:iCs/>
          <w:color w:val="000000"/>
        </w:rPr>
        <w:t xml:space="preserve">R. madagascariensis </w:t>
      </w:r>
      <w:r w:rsidR="00375C9F">
        <w:rPr>
          <w:color w:val="000000"/>
        </w:rPr>
        <w:t xml:space="preserve">are known to share cave roosts, sometimes with insectivorous bats, while </w:t>
      </w:r>
      <w:r w:rsidR="00375C9F">
        <w:rPr>
          <w:i/>
          <w:iCs/>
          <w:color w:val="000000"/>
        </w:rPr>
        <w:t xml:space="preserve">P. rufus </w:t>
      </w:r>
      <w:r w:rsidR="009F56A2">
        <w:rPr>
          <w:color w:val="000000"/>
        </w:rPr>
        <w:t xml:space="preserve">inhabits single-species arboreal </w:t>
      </w:r>
      <w:r w:rsidR="00375C9F">
        <w:rPr>
          <w:color w:val="000000"/>
        </w:rPr>
        <w:t xml:space="preserve">roosts </w:t>
      </w:r>
      <w:r w:rsidR="00375C9F">
        <w:rPr>
          <w:color w:val="000000"/>
        </w:rPr>
        <w:fldChar w:fldCharType="begin" w:fldLock="1"/>
      </w:r>
      <w:r w:rsidR="00375C9F">
        <w:rPr>
          <w:color w:val="000000"/>
        </w:rPr>
        <w:instrText>ADDIN CSL_CITATION {"citationItems":[{"id":"ITEM-1","itemData":{"author":[{"dropping-particle":"","family":"MacKinnon","given":"J.L.","non-dropping-particle":"","parse-names":false,"suffix":""},{"dropping-particle":"","family":"Hawkins","given":"C.E.","non-dropping-particle":"","parse-names":false,"suffix":""},{"dropping-particle":"","family":"Racey","given":"P.A.","non-dropping-particle":"","parse-names":false,"suffix":""}],"container-title":"The Natural History of Madagascar","editor":[{"dropping-particle":"","family":"Goodman","given":"Steven M.","non-dropping-particle":"","parse-names":false,"suffix":""},{"dropping-particle":"","family":"Benstead","given":"Jonathan P.","non-dropping-particle":"","parse-names":false,"suffix":""}],"id":"ITEM-1","issued":{"date-parts":[["2003"]]},"page":"1299-1302","publisher":"The Universit of Chicago Press","title":"Pteropodidae, Fruit Bats, Fanihy, Angavo","type":"chapter"},"uris":["http://www.mendeley.com/documents/?uuid=05cdcf4f-22ab-477b-a630-47682dc9c679"]}],"mendeley":{"formattedCitation":"(MacKinnon et al. 2003)","plainTextFormattedCitation":"(MacKinnon et al. 2003)","previouslyFormattedCitation":"(MacKinnon et al. 2003)"},"properties":{"noteIndex":0},"schema":"https://github.com/citation-style-language/schema/raw/master/csl-citation.json"}</w:instrText>
      </w:r>
      <w:r w:rsidR="00375C9F">
        <w:rPr>
          <w:color w:val="000000"/>
        </w:rPr>
        <w:fldChar w:fldCharType="separate"/>
      </w:r>
      <w:r w:rsidR="00375C9F" w:rsidRPr="00375C9F">
        <w:rPr>
          <w:noProof/>
          <w:color w:val="000000"/>
        </w:rPr>
        <w:t>(MacKinnon et al. 2003)</w:t>
      </w:r>
      <w:r w:rsidR="00375C9F">
        <w:rPr>
          <w:color w:val="000000"/>
        </w:rPr>
        <w:fldChar w:fldCharType="end"/>
      </w:r>
      <w:r w:rsidR="009F56A2">
        <w:rPr>
          <w:color w:val="000000"/>
        </w:rPr>
        <w:t xml:space="preserve">. Previous work suggests that sympatric cave-roosting likely plays a role in pathogen-sharing of diverse paramyxoviruses among Malagasy bats </w:t>
      </w:r>
      <w:r w:rsidR="009F56A2">
        <w:rPr>
          <w:color w:val="000000"/>
        </w:rPr>
        <w:fldChar w:fldCharType="begin" w:fldLock="1"/>
      </w:r>
      <w:r w:rsidR="009F56A2">
        <w:rPr>
          <w:color w:val="000000"/>
        </w:rPr>
        <w:instrText>ADDIN CSL_CITATION {"citationItems":[{"id":"ITEM-1","itemData":{"DOI":"10.1371/journal.pone.0160553","ISSN":"1932-6203","author":[{"dropping-particle":"","family":"Mélade","given":"Julien","non-dropping-particle":"","parse-names":false,"suffix":""},{"dropping-particle":"","family":"McCulloch","given":"Stewart","non-dropping-particle":"","parse-names":false,"suffix":""},{"dropping-particle":"","family":"Ramasindrazana","given":"Beza","non-dropping-particle":"","parse-names":false,"suffix":""},{"dropping-particle":"","family":"Lagadec","given":"Erwan","non-dropping-particle":"","parse-names":false,"suffix":""},{"dropping-particle":"","family":"Turpin","given":"Magali","non-dropping-particle":"","parse-names":false,"suffix":""},{"dropping-particle":"","family":"Pascalis","given":"Hervé","non-dropping-particle":"","parse-names":false,"suffix":""},{"dropping-particle":"","family":"Goodman","given":"Steven M.","non-dropping-particle":"","parse-names":false,"suffix":""},{"dropping-particle":"","family":"Markotter","given":"Wanda","non-dropping-particle":"","parse-names":false,"suffix":""},{"dropping-particle":"","family":"Dellagi","given":"Koussay","non-dropping-particle":"","parse-names":false,"suffix":""}],"container-title":"Plos One","id":"ITEM-1","issue":"8","issued":{"date-parts":[["2016"]]},"page":"e0160553","title":"Serological Evidence of Lyssaviruses among Bats on Southwestern Indian Ocean Islands","type":"article-journal","volume":"11"},"uris":["http://www.mendeley.com/documents/?uuid=83f9c1dc-28b8-4ceb-aa96-1920d940d078"]}],"mendeley":{"formattedCitation":"(Mélade et al. 2016)","plainTextFormattedCitation":"(Mélade et al. 2016)","previouslyFormattedCitation":"(Mélade et al. 2016)"},"properties":{"noteIndex":0},"schema":"https://github.com/citation-style-language/schema/raw/master/csl-citation.json"}</w:instrText>
      </w:r>
      <w:r w:rsidR="009F56A2">
        <w:rPr>
          <w:color w:val="000000"/>
        </w:rPr>
        <w:fldChar w:fldCharType="separate"/>
      </w:r>
      <w:r w:rsidR="009F56A2" w:rsidRPr="009F56A2">
        <w:rPr>
          <w:noProof/>
          <w:color w:val="000000"/>
        </w:rPr>
        <w:t>(Mélade et al. 2016)</w:t>
      </w:r>
      <w:r w:rsidR="009F56A2">
        <w:rPr>
          <w:color w:val="000000"/>
        </w:rPr>
        <w:fldChar w:fldCharType="end"/>
      </w:r>
      <w:r w:rsidR="009F56A2">
        <w:rPr>
          <w:color w:val="000000"/>
        </w:rPr>
        <w:t>, but</w:t>
      </w:r>
      <w:r w:rsidR="00375C9F">
        <w:rPr>
          <w:color w:val="000000"/>
        </w:rPr>
        <w:t xml:space="preserve"> considerable evidence </w:t>
      </w:r>
      <w:r w:rsidR="009F56A2">
        <w:rPr>
          <w:color w:val="000000"/>
        </w:rPr>
        <w:t xml:space="preserve">also </w:t>
      </w:r>
      <w:r w:rsidR="00375C9F">
        <w:rPr>
          <w:color w:val="000000"/>
        </w:rPr>
        <w:t>supports a largely single</w:t>
      </w:r>
      <w:r w:rsidR="004A1473">
        <w:rPr>
          <w:color w:val="000000"/>
        </w:rPr>
        <w:t>-</w:t>
      </w:r>
      <w:r w:rsidR="00AC4629">
        <w:rPr>
          <w:color w:val="000000"/>
        </w:rPr>
        <w:t>host-</w:t>
      </w:r>
      <w:r w:rsidR="00375C9F">
        <w:rPr>
          <w:color w:val="000000"/>
        </w:rPr>
        <w:t xml:space="preserve">species-to-single-pathogen relationship for </w:t>
      </w:r>
      <w:r w:rsidR="009F56A2">
        <w:rPr>
          <w:color w:val="000000"/>
        </w:rPr>
        <w:t xml:space="preserve">many other </w:t>
      </w:r>
      <w:r w:rsidR="00375C9F">
        <w:rPr>
          <w:color w:val="000000"/>
        </w:rPr>
        <w:t>bat-borne infections, including those</w:t>
      </w:r>
      <w:r w:rsidR="009F56A2">
        <w:rPr>
          <w:color w:val="000000"/>
        </w:rPr>
        <w:t xml:space="preserve"> described</w:t>
      </w:r>
      <w:r w:rsidR="00375C9F">
        <w:rPr>
          <w:color w:val="000000"/>
        </w:rPr>
        <w:t xml:space="preserve"> in Madagascar </w:t>
      </w:r>
      <w:r w:rsidR="00375C9F">
        <w:rPr>
          <w:color w:val="000000"/>
        </w:rPr>
        <w:fldChar w:fldCharType="begin" w:fldLock="1"/>
      </w:r>
      <w:r w:rsidR="00AC4629">
        <w:rPr>
          <w:color w:val="000000"/>
        </w:rPr>
        <w:instrText>ADDIN CSL_CITATION {"citationItems":[{"id":"ITEM-1","itemData":{"DOI":"10.7554/eLife.11785","ISSN":"2050-084X","author":[{"dropping-particle":"","family":"Ng","given":"Melinda","non-dropping-particle":"","parse-names":false,"suffix":""},{"dropping-particle":"","family":"Ndungo","given":"Esther","non-dropping-particle":"","parse-names":false,"suffix":""},{"dropping-particle":"","family":"Kaczmarek","given":"Maryska","non-dropping-particle":"","parse-names":false,"suffix":""},{"dropping-particle":"","family":"Herbert","given":"Andrew S.","non-dropping-particle":"","parse-names":false,"suffix":""},{"dropping-particle":"","family":"Binger","given":"Tabea","non-dropping-particle":"","parse-names":false,"suffix":""},{"dropping-particle":"","family":"James","given":"Rebekah","non-dropping-particle":"","parse-names":false,"suffix":""},{"dropping-particle":"","family":"Jangra","given":"Rohit K.","non-dropping-particle":"","parse-names":false,"suffix":""},{"dropping-particle":"","family":"Hawkins","given":"John","non-dropping-particle":"","parse-names":false,"suffix":""},{"dropping-particle":"","family":"Biswas","given":"Rohan","non-dropping-particle":"","parse-names":false,"suffix":""},{"dropping-particle":"","family":"Demogines","given":"Ann","non-dropping-particle":"","parse-names":false,"suffix":""},{"dropping-particle":"","family":"Kuehne","given":"Ana I.","non-dropping-particle":"","parse-names":false,"suffix":""},{"dropping-particle":"","family":"Yu","given":"Meng","non-dropping-particle":"","parse-names":false,"suffix":""},{"dropping-particle":"","family":"Drosten","given":"Christian","non-dropping-particle":"","parse-names":false,"suffix":""},{"dropping-particle":"","family":"Wang","given":"Lin-Fa","non-dropping-particle":"","parse-names":false,"suffix":""},{"dropping-particle":"","family":"Kuhn","given":"Jens H.","non-dropping-particle":"","parse-names":false,"suffix":""},{"dropping-particle":"","family":"Müller","given":"Marcel A.","non-dropping-particle":"","parse-names":false,"suffix":""},{"dropping-particle":"","family":"Dye","given":"John M.","non-dropping-particle":"","parse-names":false,"suffix":""},{"dropping-particle":"","family":"Sawyer","given":"Sara L.","non-dropping-particle":"","parse-names":false,"suffix":""},{"dropping-particle":"","family":"Chandran","given":"Kartik","non-dropping-particle":"","parse-names":false,"suffix":""}],"container-title":"eLife","id":"ITEM-1","issued":{"date-parts":[["2015"]]},"page":"e11785","title":"NPC1 contributes to species-specific patterns of Ebola virus infection in bats","type":"article-journal","volume":"4"},"uris":["http://www.mendeley.com/documents/?uuid=584161bc-ce0f-4c09-88e9-70bdf93b5f04"]},{"id":"ITEM-2","itemData":{"DOI":"10.1111/1365-2656.12985","author":[{"dropping-particle":"","family":"Brook","given":"Cara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Ecology","id":"ITEM-2","issued":{"date-parts":[["2019"]]},"page":"1– 16","title":"Disentangling serology to elucidate henipa- and filovirus transmission in Madagascar fruit bats","type":"article-journal","volume":"00"},"uris":["http://www.mendeley.com/documents/?uuid=9ccd45f3-ee0e-467c-9671-205defaae26c"]},{"id":"ITEM-3","itemData":{"DOI":"10.1371/journal.pntd.0004933","ISSN":"1935-2735","author":[{"dropping-particle":"","family":"Lagadec","given":"Erwan","non-dropping-particle":"","parse-names":false,"suffix":""},{"dropping-particle":"","family":"Gomard","given":"Yann","non-dropping-particle":"","parse-names":false,"suffix":""},{"dropping-particle":"","family":"Minter","given":"Gildas","non-dropping-particle":"Le","parse-names":false,"suffix":""},{"dropping-particle":"","family":"Cordonin","given":"Colette","non-dropping-particle":"","parse-names":false,"suffix":""},{"dropping-particle":"","family":"Cardinale","given":"Eric","non-dropping-particle":"","parse-names":false,"suffix":""},{"dropping-particle":"","family":"Ramasindrazana","given":"Beza","non-dropping-particle":"","parse-names":false,"suffix":""},{"dropping-particle":"","family":"Dietrich","given":"Muriel","non-dropping-particle":"","parse-names":false,"suffix":""},{"dropping-particle":"","family":"Goodman","given":"Steven M","non-dropping-particle":"","parse-names":false,"suffix":""},{"dropping-particle":"","family":"Tortosa","given":"Pablo","non-dropping-particle":"","parse-names":false,"suffix":""},{"dropping-particle":"","family":"Dellagi","given":"Koussay","non-dropping-particle":"","parse-names":false,"suffix":""}],"container-title":"PLOS Neglected Tropical Diseases","id":"ITEM-3","issue":"8","issued":{"date-parts":[["2016"]]},"page":"e0004933","title":"Identification of Tenrec ecaudatus, a Wild Mammal Introduced to Mayotte Island, as a Reservoir of the Newly Identified Human Pathogenic Leptospira mayottensis","type":"article-journal","volume":"10"},"uris":["http://www.mendeley.com/documents/?uuid=eb6e0f13-de3b-44e4-89dd-478eb6bcc835"]},{"id":"ITEM-4","itemData":{"DOI":"10.1101/742866","abstract":"Bats are important reservoirs of zoonotic pathogens, including coronaviruses (CoVs). The Western Indian Ocean (WIO) islands are a biodiversity hotspot with more than 50 bat spe-cies. Here we tested 1,099 bats belonging to 39 species from Mozambique, Madagascar, Mauritius, Mayotte, Reunion Island and Seychelles. Based on molecular screening and par-tial sequencing of the RNA-dependent RNA polymerase gene, a total of 88 bats (8.0% +/- 1.6%) tested positive for bat-borne coronaviruses (CoVs), with higher prevalence in Mozambican bats (19.6% +/- 4.7%) as compared to those sampled on islands (4.2% +/- 1.2%). Phylogenetic analyses revealed that a large diversity of α- and β-CoVs are maintained in bat populations of the WIO, some being genetically related to human CoVs (e.g. NL63, MERS). Finally, we found a strong signal of co-evolution between CoVs and their bat host species with limited evidence for host-switching, except for bat species sharing day roost sites.","author":[{"dropping-particle":"","family":"Joffrin","given":"Léa","non-dropping-particle":"","parse-names":false,"suffix":""},{"dropping-particle":"","family":"Goodman","given":"Steven M","non-dropping-particle":"","parse-names":false,"suffix":""},{"dropping-particle":"","family":"Wilkinson","given":"David A","non-dropping-particle":"","parse-names":false,"suffix":""},{"dropping-particle":"","family":"Ramasindrazana","given":"Beza","non-dropping-particle":"","parse-names":false,"suffix":""},{"dropping-particle":"","family":"Lagadec","given":"Erwan","non-dropping-particle":"","parse-names":false,"suffix":""},{"dropping-particle":"","family":"Gomard","given":"Yann","non-dropping-particle":"","parse-names":false,"suffix":""},{"dropping-particle":"","family":"Minter","given":"Gildas","non-dropping-particle":"Le","parse-names":false,"suffix":""},{"dropping-particle":"Dos","family":"Santos","given":"Andréa","non-dropping-particle":"","parse-names":false,"suffix":""},{"dropping-particle":"","family":"Schoeman","given":"M Corrie","non-dropping-particle":"","parse-names":false,"suffix":""},{"dropping-particle":"","family":"Sookhareea","given":"Rajendraprasad","non-dropping-particle":"","parse-names":false,"suffix":""},{"dropping-particle":"","family":"Tortosa","given":"Pablo","non-dropping-particle":"","parse-names":false,"suffix":""},{"dropping-particle":"","family":"Julienne","given":"Simon","non-dropping-particle":"","parse-names":false,"suffix":""},{"dropping-particle":"","family":"Gudo","given":"Eduardo S","non-dropping-particle":"","parse-names":false,"suffix":""},{"dropping-particle":"","family":"Mavingui","given":"Patrick","non-dropping-particle":"","parse-names":false,"suffix":""},{"dropping-particle":"","family":"Lebarbenchon","given":"Camille","non-dropping-particle":"","parse-names":false,"suffix":""}],"container-title":"Scientific Reports","id":"ITEM-4","issued":{"date-parts":[["2019"]]},"page":"742866","title":"Bat coronavirus phylogeography in the western Indian Ocean","type":"article-journal"},"uris":["http://www.mendeley.com/documents/?uuid=63376b6a-f4f8-4170-9ddf-4dc6e9c5afbf"]}],"mendeley":{"formattedCitation":"(Ng et al. 2015; Lagadec et al. 2016; Brook et al. 2019b; Joffrin et al. 2019)","plainTextFormattedCitation":"(Ng et al. 2015; Lagadec et al. 2016; Brook et al. 2019b; Joffrin et al. 2019)","previouslyFormattedCitation":"(Ng et al. 2015; Lagadec et al. 2016; Brook et al. 2019b; Joffrin et al. 2019)"},"properties":{"noteIndex":0},"schema":"https://github.com/citation-style-language/schema/raw/master/csl-citation.json"}</w:instrText>
      </w:r>
      <w:r w:rsidR="00375C9F">
        <w:rPr>
          <w:color w:val="000000"/>
        </w:rPr>
        <w:fldChar w:fldCharType="separate"/>
      </w:r>
      <w:r w:rsidR="009F56A2" w:rsidRPr="009F56A2">
        <w:rPr>
          <w:noProof/>
          <w:color w:val="000000"/>
        </w:rPr>
        <w:t>(Ng et al. 2015; Lagadec et al. 2016; Brook et al. 2019b; Joffrin et al. 2019)</w:t>
      </w:r>
      <w:r w:rsidR="00375C9F">
        <w:rPr>
          <w:color w:val="000000"/>
        </w:rPr>
        <w:fldChar w:fldCharType="end"/>
      </w:r>
      <w:r w:rsidR="009F56A2">
        <w:rPr>
          <w:color w:val="000000"/>
        </w:rPr>
        <w:t xml:space="preserve">. It is likely that diverse inter- and intra-species </w:t>
      </w:r>
      <w:r w:rsidR="00AC4629">
        <w:rPr>
          <w:color w:val="000000"/>
        </w:rPr>
        <w:t>dynamics underpin</w:t>
      </w:r>
      <w:r w:rsidR="009F56A2">
        <w:rPr>
          <w:color w:val="000000"/>
        </w:rPr>
        <w:t xml:space="preserve"> the </w:t>
      </w:r>
      <w:r w:rsidR="00AC4629">
        <w:rPr>
          <w:color w:val="000000"/>
        </w:rPr>
        <w:t xml:space="preserve">population-level persistence </w:t>
      </w:r>
      <w:r w:rsidR="009F56A2">
        <w:rPr>
          <w:color w:val="000000"/>
        </w:rPr>
        <w:t>of</w:t>
      </w:r>
      <w:r w:rsidR="00AC4629">
        <w:rPr>
          <w:color w:val="000000"/>
        </w:rPr>
        <w:t xml:space="preserve"> different pathogen types. </w:t>
      </w:r>
    </w:p>
    <w:p w14:paraId="620E1351" w14:textId="793A5FD7" w:rsidR="00AC4629" w:rsidRDefault="00AC4629" w:rsidP="004721A4">
      <w:pPr>
        <w:ind w:firstLine="720"/>
        <w:contextualSpacing/>
        <w:jc w:val="both"/>
        <w:rPr>
          <w:color w:val="000000"/>
        </w:rPr>
      </w:pPr>
      <w:r>
        <w:rPr>
          <w:color w:val="000000"/>
        </w:rPr>
        <w:t>Because the dynamics of pathogen shedding and zoonotic spillover have been linked to reproductive and nutritional calendar</w:t>
      </w:r>
      <w:r w:rsidR="00D91BD2">
        <w:rPr>
          <w:color w:val="000000"/>
        </w:rPr>
        <w:t>s</w:t>
      </w:r>
      <w:r>
        <w:rPr>
          <w:color w:val="000000"/>
        </w:rPr>
        <w:t xml:space="preserve"> across </w:t>
      </w:r>
      <w:r w:rsidR="00BF2C08">
        <w:rPr>
          <w:color w:val="000000"/>
        </w:rPr>
        <w:t xml:space="preserve">several </w:t>
      </w:r>
      <w:r>
        <w:rPr>
          <w:color w:val="000000"/>
        </w:rPr>
        <w:t xml:space="preserve">bat-virus systems </w:t>
      </w:r>
      <w:r>
        <w:rPr>
          <w:color w:val="000000"/>
        </w:rPr>
        <w:fldChar w:fldCharType="begin" w:fldLock="1"/>
      </w:r>
      <w:r w:rsidR="006C1C87">
        <w:rPr>
          <w:color w:val="000000"/>
        </w:rPr>
        <w:instrText>ADDIN CSL_CITATION {"citationItems":[{"id":"ITEM-1","itemData":{"DOI":"10.1098/rspb.2007.1260","ISSN":"0962-8452","PMID":"18198149","abstract":"Hendra virus (HeV) is a lethal paramyxovirus which emerged in humans in 1994. Poor understanding of HeV dynamics in Pteropus spp. (flying fox or fruit bat) reservoir hosts has limited our ability to determine factors driving its emergence. We initiated a longitudinal field study of HeV in little red flying foxes (LRFF; Pteropus scapulatus) and examined individual and population risk factors for infection, to determine probable modes of intraspecific transmission. We also investigated whether seasonal changes in host behaviour, physiology and demography affect host-pathogen dynamics. Data showed that pregnant and lactating females had significantly higher risk of infection, which may explain previously observed temporal associations between HeV outbreaks and flying fox birthing periods. Age-specific seroprevalence curves generated from field data imply that HeV is transmitted horizontally via faeces, urine or saliva. Rapidly declining seroprevalence between two field seasons suggests that immunity wanes faster in LRFF than in other flying fox species, and highlights the potentially critical role of this species in interspecific viral persistence. The highest seroprevalence was observed when animals showed evidence of nutritional stress, suggesting that environmental processes that alter flying fox food sources, such as habitat loss and climate change, may increase HeV infection and transmission. These insights into the ecology of HeV in flying fox populations suggest causal links between anthropogenic environmental change and HeV emergence.","author":[{"dropping-particle":"","family":"Plowright","given":"Raina K","non-dropping-particle":"","parse-names":false,"suffix":""},{"dropping-particle":"","family":"Field","given":"Hume E","non-dropping-particle":"","parse-names":false,"suffix":""},{"dropping-particle":"","family":"Smith","given":"Craig","non-dropping-particle":"","parse-names":false,"suffix":""},{"dropping-particle":"","family":"Divljan","given":"Anja","non-dropping-particle":"","parse-names":false,"suffix":""},{"dropping-particle":"","family":"Palmer","given":"Carol","non-dropping-particle":"","parse-names":false,"suffix":""},{"dropping-particle":"","family":"Tabor","given":"Gary","non-dropping-particle":"","parse-names":false,"suffix":""},{"dropping-particle":"","family":"Daszak","given":"Peter","non-dropping-particle":"","parse-names":false,"suffix":""},{"dropping-particle":"","family":"Foley","given":"Janet E","non-dropping-particle":"","parse-names":false,"suffix":""}],"container-title":"Proceedings of the Royal Society B: Biological Sciences","id":"ITEM-1","issue":"1636","issued":{"date-parts":[["2008","4","7"]]},"page":"861-9","title":"Reproduction and nutritional stress are risk factors for Hendra virus infection in little red flying foxes (&lt;i&gt;Pteropus scapulatus&lt;/i&gt;).","type":"article-journal","volume":"275"},"uris":["http://www.mendeley.com/documents/?uuid=f936499e-15fb-4963-8caa-75e297ed5656"]},{"id":"ITEM-2","itemData":{"DOI":"10.3201/eid2303.160101","ISSN":"1080-6040","PMID":"28221131","abstract":"Because the natural reservoir of Ebola virus remains unclear and disease outbreaks in humans have occurred only sporadically over a large region, forecasting when and where Ebola spillovers are most likely to occur constitutes a continuing and urgent public health challenge. We developed a statistical modeling approach that associates 37 human or great ape Ebola spillovers since 1982 with spatiotemporally dynamic covariates including vegetative cover, human population size, and absolute and relative rainfall over 3 decades across sub-Saharan Africa. Our model (area under the curve 0.80 on test data) shows that spillover intensity is highest during transitions between wet and dry seasons; overall, high seasonal intensity occurs over much of tropical Africa; and spillover intensity is greatest at high (&gt;1,000/km(2)) and very low (&lt;100/km(2)) human population densities compared with intermediate levels. These results suggest strong seasonality in Ebola spillover from wild reservoirs and indicate particular times and regions for targeted surveillance.","author":[{"dropping-particle":"","family":"Schmidt","given":"John Paul","non-dropping-particle":"","parse-names":false,"suffix":""},{"dropping-particle":"","family":"Park","given":"Andrew W.","non-dropping-particle":"","parse-names":false,"suffix":""},{"dropping-particle":"","family":"Kramer","given":"Andrew M.","non-dropping-particle":"","parse-names":false,"suffix":""},{"dropping-particle":"","family":"Han","given":"Barbara A.","non-dropping-particle":"","parse-names":false,"suffix":""},{"dropping-particle":"","family":"Alexander","given":"Laura W.","non-dropping-particle":"","parse-names":false,"suffix":""},{"dropping-particle":"","family":"Drake","given":"John M.","non-dropping-particle":"","parse-names":false,"suffix":""}],"container-title":"Emerging Infectious Diseases","id":"ITEM-2","issue":"3","issued":{"date-parts":[["2017","3"]]},"page":"415-422","title":"Spatiotemporal fluctuations and triggers of Ebola virus spillover","type":"article-journal","volume":"23"},"uris":["http://www.mendeley.com/documents/?uuid=f2e2552a-f149-484c-ad92-7d9e7b52caf0"]},{"id":"ITEM-3","itemData":{"DOI":"10.1371/journal.ppat.1002877","ISSN":"1553-7374","PMID":"23055920","abstract":"Marburg virus (family Filoviridae) causes sporadic outbreaks of severe hemorrhagic disease in sub-Saharan Africa. Bats have been implicated as likely natural reservoir hosts based most recently on an investigation of cases among miners infected in 2007 at the Kitaka mine, Uganda, which contained a large population of Marburg virus-infected Rousettus aegyptiacus fruit bats. Described here is an ecologic investigation of Python Cave, Uganda, where an American and a Dutch tourist acquired Marburg virus infection in December 2007 and July 2008. More than 40,000 R. aegyptiacus were found in the cave and were the sole bat species present. Between August 2008 and November 2009, 1,622 bats were captured and tested for Marburg virus. Q-RT-PCR analysis of bat liver/spleen tissues indicated ~2.5% of the bats were actively infected, seven of which yielded Marburg virus isolates. Moreover, Q-RT-PCR-positive lung, kidney, colon and reproductive tissues were found, consistent with potential for oral, urine, fecal or sexual transmission. The combined data for R. aegyptiacus tested from Python Cave and Kitaka mine indicate low level horizontal transmission throughout the year. However, Q-RT-PCR data show distinct pulses of virus infection in older juvenile bats (~six months of age) that temporarily coincide with the peak twice-yearly birthing seasons. Retrospective analysis of historical human infections suspected to have been the result of discrete spillover events directly from nature found 83% (54/65) events occurred during these seasonal pulses in virus circulation, perhaps demonstrating periods of increased risk of human infection. The discovery of two tags at Python Cave from bats marked at Kitaka mine, together with the close genetic linkages evident between viruses detected in geographically distant locations, are consistent with R. aegyptiacus bats existing as a large meta-population with associated virus circulation over broad geographic ranges. These findings provide a basis for developing Marburg hemorrhagic fever risk reduction strategies.","author":[{"dropping-particle":"","family":"Amman","given":"Brian R","non-dropping-particle":"","parse-names":false,"suffix":""},{"dropping-particle":"","family":"Carroll","given":"Serena A","non-dropping-particle":"","parse-names":false,"suffix":""},{"dropping-particle":"","family":"Reed","given":"Zachary D","non-dropping-particle":"","parse-names":false,"suffix":""},{"dropping-particle":"","family":"Sealy","given":"Tara K","non-dropping-particle":"","parse-names":false,"suffix":""},{"dropping-particle":"","family":"Balinandi","given":"Stephen","non-dropping-particle":"","parse-names":false,"suffix":""},{"dropping-particle":"","family":"Swanepoel","given":"Robert","non-dropping-particle":"","parse-names":false,"suffix":""},{"dropping-particle":"","family":"Kemp","given":"Alan","non-dropping-particle":"","parse-names":false,"suffix":""},{"dropping-particle":"","family":"Erickson","given":"Bobbie Rae","non-dropping-particle":"","parse-names":false,"suffix":""},{"dropping-particle":"","family":"Comer","given":"James a","non-dropping-particle":"","parse-names":false,"suffix":""},{"dropping-particle":"","family":"Campbell","given":"Shelley","non-dropping-particle":"","parse-names":false,"suffix":""},{"dropping-particle":"","family":"Cannon","given":"Deborah L","non-dropping-particle":"","parse-names":false,"suffix":""},{"dropping-particle":"","family":"Khristova","given":"Marina L","non-dropping-particle":"","parse-names":false,"suffix":""},{"dropping-particle":"","family":"Atimnedi","given":"Patrick","non-dropping-particle":"","parse-names":false,"suffix":""},{"dropping-particle":"","family":"Paddock","given":"Christopher D","non-dropping-particle":"","parse-names":false,"suffix":""},{"dropping-particle":"","family":"Crockett","given":"Rebekah J Kent","non-dropping-particle":"","parse-names":false,"suffix":""},{"dropping-particle":"","family":"Flietstra","given":"Timothy D","non-dropping-particle":"","parse-names":false,"suffix":""},{"dropping-particle":"","family":"Warfield","given":"Kelly L","non-dropping-particle":"","parse-names":false,"suffix":""},{"dropping-particle":"","family":"Unfer","given":"Robert","non-dropping-particle":"","parse-names":false,"suffix":""},{"dropping-particle":"","family":"Katongole-Mbidde","given":"Edward","non-dropping-particle":"","parse-names":false,"suffix":""},{"dropping-particle":"","family":"Downing","given":"Robert","non-dropping-particle":"","parse-names":false,"suffix":""},{"dropping-particle":"","family":"Tappero","given":"Jordan W","non-dropping-particle":"","parse-names":false,"suffix":""},{"dropping-particle":"","family":"Zaki","given":"Sherif R","non-dropping-particle":"","parse-names":false,"suffix":""},{"dropping-particle":"","family":"Rollin","given":"Pierre E","non-dropping-particle":"","parse-names":false,"suffix":""},{"dropping-particle":"","family":"Ksiazek","given":"Thomas G","non-dropping-particle":"","parse-names":false,"suffix":""},{"dropping-particle":"","family":"Nichol","given":"Stuart T","non-dropping-particle":"","parse-names":false,"suffix":""},{"dropping-particle":"","family":"Towner","given":"Jonathan S","non-dropping-particle":"","parse-names":false,"suffix":""}],"container-title":"PLoS Pathogens","id":"ITEM-3","issue":"10","issued":{"date-parts":[["2012","1"]]},"page":"e1002877","title":"Seasonal pulses of Marburg virus circulation in juvenile &lt;i&gt;Rousettus aegyptiacus&lt;/i&gt; bats coincide with periods of increased risk of human infection.","type":"article-journal","volume":"8"},"uris":["http://www.mendeley.com/documents/?uuid=7e2dd1ca-20ee-40b1-b5b7-3a100fed086a"]},{"id":"ITEM-4","itemData":{"DOI":"10.1111/1365-2656.12985","author":[{"dropping-particle":"","family":"Brook","given":"Cara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Ecology","id":"ITEM-4","issued":{"date-parts":[["2019"]]},"page":"1– 16","title":"Disentangling serology to elucidate henipa- and filovirus transmission in Madagascar fruit bats","type":"article-journal","volume":"00"},"uris":["http://www.mendeley.com/documents/?uuid=9ccd45f3-ee0e-467c-9671-205defaae26c"]}],"mendeley":{"formattedCitation":"(Plowright et al. 2008; Amman et al. 2012; Schmidt et al. 2017; Brook et al. 2019b)","plainTextFormattedCitation":"(Plowright et al. 2008; Amman et al. 2012; Schmidt et al. 2017; Brook et al. 2019b)","previouslyFormattedCitation":"(Plowright et al. 2008; Amman et al. 2012; Schmidt et al. 2017; Brook et al. 2019b)"},"properties":{"noteIndex":0},"schema":"https://github.com/citation-style-language/schema/raw/master/csl-citation.json"}</w:instrText>
      </w:r>
      <w:r>
        <w:rPr>
          <w:color w:val="000000"/>
        </w:rPr>
        <w:fldChar w:fldCharType="separate"/>
      </w:r>
      <w:r w:rsidRPr="00AC4629">
        <w:rPr>
          <w:noProof/>
          <w:color w:val="000000"/>
        </w:rPr>
        <w:t>(Plowright et al. 2008; Amman et al. 2012; Schmidt et al. 2017; Brook et al. 2019b)</w:t>
      </w:r>
      <w:r>
        <w:rPr>
          <w:color w:val="000000"/>
        </w:rPr>
        <w:fldChar w:fldCharType="end"/>
      </w:r>
      <w:r>
        <w:rPr>
          <w:color w:val="000000"/>
        </w:rPr>
        <w:t xml:space="preserve">, documentation of seasonal variation in bat body condition and nutrition </w:t>
      </w:r>
      <w:r w:rsidR="00BF2C08">
        <w:rPr>
          <w:color w:val="000000"/>
        </w:rPr>
        <w:t xml:space="preserve">also </w:t>
      </w:r>
      <w:r>
        <w:rPr>
          <w:color w:val="000000"/>
        </w:rPr>
        <w:t>has important implications for understanding immun</w:t>
      </w:r>
      <w:r w:rsidR="00BF2C08">
        <w:rPr>
          <w:color w:val="000000"/>
        </w:rPr>
        <w:t xml:space="preserve">ity and pathogen maintenance. We here highlight </w:t>
      </w:r>
      <w:r w:rsidR="004A1473">
        <w:rPr>
          <w:color w:val="000000"/>
        </w:rPr>
        <w:t>significant seasonal</w:t>
      </w:r>
      <w:r w:rsidR="00304877">
        <w:rPr>
          <w:color w:val="000000"/>
        </w:rPr>
        <w:t xml:space="preserve"> changes observed </w:t>
      </w:r>
      <w:r w:rsidR="004A1473">
        <w:rPr>
          <w:color w:val="000000"/>
        </w:rPr>
        <w:t>in body condition</w:t>
      </w:r>
      <w:r w:rsidR="00304877">
        <w:rPr>
          <w:color w:val="000000"/>
        </w:rPr>
        <w:t xml:space="preserve"> for Malagasy fruit bats</w:t>
      </w:r>
      <w:r w:rsidR="004A1473">
        <w:rPr>
          <w:color w:val="000000"/>
        </w:rPr>
        <w:t>, largely modulated by reproduction for females and corresponding more closely to the nutritional calendar for males</w:t>
      </w:r>
      <w:r w:rsidR="00304877">
        <w:rPr>
          <w:color w:val="000000"/>
        </w:rPr>
        <w:t>. Additional research elucidating seasonal and cross-species variation in fruit bat diet—and its impact on bat health—would do much to elucidate the observed discrepancy in the timing of the seasonal mass:</w:t>
      </w:r>
      <w:r w:rsidR="00970555">
        <w:rPr>
          <w:color w:val="000000"/>
        </w:rPr>
        <w:t xml:space="preserve"> </w:t>
      </w:r>
      <w:r w:rsidR="00304877">
        <w:rPr>
          <w:color w:val="000000"/>
        </w:rPr>
        <w:t xml:space="preserve">forearm deficit for in </w:t>
      </w:r>
      <w:r w:rsidR="00304877">
        <w:rPr>
          <w:i/>
          <w:iCs/>
          <w:color w:val="000000"/>
        </w:rPr>
        <w:t xml:space="preserve">E. dupreanum </w:t>
      </w:r>
      <w:r w:rsidR="00304877">
        <w:rPr>
          <w:color w:val="000000"/>
        </w:rPr>
        <w:t>(June-July)</w:t>
      </w:r>
      <w:r w:rsidR="00304877">
        <w:rPr>
          <w:i/>
          <w:iCs/>
          <w:color w:val="000000"/>
        </w:rPr>
        <w:t xml:space="preserve"> </w:t>
      </w:r>
      <w:r w:rsidR="00304877">
        <w:rPr>
          <w:color w:val="000000"/>
        </w:rPr>
        <w:t>vs.</w:t>
      </w:r>
      <w:r w:rsidR="00304877">
        <w:rPr>
          <w:i/>
          <w:iCs/>
          <w:color w:val="000000"/>
        </w:rPr>
        <w:t xml:space="preserve"> P. rufus</w:t>
      </w:r>
      <w:r w:rsidR="00304877">
        <w:rPr>
          <w:color w:val="000000"/>
        </w:rPr>
        <w:t xml:space="preserve"> (September) males. No seasonal pattern was found for male </w:t>
      </w:r>
      <w:r w:rsidR="00304877">
        <w:rPr>
          <w:i/>
          <w:iCs/>
          <w:color w:val="000000"/>
        </w:rPr>
        <w:t xml:space="preserve">R. madagascariensis </w:t>
      </w:r>
      <w:r w:rsidR="00304877">
        <w:rPr>
          <w:color w:val="000000"/>
        </w:rPr>
        <w:t xml:space="preserve">bats in our dataset, which could result from a lack of statistical power to </w:t>
      </w:r>
      <w:r w:rsidR="006C1C87">
        <w:rPr>
          <w:color w:val="000000"/>
        </w:rPr>
        <w:t>identify difference</w:t>
      </w:r>
      <w:r w:rsidR="00D91BD2">
        <w:rPr>
          <w:color w:val="000000"/>
        </w:rPr>
        <w:t>s</w:t>
      </w:r>
      <w:r w:rsidR="006C1C87">
        <w:rPr>
          <w:color w:val="000000"/>
        </w:rPr>
        <w:t xml:space="preserve"> </w:t>
      </w:r>
      <w:r w:rsidR="00304877">
        <w:rPr>
          <w:color w:val="000000"/>
        </w:rPr>
        <w:t xml:space="preserve">across a smaller body size range for this species, or which may signify perpetually abundant food resources for this species in the </w:t>
      </w:r>
      <w:proofErr w:type="spellStart"/>
      <w:r w:rsidR="00304877">
        <w:rPr>
          <w:color w:val="000000"/>
        </w:rPr>
        <w:t>Moramanga</w:t>
      </w:r>
      <w:proofErr w:type="spellEnd"/>
      <w:r w:rsidR="00304877">
        <w:rPr>
          <w:color w:val="000000"/>
        </w:rPr>
        <w:t xml:space="preserve"> </w:t>
      </w:r>
      <w:r w:rsidR="006C1C87">
        <w:rPr>
          <w:color w:val="000000"/>
        </w:rPr>
        <w:t>District</w:t>
      </w:r>
      <w:r w:rsidR="00304877">
        <w:rPr>
          <w:color w:val="000000"/>
        </w:rPr>
        <w:t>.</w:t>
      </w:r>
    </w:p>
    <w:p w14:paraId="128F915D" w14:textId="3C9261A4" w:rsidR="005472C0" w:rsidRDefault="00304877" w:rsidP="004721A4">
      <w:pPr>
        <w:ind w:firstLine="720"/>
        <w:contextualSpacing/>
        <w:jc w:val="both"/>
        <w:rPr>
          <w:color w:val="000000"/>
        </w:rPr>
      </w:pPr>
      <w:r w:rsidRPr="00970555">
        <w:rPr>
          <w:color w:val="FF0000"/>
        </w:rPr>
        <w:lastRenderedPageBreak/>
        <w:t xml:space="preserve">Beyond the </w:t>
      </w:r>
      <w:r w:rsidR="006C1C87" w:rsidRPr="00970555">
        <w:rPr>
          <w:color w:val="FF0000"/>
        </w:rPr>
        <w:t xml:space="preserve">observed </w:t>
      </w:r>
      <w:r w:rsidRPr="00970555">
        <w:rPr>
          <w:color w:val="FF0000"/>
        </w:rPr>
        <w:t xml:space="preserve">seasonality </w:t>
      </w:r>
      <w:r w:rsidR="006C1C87" w:rsidRPr="00970555">
        <w:rPr>
          <w:color w:val="FF0000"/>
        </w:rPr>
        <w:t xml:space="preserve">in body </w:t>
      </w:r>
      <w:proofErr w:type="spellStart"/>
      <w:r w:rsidR="006C1C87" w:rsidRPr="00970555">
        <w:rPr>
          <w:color w:val="FF0000"/>
        </w:rPr>
        <w:t>mass:forearm</w:t>
      </w:r>
      <w:proofErr w:type="spellEnd"/>
      <w:r w:rsidR="00DC6B49" w:rsidRPr="00970555">
        <w:rPr>
          <w:color w:val="FF0000"/>
        </w:rPr>
        <w:t xml:space="preserve"> residual,</w:t>
      </w:r>
      <w:r w:rsidR="006C1C87" w:rsidRPr="00970555">
        <w:rPr>
          <w:color w:val="FF0000"/>
        </w:rPr>
        <w:t xml:space="preserve"> which tracked reproduction for females and nutrition for males</w:t>
      </w:r>
      <w:r w:rsidRPr="00970555">
        <w:rPr>
          <w:color w:val="FF0000"/>
        </w:rPr>
        <w:t xml:space="preserve">, we </w:t>
      </w:r>
      <w:r w:rsidR="006C1C87" w:rsidRPr="00970555">
        <w:rPr>
          <w:color w:val="FF0000"/>
        </w:rPr>
        <w:t>documented</w:t>
      </w:r>
      <w:r w:rsidRPr="00970555">
        <w:rPr>
          <w:color w:val="FF0000"/>
        </w:rPr>
        <w:t xml:space="preserve"> little significant sexual dimorphism in morphological traits for Malagasy fruit bat species</w:t>
      </w:r>
      <w:r w:rsidR="00DC6B49" w:rsidRPr="00970555">
        <w:rPr>
          <w:color w:val="FF0000"/>
        </w:rPr>
        <w:t>—</w:t>
      </w:r>
      <w:r w:rsidRPr="00970555">
        <w:rPr>
          <w:color w:val="FF0000"/>
        </w:rPr>
        <w:t xml:space="preserve">a pattern which our literature search indicated was consistent with that exhibited by pteropodids more </w:t>
      </w:r>
      <w:r w:rsidR="006C1C87" w:rsidRPr="00970555">
        <w:rPr>
          <w:color w:val="FF0000"/>
        </w:rPr>
        <w:t xml:space="preserve">generally. We did uncover some slight evidence of larger forearm and tibia lengths in female vs. male adult </w:t>
      </w:r>
      <w:r w:rsidR="006C1C87" w:rsidRPr="00970555">
        <w:rPr>
          <w:i/>
          <w:iCs/>
          <w:color w:val="FF0000"/>
        </w:rPr>
        <w:t xml:space="preserve">P. rufus </w:t>
      </w:r>
      <w:r w:rsidR="006C1C87" w:rsidRPr="00970555">
        <w:rPr>
          <w:color w:val="FF0000"/>
        </w:rPr>
        <w:t xml:space="preserve">and </w:t>
      </w:r>
      <w:r w:rsidR="006C1C87" w:rsidRPr="00970555">
        <w:rPr>
          <w:i/>
          <w:iCs/>
          <w:color w:val="FF0000"/>
        </w:rPr>
        <w:t>E. dupreanum</w:t>
      </w:r>
      <w:r w:rsidR="006C1C87" w:rsidRPr="00970555">
        <w:rPr>
          <w:color w:val="FF0000"/>
        </w:rPr>
        <w:t>, but further research is needed to determine whether these patterns hold across the entire Madagascar range</w:t>
      </w:r>
      <w:r w:rsidR="00DC6B49" w:rsidRPr="00970555">
        <w:rPr>
          <w:color w:val="FF0000"/>
        </w:rPr>
        <w:t xml:space="preserve">, as previous work indicates that sexual dimorphism in pteropodids in other systems can vary with latitude </w:t>
      </w:r>
      <w:r w:rsidR="00DC6B49" w:rsidRPr="00970555">
        <w:rPr>
          <w:color w:val="FF0000"/>
        </w:rPr>
        <w:fldChar w:fldCharType="begin" w:fldLock="1"/>
      </w:r>
      <w:r w:rsidR="008C428D" w:rsidRPr="00970555">
        <w:rPr>
          <w:color w:val="FF0000"/>
        </w:rPr>
        <w:instrText>ADDIN CSL_CITATION {"citationItems":[{"id":"ITEM-1","itemData":{"DOI":"10.1006/bijl.2000.0482","ISSN":"00244066","abstract":"Geographic variation in body size and sexual dimorphism of the short-nosed fruit bat (Cynopterus sphinx) was investigated in peninsular India. Bats were sampled at 12 localities along a 1200km latitudinal transect that paralleled the eastern flanks of the Western Ghats. The geographic pattern of variation in external morphology of C. sphinx conforms to the predictions of Bergmann's Rule, as indicated by a steep, monotonic cline of increasing body size from south to north. This study represents one of the first conclusively documented examples of Bergmann's Rule in a tropical mammal and confirms that latitudinal clines in body size are not exclusively restricted to temperate zone homeotherms. Body size was indexed by a multivariate axis derived from principal components analysis of linear measurements that summarize body and wing dimensions. Additionally, length of forearm was used as a univariate index of structural size to examine geographic variation in a more inclusive sample of bats across the latitudinal transect. Multivariate and univariate size metrics were strongly and positively correlated with body mass, and exhibited highly concordant patterns of clinal variation. Stepwise multiple regression on climatological variables revealed that increasing size of male and female C. sphinx was associated with decreasing minimum temperature, increasing relative humidity, and increasing seasonality. Although patterns of geographic size variation were highly concordant between the sexes, C. sphinx also exhibited a latitudinal cline in the magnitude and direction of sexual size dimorphism. The size differential reversed direction across the latitudinal gradient, as males averaged larger in the north, and females averaged larger in the south. The degree of female-biased size dimorphism across the transect was negatively correlated with body size of both sexes. Canonical discriminant analysis revealed that male- and female-biased size dimorphism were based on contrasting sets of external characters. Available data on geographic variation in the degree of polygyny in C. sphinx suggests that sexual selection on male size may play a role in determining the geographic pattern of sexual size dimorphism. © 2001 The Linnean Society of London.","author":[{"dropping-particle":"","family":"Storz","given":"Jay F.","non-dropping-particle":"","parse-names":false,"suffix":""},{"dropping-particle":"","family":"Balasingh","given":"J.","non-dropping-particle":"","parse-names":false,"suffix":""},{"dropping-particle":"","family":"Bhat","given":"Hari R.","non-dropping-particle":"","parse-names":false,"suffix":""},{"dropping-particle":"","family":"Nathan","given":"Thiruchenthil P.","non-dropping-particle":"","parse-names":false,"suffix":""},{"dropping-particle":"","family":"Swami Doss","given":"Paramanantha D.","non-dropping-particle":"","parse-names":false,"suffix":""},{"dropping-particle":"","family":"Prakash","given":"Antony A.","non-dropping-particle":"","parse-names":false,"suffix":""},{"dropping-particle":"","family":"Kunz","given":"Thomas H.","non-dropping-particle":"","parse-names":false,"suffix":""}],"container-title":"Biological Journal of the Linnean Society","id":"ITEM-1","issue":"1","issued":{"date-parts":[["2001"]]},"page":"17-31","title":"Clinal variation in body size and sexual dimorphism in an Indian fruit bat, &lt;i&gt;Cynopterus sphinx&lt;/i&gt; (Chiroptera: Pteropodidae)","type":"article-journal","volume":"72"},"uris":["http://www.mendeley.com/documents/?uuid=c77588a3-77e7-46ea-a0cb-921075729fa8"]}],"mendeley":{"formattedCitation":"(Storz et al. 2001)","plainTextFormattedCitation":"(Storz et al. 2001)","previouslyFormattedCitation":"(Storz et al. 2001)"},"properties":{"noteIndex":0},"schema":"https://github.com/citation-style-language/schema/raw/master/csl-citation.json"}</w:instrText>
      </w:r>
      <w:r w:rsidR="00DC6B49" w:rsidRPr="00970555">
        <w:rPr>
          <w:color w:val="FF0000"/>
        </w:rPr>
        <w:fldChar w:fldCharType="separate"/>
      </w:r>
      <w:r w:rsidR="00DC6B49" w:rsidRPr="00970555">
        <w:rPr>
          <w:noProof/>
          <w:color w:val="FF0000"/>
        </w:rPr>
        <w:t>(Storz et al. 2001)</w:t>
      </w:r>
      <w:r w:rsidR="00DC6B49" w:rsidRPr="00970555">
        <w:rPr>
          <w:color w:val="FF0000"/>
        </w:rPr>
        <w:fldChar w:fldCharType="end"/>
      </w:r>
      <w:r w:rsidR="006C1C87" w:rsidRPr="00970555">
        <w:rPr>
          <w:color w:val="FF0000"/>
        </w:rPr>
        <w:t>.</w:t>
      </w:r>
      <w:r w:rsidR="006C1C87">
        <w:rPr>
          <w:color w:val="000000"/>
        </w:rPr>
        <w:t xml:space="preserve"> </w:t>
      </w:r>
      <w:r w:rsidR="00DC6B49">
        <w:rPr>
          <w:color w:val="000000"/>
        </w:rPr>
        <w:t>Nonetheless, o</w:t>
      </w:r>
      <w:r w:rsidR="006C1C87">
        <w:rPr>
          <w:color w:val="000000"/>
        </w:rPr>
        <w:t>ur study confirms th</w:t>
      </w:r>
      <w:r w:rsidR="00DC6B49">
        <w:rPr>
          <w:color w:val="000000"/>
        </w:rPr>
        <w:t xml:space="preserve">at the </w:t>
      </w:r>
      <w:r w:rsidR="006C1C87">
        <w:rPr>
          <w:color w:val="000000"/>
        </w:rPr>
        <w:t>size distribution of Malagasy pteropodids spans the</w:t>
      </w:r>
      <w:r w:rsidR="00DC6B49">
        <w:rPr>
          <w:color w:val="000000"/>
        </w:rPr>
        <w:t xml:space="preserve"> </w:t>
      </w:r>
      <w:r w:rsidR="006C1C87">
        <w:rPr>
          <w:color w:val="000000"/>
        </w:rPr>
        <w:t xml:space="preserve">range of that documented globally, with </w:t>
      </w:r>
      <w:r w:rsidR="006C1C87">
        <w:rPr>
          <w:i/>
          <w:iCs/>
          <w:color w:val="000000"/>
        </w:rPr>
        <w:t xml:space="preserve">P. rufus </w:t>
      </w:r>
      <w:r w:rsidR="006C1C87">
        <w:rPr>
          <w:color w:val="000000"/>
        </w:rPr>
        <w:t xml:space="preserve">and </w:t>
      </w:r>
      <w:r w:rsidR="006C1C87">
        <w:rPr>
          <w:i/>
          <w:iCs/>
          <w:color w:val="000000"/>
        </w:rPr>
        <w:t xml:space="preserve">E. dupreanum </w:t>
      </w:r>
      <w:r w:rsidR="006C1C87">
        <w:rPr>
          <w:color w:val="000000"/>
        </w:rPr>
        <w:t xml:space="preserve">falling among the larger 50% of </w:t>
      </w:r>
      <w:r w:rsidR="00DC6B49">
        <w:rPr>
          <w:color w:val="000000"/>
        </w:rPr>
        <w:t>previously</w:t>
      </w:r>
      <w:r w:rsidR="006C1C87">
        <w:rPr>
          <w:color w:val="000000"/>
        </w:rPr>
        <w:t xml:space="preserve"> </w:t>
      </w:r>
      <w:r w:rsidR="00DC6B49">
        <w:rPr>
          <w:color w:val="000000"/>
        </w:rPr>
        <w:t xml:space="preserve">described species and </w:t>
      </w:r>
      <w:r w:rsidR="00DC6B49">
        <w:rPr>
          <w:i/>
          <w:iCs/>
          <w:color w:val="000000"/>
        </w:rPr>
        <w:t xml:space="preserve">R. madagascariensis </w:t>
      </w:r>
      <w:r w:rsidR="00DC6B49">
        <w:rPr>
          <w:color w:val="000000"/>
        </w:rPr>
        <w:t xml:space="preserve">among the smaller. Mirroring adult size distributions, juvenile growth rates were highest and developmental periods longest in </w:t>
      </w:r>
      <w:r w:rsidR="00DC6B49">
        <w:rPr>
          <w:i/>
          <w:iCs/>
          <w:color w:val="000000"/>
        </w:rPr>
        <w:t xml:space="preserve">P. rufus, </w:t>
      </w:r>
      <w:r w:rsidR="00DC6B49">
        <w:rPr>
          <w:color w:val="000000"/>
        </w:rPr>
        <w:t xml:space="preserve">followed by </w:t>
      </w:r>
      <w:r w:rsidR="00DC6B49" w:rsidRPr="00DC6B49">
        <w:rPr>
          <w:i/>
          <w:iCs/>
          <w:color w:val="000000"/>
        </w:rPr>
        <w:t>E. dupreanum</w:t>
      </w:r>
      <w:r w:rsidR="00DC6B49">
        <w:rPr>
          <w:i/>
          <w:iCs/>
          <w:color w:val="000000"/>
        </w:rPr>
        <w:t xml:space="preserve"> </w:t>
      </w:r>
      <w:r w:rsidR="00DC6B49">
        <w:rPr>
          <w:color w:val="000000"/>
        </w:rPr>
        <w:t xml:space="preserve">and </w:t>
      </w:r>
      <w:r w:rsidR="00DC6B49">
        <w:rPr>
          <w:i/>
          <w:iCs/>
          <w:color w:val="000000"/>
        </w:rPr>
        <w:t xml:space="preserve">R. madagascariensis. </w:t>
      </w:r>
      <w:r w:rsidR="00CB207D">
        <w:rPr>
          <w:color w:val="000000"/>
        </w:rPr>
        <w:t xml:space="preserve">Critically, the longer development period for </w:t>
      </w:r>
      <w:r w:rsidR="00CB207D" w:rsidRPr="00970555">
        <w:rPr>
          <w:i/>
          <w:iCs/>
          <w:color w:val="000000"/>
        </w:rPr>
        <w:t xml:space="preserve">P. rufus </w:t>
      </w:r>
      <w:r w:rsidR="00CB207D">
        <w:rPr>
          <w:color w:val="000000"/>
        </w:rPr>
        <w:t>further jeopardizes th</w:t>
      </w:r>
      <w:r w:rsidR="00970555">
        <w:rPr>
          <w:color w:val="000000"/>
        </w:rPr>
        <w:t>is species’</w:t>
      </w:r>
      <w:r w:rsidR="00CB207D">
        <w:rPr>
          <w:color w:val="000000"/>
        </w:rPr>
        <w:t xml:space="preserve"> already-threatened conservation status</w:t>
      </w:r>
      <w:r w:rsidR="00970555">
        <w:rPr>
          <w:color w:val="000000"/>
        </w:rPr>
        <w:t>—</w:t>
      </w:r>
      <w:r w:rsidR="009A31F3">
        <w:rPr>
          <w:color w:val="000000"/>
        </w:rPr>
        <w:t>which recent analys</w:t>
      </w:r>
      <w:r w:rsidR="00970555">
        <w:rPr>
          <w:color w:val="000000"/>
        </w:rPr>
        <w:t>i</w:t>
      </w:r>
      <w:r w:rsidR="009A31F3">
        <w:rPr>
          <w:color w:val="000000"/>
        </w:rPr>
        <w:t>s suggest</w:t>
      </w:r>
      <w:r w:rsidR="00970555">
        <w:rPr>
          <w:color w:val="000000"/>
        </w:rPr>
        <w:t>s</w:t>
      </w:r>
      <w:r w:rsidR="009A31F3">
        <w:rPr>
          <w:color w:val="000000"/>
        </w:rPr>
        <w:t xml:space="preserve"> may be even more </w:t>
      </w:r>
      <w:r w:rsidR="00970555">
        <w:rPr>
          <w:color w:val="000000"/>
        </w:rPr>
        <w:t>vulnerable</w:t>
      </w:r>
      <w:r w:rsidR="009A31F3">
        <w:rPr>
          <w:color w:val="000000"/>
        </w:rPr>
        <w:t xml:space="preserve"> than previously reported</w:t>
      </w:r>
      <w:r w:rsidR="00970555">
        <w:rPr>
          <w:color w:val="000000"/>
        </w:rPr>
        <w:t xml:space="preserve"> </w:t>
      </w:r>
      <w:r w:rsidR="00970555">
        <w:rPr>
          <w:color w:val="000000"/>
        </w:rPr>
        <w:fldChar w:fldCharType="begin" w:fldLock="1"/>
      </w:r>
      <w:r w:rsidR="00970555">
        <w:rPr>
          <w:color w:val="000000"/>
        </w:rPr>
        <w:instrText>ADDIN CSL_CITATION {"citationItems":[{"id":"ITEM-1","itemData":{"DOI":"10.1016/j.biocon.2019.03.032","ISSN":"0006-3207","author":[{"dropping-particle":"","family":"Brook","given":"Cara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Conservation","id":"ITEM-1","issue":"November 2018","issued":{"date-parts":[["2019"]]},"page":"165-171","publisher":"Elsevier","title":"Population trends for two Malagasy fruit bats","type":"article-journal","volume":"234"},"uris":["http://www.mendeley.com/documents/?uuid=9b9ac6f3-7287-48c2-bec2-55e286134cf4"]}],"mendeley":{"formattedCitation":"(Brook et al. 2019a)","plainTextFormattedCitation":"(Brook et al. 2019a)"},"properties":{"noteIndex":0},"schema":"https://github.com/citation-style-language/schema/raw/master/csl-citation.json"}</w:instrText>
      </w:r>
      <w:r w:rsidR="00970555">
        <w:rPr>
          <w:color w:val="000000"/>
        </w:rPr>
        <w:fldChar w:fldCharType="separate"/>
      </w:r>
      <w:r w:rsidR="00970555" w:rsidRPr="00970555">
        <w:rPr>
          <w:noProof/>
          <w:color w:val="000000"/>
        </w:rPr>
        <w:t>(Brook et al. 2019a)</w:t>
      </w:r>
      <w:r w:rsidR="00970555">
        <w:rPr>
          <w:color w:val="000000"/>
        </w:rPr>
        <w:fldChar w:fldCharType="end"/>
      </w:r>
      <w:r w:rsidR="00CB207D">
        <w:rPr>
          <w:color w:val="000000"/>
        </w:rPr>
        <w:t xml:space="preserve">. </w:t>
      </w:r>
      <w:r w:rsidR="00DC6B49">
        <w:rPr>
          <w:color w:val="000000"/>
        </w:rPr>
        <w:t xml:space="preserve">The rapid ~two month juvenile growth window witnessed for </w:t>
      </w:r>
      <w:r w:rsidR="00DC6B49">
        <w:rPr>
          <w:i/>
          <w:iCs/>
          <w:color w:val="000000"/>
        </w:rPr>
        <w:t xml:space="preserve">E. dupreanum </w:t>
      </w:r>
      <w:r w:rsidR="00DC6B49">
        <w:rPr>
          <w:color w:val="000000"/>
        </w:rPr>
        <w:t xml:space="preserve">in our dataset suggests that this species may actually birth earlier than is recorded here; additional, intensive sampling throughout the reproduction period is needed to confirm the seasonal limits of each developmental </w:t>
      </w:r>
      <w:r w:rsidR="00B01CAD">
        <w:rPr>
          <w:color w:val="000000"/>
        </w:rPr>
        <w:t>stage</w:t>
      </w:r>
      <w:r w:rsidR="00DC6B49">
        <w:rPr>
          <w:color w:val="000000"/>
        </w:rPr>
        <w:t xml:space="preserve"> for these three fruit bat species. </w:t>
      </w:r>
    </w:p>
    <w:p w14:paraId="38F77269" w14:textId="380B4ECC" w:rsidR="00AC44EB" w:rsidRDefault="005472C0" w:rsidP="004721A4">
      <w:pPr>
        <w:ind w:firstLine="720"/>
        <w:contextualSpacing/>
        <w:jc w:val="both"/>
        <w:rPr>
          <w:color w:val="000000"/>
        </w:rPr>
      </w:pPr>
      <w:r>
        <w:rPr>
          <w:color w:val="000000"/>
        </w:rPr>
        <w:t>In conclusion, we quantify life history traits needed for population modeling, document seasonal variation in body condition</w:t>
      </w:r>
      <w:r w:rsidR="00970555">
        <w:rPr>
          <w:color w:val="000000"/>
        </w:rPr>
        <w:t>, and elucidate the Malagasy fruit bat</w:t>
      </w:r>
      <w:r>
        <w:rPr>
          <w:color w:val="000000"/>
        </w:rPr>
        <w:t xml:space="preserve"> reproductive calendar</w:t>
      </w:r>
      <w:r w:rsidR="00970555">
        <w:rPr>
          <w:color w:val="000000"/>
        </w:rPr>
        <w:t xml:space="preserve">, contributing important resources for future efforts to quantify </w:t>
      </w:r>
      <w:r>
        <w:rPr>
          <w:color w:val="000000"/>
        </w:rPr>
        <w:t xml:space="preserve">both conservation </w:t>
      </w:r>
      <w:r w:rsidR="00970555">
        <w:rPr>
          <w:color w:val="000000"/>
        </w:rPr>
        <w:t xml:space="preserve">trajectories </w:t>
      </w:r>
      <w:r>
        <w:rPr>
          <w:color w:val="000000"/>
        </w:rPr>
        <w:t>and zoonotic pathogen transmission</w:t>
      </w:r>
      <w:r w:rsidR="00970555">
        <w:rPr>
          <w:color w:val="000000"/>
        </w:rPr>
        <w:t xml:space="preserve"> in his system</w:t>
      </w:r>
      <w:r>
        <w:rPr>
          <w:color w:val="000000"/>
        </w:rPr>
        <w:t>.</w:t>
      </w:r>
      <w:r w:rsidR="00970555">
        <w:rPr>
          <w:color w:val="000000"/>
        </w:rPr>
        <w:t xml:space="preserve"> </w:t>
      </w:r>
      <w:r>
        <w:rPr>
          <w:color w:val="000000"/>
        </w:rPr>
        <w:t>This work</w:t>
      </w:r>
      <w:r w:rsidR="00DC6B49">
        <w:rPr>
          <w:color w:val="000000"/>
        </w:rPr>
        <w:t xml:space="preserve"> emphasizes the importance of longitudinal field studies in </w:t>
      </w:r>
      <w:r w:rsidR="00B01CAD">
        <w:rPr>
          <w:color w:val="000000"/>
        </w:rPr>
        <w:t>uncovering</w:t>
      </w:r>
      <w:r w:rsidR="00DC6B49">
        <w:rPr>
          <w:color w:val="000000"/>
        </w:rPr>
        <w:t xml:space="preserve"> seasonal varia</w:t>
      </w:r>
      <w:r w:rsidR="00B01CAD">
        <w:rPr>
          <w:color w:val="000000"/>
        </w:rPr>
        <w:t>bility in ecological data, with critical implications for understanding of both population viability and infectious disease dynamics alike.</w:t>
      </w:r>
    </w:p>
    <w:p w14:paraId="4D25A2F2" w14:textId="37268F4B" w:rsidR="00B01CAD" w:rsidRDefault="00B01CAD" w:rsidP="004721A4">
      <w:pPr>
        <w:ind w:firstLine="720"/>
        <w:contextualSpacing/>
        <w:jc w:val="both"/>
        <w:rPr>
          <w:color w:val="000000"/>
        </w:rPr>
      </w:pPr>
    </w:p>
    <w:p w14:paraId="5D54109A" w14:textId="198AEF25" w:rsidR="00970555" w:rsidRDefault="00970555" w:rsidP="004721A4">
      <w:pPr>
        <w:ind w:firstLine="720"/>
        <w:contextualSpacing/>
        <w:jc w:val="both"/>
        <w:rPr>
          <w:color w:val="000000"/>
        </w:rPr>
      </w:pPr>
    </w:p>
    <w:p w14:paraId="020511EC" w14:textId="1B037B2B" w:rsidR="00970555" w:rsidRDefault="00970555" w:rsidP="004721A4">
      <w:pPr>
        <w:ind w:firstLine="720"/>
        <w:contextualSpacing/>
        <w:jc w:val="both"/>
        <w:rPr>
          <w:color w:val="000000"/>
        </w:rPr>
      </w:pPr>
    </w:p>
    <w:p w14:paraId="6F98F151" w14:textId="0AE0F40C" w:rsidR="00970555" w:rsidRDefault="00970555" w:rsidP="004721A4">
      <w:pPr>
        <w:ind w:firstLine="720"/>
        <w:contextualSpacing/>
        <w:jc w:val="both"/>
        <w:rPr>
          <w:color w:val="000000"/>
        </w:rPr>
      </w:pPr>
    </w:p>
    <w:p w14:paraId="72FF18D1" w14:textId="77777777" w:rsidR="00970555" w:rsidRPr="008C428D" w:rsidRDefault="00970555" w:rsidP="004721A4">
      <w:pPr>
        <w:ind w:firstLine="720"/>
        <w:contextualSpacing/>
        <w:jc w:val="both"/>
        <w:rPr>
          <w:color w:val="000000"/>
        </w:rPr>
      </w:pPr>
    </w:p>
    <w:p w14:paraId="2F740E17" w14:textId="42AEA190" w:rsidR="00B553D4" w:rsidRPr="008C428D" w:rsidRDefault="00B553D4" w:rsidP="004721A4">
      <w:pPr>
        <w:contextualSpacing/>
        <w:jc w:val="center"/>
        <w:rPr>
          <w:b/>
          <w:bCs/>
          <w:smallCaps/>
          <w:color w:val="000000"/>
        </w:rPr>
      </w:pPr>
      <w:r w:rsidRPr="008C428D">
        <w:rPr>
          <w:b/>
          <w:bCs/>
          <w:smallCaps/>
          <w:color w:val="000000"/>
        </w:rPr>
        <w:t>Acknowledgements</w:t>
      </w:r>
    </w:p>
    <w:p w14:paraId="454BE2B9" w14:textId="10090D81" w:rsidR="008C246E" w:rsidRDefault="008C428D" w:rsidP="004721A4">
      <w:pPr>
        <w:contextualSpacing/>
      </w:pPr>
      <w:r w:rsidRPr="008C428D">
        <w:t xml:space="preserve">The authors </w:t>
      </w:r>
      <w:r w:rsidR="00E8473A" w:rsidRPr="008C428D">
        <w:t xml:space="preserve">thank Kimberly Rivera, Katie Fitzgerald, and Samantha </w:t>
      </w:r>
      <w:proofErr w:type="spellStart"/>
      <w:r w:rsidR="00E8473A" w:rsidRPr="008C428D">
        <w:t>Kreling</w:t>
      </w:r>
      <w:proofErr w:type="spellEnd"/>
      <w:r w:rsidR="00E8473A" w:rsidRPr="008C428D">
        <w:t xml:space="preserve"> for help in the field</w:t>
      </w:r>
      <w:r>
        <w:t xml:space="preserve">, </w:t>
      </w:r>
      <w:r w:rsidR="00E8473A" w:rsidRPr="008C428D">
        <w:t xml:space="preserve">the Virology Unit at the </w:t>
      </w:r>
      <w:proofErr w:type="spellStart"/>
      <w:r w:rsidR="00E8473A" w:rsidRPr="008C428D">
        <w:t>Institut</w:t>
      </w:r>
      <w:proofErr w:type="spellEnd"/>
      <w:r w:rsidR="00E8473A" w:rsidRPr="008C428D">
        <w:t xml:space="preserve"> Pasteur de Madagascar for logistical support</w:t>
      </w:r>
      <w:r>
        <w:t xml:space="preserve">, </w:t>
      </w:r>
      <w:r w:rsidR="004F712D">
        <w:t xml:space="preserve">the Department of Zoology and Animal Biodiversity at the University of Antananarivo for help in obtaining research permits, </w:t>
      </w:r>
      <w:r>
        <w:t xml:space="preserve">and </w:t>
      </w:r>
      <w:r w:rsidRPr="008C428D">
        <w:t>the Brook lab at the University of Chicago for helpful contributions to the manuscript</w:t>
      </w:r>
      <w:r w:rsidR="00E8473A" w:rsidRPr="008C428D">
        <w:t xml:space="preserve">. </w:t>
      </w:r>
      <w:r w:rsidRPr="008C428D">
        <w:t>We acknowledge funding from the National Institutes of Health (</w:t>
      </w:r>
      <w:r w:rsidRPr="008C428D">
        <w:rPr>
          <w:rFonts w:ascii="Calibri" w:hAnsi="Calibri" w:cs="Calibri"/>
        </w:rPr>
        <w:t>﻿</w:t>
      </w:r>
      <w:r w:rsidRPr="008C428D">
        <w:t>1R01AI129822-01 grant JMH</w:t>
      </w:r>
      <w:r w:rsidR="00D91BD2">
        <w:t xml:space="preserve"> </w:t>
      </w:r>
      <w:r w:rsidRPr="008C428D">
        <w:t>and CEB), DARPA (</w:t>
      </w:r>
      <w:r w:rsidRPr="008C428D">
        <w:rPr>
          <w:rFonts w:ascii="Calibri" w:hAnsi="Calibri" w:cs="Calibri"/>
        </w:rPr>
        <w:t>﻿</w:t>
      </w:r>
      <w:r w:rsidRPr="008C428D">
        <w:t xml:space="preserve">PREEMPT Program Cooperative Agreement no. D18AC00031 to CEB), the </w:t>
      </w:r>
      <w:r w:rsidRPr="008C428D">
        <w:rPr>
          <w:rFonts w:ascii="Calibri" w:hAnsi="Calibri" w:cs="Calibri"/>
        </w:rPr>
        <w:t>﻿</w:t>
      </w:r>
      <w:r w:rsidRPr="008C428D">
        <w:t>Adolph C. and Mary Sprague Miller Institute for Basic Research in Science (postdoctoral fellowship to CEB), and the Branco Weiss Society in Science (fellowship to CEB).</w:t>
      </w:r>
    </w:p>
    <w:p w14:paraId="396289AF" w14:textId="2F096060" w:rsidR="004721A4" w:rsidRDefault="004721A4" w:rsidP="004721A4">
      <w:pPr>
        <w:contextualSpacing/>
      </w:pPr>
    </w:p>
    <w:p w14:paraId="15C318D2" w14:textId="535906E1" w:rsidR="004721A4" w:rsidRDefault="004721A4" w:rsidP="004721A4">
      <w:pPr>
        <w:contextualSpacing/>
      </w:pPr>
    </w:p>
    <w:p w14:paraId="1969B863" w14:textId="37E72546" w:rsidR="004721A4" w:rsidRDefault="004721A4" w:rsidP="004721A4">
      <w:pPr>
        <w:contextualSpacing/>
      </w:pPr>
    </w:p>
    <w:p w14:paraId="398DC679" w14:textId="02B7142C" w:rsidR="004721A4" w:rsidRDefault="004721A4" w:rsidP="004721A4">
      <w:pPr>
        <w:contextualSpacing/>
      </w:pPr>
    </w:p>
    <w:p w14:paraId="448D8053" w14:textId="54E6AF8C" w:rsidR="004721A4" w:rsidRDefault="004721A4" w:rsidP="004721A4">
      <w:pPr>
        <w:contextualSpacing/>
      </w:pPr>
    </w:p>
    <w:p w14:paraId="30E98034" w14:textId="12BBC17A" w:rsidR="004721A4" w:rsidRDefault="004721A4" w:rsidP="004721A4">
      <w:pPr>
        <w:contextualSpacing/>
      </w:pPr>
    </w:p>
    <w:p w14:paraId="245C5882" w14:textId="77777777" w:rsidR="004721A4" w:rsidRPr="00D91BD2" w:rsidRDefault="004721A4" w:rsidP="004721A4">
      <w:pPr>
        <w:contextualSpacing/>
      </w:pPr>
    </w:p>
    <w:p w14:paraId="124D644C" w14:textId="6B5CE38B" w:rsidR="00B553D4" w:rsidRDefault="00B553D4" w:rsidP="004721A4">
      <w:pPr>
        <w:contextualSpacing/>
        <w:jc w:val="center"/>
        <w:rPr>
          <w:b/>
          <w:bCs/>
          <w:smallCaps/>
          <w:color w:val="000000"/>
        </w:rPr>
      </w:pPr>
      <w:r>
        <w:rPr>
          <w:b/>
          <w:bCs/>
          <w:smallCaps/>
          <w:color w:val="000000"/>
        </w:rPr>
        <w:lastRenderedPageBreak/>
        <w:t>Literature Cited</w:t>
      </w:r>
    </w:p>
    <w:p w14:paraId="7D133587" w14:textId="2A8FDCB2" w:rsidR="008C428D" w:rsidRDefault="008C428D" w:rsidP="004721A4">
      <w:pPr>
        <w:contextualSpacing/>
        <w:rPr>
          <w:b/>
          <w:bCs/>
          <w:smallCaps/>
          <w:color w:val="000000"/>
        </w:rPr>
      </w:pPr>
    </w:p>
    <w:p w14:paraId="15AB81AF" w14:textId="75898248" w:rsidR="00970555" w:rsidRPr="00970555" w:rsidRDefault="008C428D" w:rsidP="00970555">
      <w:pPr>
        <w:widowControl w:val="0"/>
        <w:autoSpaceDE w:val="0"/>
        <w:autoSpaceDN w:val="0"/>
        <w:adjustRightInd w:val="0"/>
        <w:ind w:left="480" w:hanging="480"/>
        <w:rPr>
          <w:noProof/>
        </w:rPr>
      </w:pPr>
      <w:r>
        <w:rPr>
          <w:b/>
          <w:bCs/>
          <w:smallCaps/>
          <w:color w:val="000000"/>
        </w:rPr>
        <w:fldChar w:fldCharType="begin" w:fldLock="1"/>
      </w:r>
      <w:r>
        <w:rPr>
          <w:b/>
          <w:bCs/>
          <w:smallCaps/>
          <w:color w:val="000000"/>
        </w:rPr>
        <w:instrText xml:space="preserve">ADDIN Mendeley Bibliography CSL_BIBLIOGRAPHY </w:instrText>
      </w:r>
      <w:r>
        <w:rPr>
          <w:b/>
          <w:bCs/>
          <w:smallCaps/>
          <w:color w:val="000000"/>
        </w:rPr>
        <w:fldChar w:fldCharType="separate"/>
      </w:r>
      <w:r w:rsidR="00970555" w:rsidRPr="00970555">
        <w:rPr>
          <w:smallCaps/>
          <w:noProof/>
        </w:rPr>
        <w:t>Amman, B. R. et al.</w:t>
      </w:r>
      <w:r w:rsidR="00970555" w:rsidRPr="00970555">
        <w:rPr>
          <w:noProof/>
        </w:rPr>
        <w:t xml:space="preserve"> 2012. Seasonal pulses of Marburg virus circulation in juvenile </w:t>
      </w:r>
      <w:r w:rsidR="00970555" w:rsidRPr="00970555">
        <w:rPr>
          <w:i/>
          <w:iCs/>
          <w:noProof/>
        </w:rPr>
        <w:t>Rousettus aegyptiacus</w:t>
      </w:r>
      <w:r w:rsidR="00970555" w:rsidRPr="00970555">
        <w:rPr>
          <w:noProof/>
        </w:rPr>
        <w:t xml:space="preserve"> bats coincide with periods of increased risk of human infection. PLoS Pathogens 8:e1002877.</w:t>
      </w:r>
    </w:p>
    <w:p w14:paraId="6F9ACC5F" w14:textId="77777777" w:rsidR="00970555" w:rsidRPr="00970555" w:rsidRDefault="00970555" w:rsidP="00970555">
      <w:pPr>
        <w:widowControl w:val="0"/>
        <w:autoSpaceDE w:val="0"/>
        <w:autoSpaceDN w:val="0"/>
        <w:adjustRightInd w:val="0"/>
        <w:ind w:left="480" w:hanging="480"/>
        <w:rPr>
          <w:noProof/>
        </w:rPr>
      </w:pPr>
      <w:r w:rsidRPr="00970555">
        <w:rPr>
          <w:smallCaps/>
          <w:noProof/>
        </w:rPr>
        <w:t>Andriafidison, D. et al.</w:t>
      </w:r>
      <w:r w:rsidRPr="00970555">
        <w:rPr>
          <w:noProof/>
        </w:rPr>
        <w:t xml:space="preserve"> 2006. Nectarivory by endemic Malagasy fruit bats during the dry season. Biotropica 38:85–90.</w:t>
      </w:r>
    </w:p>
    <w:p w14:paraId="209F4263" w14:textId="77777777" w:rsidR="00970555" w:rsidRPr="00970555" w:rsidRDefault="00970555" w:rsidP="00970555">
      <w:pPr>
        <w:widowControl w:val="0"/>
        <w:autoSpaceDE w:val="0"/>
        <w:autoSpaceDN w:val="0"/>
        <w:adjustRightInd w:val="0"/>
        <w:ind w:left="480" w:hanging="480"/>
        <w:rPr>
          <w:noProof/>
        </w:rPr>
      </w:pPr>
      <w:r w:rsidRPr="00970555">
        <w:rPr>
          <w:smallCaps/>
          <w:noProof/>
        </w:rPr>
        <w:t>Andrianaivoarivelo, R. A., R. Olga, P. A. Racey, and R. K. B. Jenkins</w:t>
      </w:r>
      <w:r w:rsidRPr="00970555">
        <w:rPr>
          <w:noProof/>
        </w:rPr>
        <w:t>. 2011. Feeding ecology, habitat use and reproduction of Rousettus madagascariensis Grandidier, 1928 (Chiroptera : Pteropodidae) in eastern Madagascar. Mammalia 75:69–78.</w:t>
      </w:r>
    </w:p>
    <w:p w14:paraId="18C29CC5" w14:textId="77777777" w:rsidR="00970555" w:rsidRPr="00970555" w:rsidRDefault="00970555" w:rsidP="00970555">
      <w:pPr>
        <w:widowControl w:val="0"/>
        <w:autoSpaceDE w:val="0"/>
        <w:autoSpaceDN w:val="0"/>
        <w:adjustRightInd w:val="0"/>
        <w:ind w:left="480" w:hanging="480"/>
        <w:rPr>
          <w:noProof/>
        </w:rPr>
      </w:pPr>
      <w:r w:rsidRPr="00970555">
        <w:rPr>
          <w:smallCaps/>
          <w:noProof/>
        </w:rPr>
        <w:t>Barclay, R. M. R., and D. S. Jacobs</w:t>
      </w:r>
      <w:r w:rsidRPr="00970555">
        <w:rPr>
          <w:noProof/>
        </w:rPr>
        <w:t>. 2011. Differences in the foraging behaviour of male and female egyptian fruit bats (</w:t>
      </w:r>
      <w:r w:rsidRPr="00970555">
        <w:rPr>
          <w:i/>
          <w:iCs/>
          <w:noProof/>
        </w:rPr>
        <w:t>Rousettus aegyptiacus</w:t>
      </w:r>
      <w:r w:rsidRPr="00970555">
        <w:rPr>
          <w:noProof/>
        </w:rPr>
        <w:t>). Canadian Journal of Zoology 89:466–473.</w:t>
      </w:r>
    </w:p>
    <w:p w14:paraId="7D04EC02" w14:textId="77777777" w:rsidR="00970555" w:rsidRPr="00970555" w:rsidRDefault="00970555" w:rsidP="00970555">
      <w:pPr>
        <w:widowControl w:val="0"/>
        <w:autoSpaceDE w:val="0"/>
        <w:autoSpaceDN w:val="0"/>
        <w:adjustRightInd w:val="0"/>
        <w:ind w:left="480" w:hanging="480"/>
        <w:rPr>
          <w:noProof/>
        </w:rPr>
      </w:pPr>
      <w:r w:rsidRPr="00970555">
        <w:rPr>
          <w:smallCaps/>
          <w:noProof/>
        </w:rPr>
        <w:t>Bartlett, M. S.</w:t>
      </w:r>
      <w:r w:rsidRPr="00970555">
        <w:rPr>
          <w:noProof/>
        </w:rPr>
        <w:t xml:space="preserve"> 1957. Measles periodicity and community size. Journal of the Royal Statistical Society, Series A 120:48–70.</w:t>
      </w:r>
    </w:p>
    <w:p w14:paraId="40DEFCA4" w14:textId="77777777" w:rsidR="00970555" w:rsidRPr="00970555" w:rsidRDefault="00970555" w:rsidP="00970555">
      <w:pPr>
        <w:widowControl w:val="0"/>
        <w:autoSpaceDE w:val="0"/>
        <w:autoSpaceDN w:val="0"/>
        <w:adjustRightInd w:val="0"/>
        <w:ind w:left="480" w:hanging="480"/>
        <w:rPr>
          <w:noProof/>
        </w:rPr>
      </w:pPr>
      <w:r w:rsidRPr="00970555">
        <w:rPr>
          <w:smallCaps/>
          <w:noProof/>
        </w:rPr>
        <w:t>Bartlett, M. S.</w:t>
      </w:r>
      <w:r w:rsidRPr="00970555">
        <w:rPr>
          <w:noProof/>
        </w:rPr>
        <w:t xml:space="preserve"> 1960. The critical community size for measles in the United States. Journal of the Royal Statistical Society, Series A 123:37–44.</w:t>
      </w:r>
    </w:p>
    <w:p w14:paraId="458EF96B" w14:textId="77777777" w:rsidR="00970555" w:rsidRPr="00970555" w:rsidRDefault="00970555" w:rsidP="00970555">
      <w:pPr>
        <w:widowControl w:val="0"/>
        <w:autoSpaceDE w:val="0"/>
        <w:autoSpaceDN w:val="0"/>
        <w:adjustRightInd w:val="0"/>
        <w:ind w:left="480" w:hanging="480"/>
        <w:rPr>
          <w:noProof/>
        </w:rPr>
      </w:pPr>
      <w:r w:rsidRPr="00970555">
        <w:rPr>
          <w:smallCaps/>
          <w:noProof/>
        </w:rPr>
        <w:t>Bollen, A., and L. Van Elsacker</w:t>
      </w:r>
      <w:r w:rsidRPr="00970555">
        <w:rPr>
          <w:noProof/>
        </w:rPr>
        <w:t xml:space="preserve">. 2002. Feeding ecology of </w:t>
      </w:r>
      <w:r w:rsidRPr="00970555">
        <w:rPr>
          <w:i/>
          <w:iCs/>
          <w:noProof/>
        </w:rPr>
        <w:t>Pteropus rufus</w:t>
      </w:r>
      <w:r w:rsidRPr="00970555">
        <w:rPr>
          <w:noProof/>
        </w:rPr>
        <w:t xml:space="preserve"> (Pteropodidae) in the littoral forest of Sainte Luce, SE Madagascar. Acta Chiropterologica 4:33–47.</w:t>
      </w:r>
    </w:p>
    <w:p w14:paraId="19034F8C" w14:textId="77777777" w:rsidR="00970555" w:rsidRPr="00970555" w:rsidRDefault="00970555" w:rsidP="00970555">
      <w:pPr>
        <w:widowControl w:val="0"/>
        <w:autoSpaceDE w:val="0"/>
        <w:autoSpaceDN w:val="0"/>
        <w:adjustRightInd w:val="0"/>
        <w:ind w:left="480" w:hanging="480"/>
        <w:rPr>
          <w:noProof/>
        </w:rPr>
      </w:pPr>
      <w:r w:rsidRPr="00970555">
        <w:rPr>
          <w:smallCaps/>
          <w:noProof/>
        </w:rPr>
        <w:t>Brook, C. E. et al.</w:t>
      </w:r>
      <w:r w:rsidRPr="00970555">
        <w:rPr>
          <w:noProof/>
        </w:rPr>
        <w:t xml:space="preserve"> 2015. </w:t>
      </w:r>
      <w:r w:rsidRPr="00970555">
        <w:rPr>
          <w:i/>
          <w:iCs/>
          <w:noProof/>
        </w:rPr>
        <w:t>Bartonella</w:t>
      </w:r>
      <w:r w:rsidRPr="00970555">
        <w:rPr>
          <w:noProof/>
        </w:rPr>
        <w:t xml:space="preserve"> spp. in fruit bats and blood-feeding ectoparasites in Madagascar. PLoS Neglected Tropical Diseases 10:e0003532.</w:t>
      </w:r>
    </w:p>
    <w:p w14:paraId="2F0F60E3" w14:textId="77777777" w:rsidR="00970555" w:rsidRPr="00970555" w:rsidRDefault="00970555" w:rsidP="00970555">
      <w:pPr>
        <w:widowControl w:val="0"/>
        <w:autoSpaceDE w:val="0"/>
        <w:autoSpaceDN w:val="0"/>
        <w:adjustRightInd w:val="0"/>
        <w:ind w:left="480" w:hanging="480"/>
        <w:rPr>
          <w:noProof/>
        </w:rPr>
      </w:pPr>
      <w:r w:rsidRPr="00970555">
        <w:rPr>
          <w:smallCaps/>
          <w:noProof/>
        </w:rPr>
        <w:t>Brook, C. E. et al.</w:t>
      </w:r>
      <w:r w:rsidRPr="00970555">
        <w:rPr>
          <w:noProof/>
        </w:rPr>
        <w:t xml:space="preserve"> 2018. Population viability and harvest sustainability for Madagascar lemurs. Conservation Biology 0:1–13.</w:t>
      </w:r>
    </w:p>
    <w:p w14:paraId="7C04B2B0" w14:textId="77777777" w:rsidR="00970555" w:rsidRPr="00970555" w:rsidRDefault="00970555" w:rsidP="00970555">
      <w:pPr>
        <w:widowControl w:val="0"/>
        <w:autoSpaceDE w:val="0"/>
        <w:autoSpaceDN w:val="0"/>
        <w:adjustRightInd w:val="0"/>
        <w:ind w:left="480" w:hanging="480"/>
        <w:rPr>
          <w:noProof/>
        </w:rPr>
      </w:pPr>
      <w:r w:rsidRPr="00970555">
        <w:rPr>
          <w:smallCaps/>
          <w:noProof/>
        </w:rPr>
        <w:t>Brook, C. E. et al.</w:t>
      </w:r>
      <w:r w:rsidRPr="00970555">
        <w:rPr>
          <w:noProof/>
        </w:rPr>
        <w:t xml:space="preserve"> 2019a. Population trends for two Malagasy fruit bats. Biological Conservation 234:165–171.</w:t>
      </w:r>
    </w:p>
    <w:p w14:paraId="5B47FC0D" w14:textId="77777777" w:rsidR="00970555" w:rsidRPr="00970555" w:rsidRDefault="00970555" w:rsidP="00970555">
      <w:pPr>
        <w:widowControl w:val="0"/>
        <w:autoSpaceDE w:val="0"/>
        <w:autoSpaceDN w:val="0"/>
        <w:adjustRightInd w:val="0"/>
        <w:ind w:left="480" w:hanging="480"/>
        <w:rPr>
          <w:noProof/>
        </w:rPr>
      </w:pPr>
      <w:r w:rsidRPr="00970555">
        <w:rPr>
          <w:smallCaps/>
          <w:noProof/>
        </w:rPr>
        <w:t>Brook, C. E. et al.</w:t>
      </w:r>
      <w:r w:rsidRPr="00970555">
        <w:rPr>
          <w:noProof/>
        </w:rPr>
        <w:t xml:space="preserve"> 2019b. Disentangling serology to elucidate henipa- and filovirus transmission in Madagascar fruit bats. Journal of Animal Ecology 00:1– 16.</w:t>
      </w:r>
    </w:p>
    <w:p w14:paraId="739D7123" w14:textId="77777777" w:rsidR="00970555" w:rsidRPr="00970555" w:rsidRDefault="00970555" w:rsidP="00970555">
      <w:pPr>
        <w:widowControl w:val="0"/>
        <w:autoSpaceDE w:val="0"/>
        <w:autoSpaceDN w:val="0"/>
        <w:adjustRightInd w:val="0"/>
        <w:ind w:left="480" w:hanging="480"/>
        <w:rPr>
          <w:noProof/>
        </w:rPr>
      </w:pPr>
      <w:r w:rsidRPr="00970555">
        <w:rPr>
          <w:smallCaps/>
          <w:noProof/>
        </w:rPr>
        <w:t>Brooke, A.</w:t>
      </w:r>
      <w:r w:rsidRPr="00970555">
        <w:rPr>
          <w:noProof/>
        </w:rPr>
        <w:t xml:space="preserve"> 2002. Threats from overhunting to the flying fox,&lt; i&gt; Pteropus tonganus&lt;/i&gt;,(Chiroptera: Pteropodidae) on Niue Island, South Pacific Ocean. Biological Conservation 103:343–348.</w:t>
      </w:r>
    </w:p>
    <w:p w14:paraId="7A0A3390" w14:textId="77777777" w:rsidR="00970555" w:rsidRPr="00970555" w:rsidRDefault="00970555" w:rsidP="00970555">
      <w:pPr>
        <w:widowControl w:val="0"/>
        <w:autoSpaceDE w:val="0"/>
        <w:autoSpaceDN w:val="0"/>
        <w:adjustRightInd w:val="0"/>
        <w:ind w:left="480" w:hanging="480"/>
        <w:rPr>
          <w:noProof/>
        </w:rPr>
      </w:pPr>
      <w:r w:rsidRPr="00970555">
        <w:rPr>
          <w:smallCaps/>
          <w:noProof/>
        </w:rPr>
        <w:t>Cardiff, S. G., F. H. Ratrimomanarivo, G. Rembert, and S. M. Goodman</w:t>
      </w:r>
      <w:r w:rsidRPr="00970555">
        <w:rPr>
          <w:noProof/>
        </w:rPr>
        <w:t>. 2009. Hunting, disturbance and roost persistence of bats in caves at Ankarana, northern Madagascar. African Journal of Ecology 47:640–649.</w:t>
      </w:r>
    </w:p>
    <w:p w14:paraId="74691239" w14:textId="77777777" w:rsidR="00970555" w:rsidRPr="00970555" w:rsidRDefault="00970555" w:rsidP="00970555">
      <w:pPr>
        <w:widowControl w:val="0"/>
        <w:autoSpaceDE w:val="0"/>
        <w:autoSpaceDN w:val="0"/>
        <w:adjustRightInd w:val="0"/>
        <w:ind w:left="480" w:hanging="480"/>
        <w:rPr>
          <w:noProof/>
        </w:rPr>
      </w:pPr>
      <w:r w:rsidRPr="00970555">
        <w:rPr>
          <w:smallCaps/>
          <w:noProof/>
        </w:rPr>
        <w:t>Corbet, G. B., and J. E. Hill</w:t>
      </w:r>
      <w:r w:rsidRPr="00970555">
        <w:rPr>
          <w:noProof/>
        </w:rPr>
        <w:t>. 1992. The mammals of the Indo‐Malayan region. Oxford University Press, Oxford, UK.</w:t>
      </w:r>
    </w:p>
    <w:p w14:paraId="7DECF8BC" w14:textId="77777777" w:rsidR="00970555" w:rsidRPr="00970555" w:rsidRDefault="00970555" w:rsidP="00970555">
      <w:pPr>
        <w:widowControl w:val="0"/>
        <w:autoSpaceDE w:val="0"/>
        <w:autoSpaceDN w:val="0"/>
        <w:adjustRightInd w:val="0"/>
        <w:ind w:left="480" w:hanging="480"/>
        <w:rPr>
          <w:noProof/>
        </w:rPr>
      </w:pPr>
      <w:r w:rsidRPr="00970555">
        <w:rPr>
          <w:smallCaps/>
          <w:noProof/>
        </w:rPr>
        <w:t>Craig, P., P. Trail, and T. E. Morrell</w:t>
      </w:r>
      <w:r w:rsidRPr="00970555">
        <w:rPr>
          <w:noProof/>
        </w:rPr>
        <w:t>. 1994. The decline of fruit bats in American Samoa due to hurricanes and overhunting. Biological Conservation 69:261–266.</w:t>
      </w:r>
    </w:p>
    <w:p w14:paraId="070F3106" w14:textId="77777777" w:rsidR="00970555" w:rsidRPr="00970555" w:rsidRDefault="00970555" w:rsidP="00970555">
      <w:pPr>
        <w:widowControl w:val="0"/>
        <w:autoSpaceDE w:val="0"/>
        <w:autoSpaceDN w:val="0"/>
        <w:adjustRightInd w:val="0"/>
        <w:ind w:left="480" w:hanging="480"/>
        <w:rPr>
          <w:noProof/>
        </w:rPr>
      </w:pPr>
      <w:r w:rsidRPr="00970555">
        <w:rPr>
          <w:smallCaps/>
          <w:noProof/>
        </w:rPr>
        <w:t>Dewar, R. E., and A. F. Richard</w:t>
      </w:r>
      <w:r w:rsidRPr="00970555">
        <w:rPr>
          <w:noProof/>
        </w:rPr>
        <w:t>. 2007. Evolution in the hypervariable environment of Madagascar. Proceedings of the National Academy of Sciences 104:13723–13727.</w:t>
      </w:r>
    </w:p>
    <w:p w14:paraId="6CD855DE" w14:textId="77777777" w:rsidR="00970555" w:rsidRPr="00970555" w:rsidRDefault="00970555" w:rsidP="00970555">
      <w:pPr>
        <w:widowControl w:val="0"/>
        <w:autoSpaceDE w:val="0"/>
        <w:autoSpaceDN w:val="0"/>
        <w:adjustRightInd w:val="0"/>
        <w:ind w:left="480" w:hanging="480"/>
        <w:rPr>
          <w:noProof/>
        </w:rPr>
      </w:pPr>
      <w:r w:rsidRPr="00970555">
        <w:rPr>
          <w:smallCaps/>
          <w:noProof/>
        </w:rPr>
        <w:t>Dobson, A. P., and A. M. Lyles</w:t>
      </w:r>
      <w:r w:rsidRPr="00970555">
        <w:rPr>
          <w:noProof/>
        </w:rPr>
        <w:t>. 1989. The population dynamics and conservation of primate populations. Conservation Biology 3:362–380.</w:t>
      </w:r>
    </w:p>
    <w:p w14:paraId="426329AC" w14:textId="77777777" w:rsidR="00970555" w:rsidRPr="00970555" w:rsidRDefault="00970555" w:rsidP="00970555">
      <w:pPr>
        <w:widowControl w:val="0"/>
        <w:autoSpaceDE w:val="0"/>
        <w:autoSpaceDN w:val="0"/>
        <w:adjustRightInd w:val="0"/>
        <w:ind w:left="480" w:hanging="480"/>
        <w:rPr>
          <w:noProof/>
        </w:rPr>
      </w:pPr>
      <w:r w:rsidRPr="00970555">
        <w:rPr>
          <w:smallCaps/>
          <w:noProof/>
        </w:rPr>
        <w:t>Dunham, A. E., O. H. Razafindratsima, P. Rakotonirina, and P. C. Wright</w:t>
      </w:r>
      <w:r w:rsidRPr="00970555">
        <w:rPr>
          <w:noProof/>
        </w:rPr>
        <w:t>. 2018. Fruiting phenology is linked to rainfall variability in a tropical rain forest. Biotropica 50:396–404.</w:t>
      </w:r>
    </w:p>
    <w:p w14:paraId="7142876B" w14:textId="77777777" w:rsidR="00970555" w:rsidRPr="00970555" w:rsidRDefault="00970555" w:rsidP="00970555">
      <w:pPr>
        <w:widowControl w:val="0"/>
        <w:autoSpaceDE w:val="0"/>
        <w:autoSpaceDN w:val="0"/>
        <w:adjustRightInd w:val="0"/>
        <w:ind w:left="480" w:hanging="480"/>
        <w:rPr>
          <w:noProof/>
        </w:rPr>
      </w:pPr>
      <w:r w:rsidRPr="00970555">
        <w:rPr>
          <w:smallCaps/>
          <w:noProof/>
        </w:rPr>
        <w:t>Fernández-Llamazares, Á. et al.</w:t>
      </w:r>
      <w:r w:rsidRPr="00970555">
        <w:rPr>
          <w:noProof/>
        </w:rPr>
        <w:t xml:space="preserve"> 2018. Are sacred caves still safe havens for the endemic bats of Madagascar? Oryx:1–5.</w:t>
      </w:r>
    </w:p>
    <w:p w14:paraId="20520F35" w14:textId="77777777" w:rsidR="00970555" w:rsidRPr="00970555" w:rsidRDefault="00970555" w:rsidP="00970555">
      <w:pPr>
        <w:widowControl w:val="0"/>
        <w:autoSpaceDE w:val="0"/>
        <w:autoSpaceDN w:val="0"/>
        <w:adjustRightInd w:val="0"/>
        <w:ind w:left="480" w:hanging="480"/>
        <w:rPr>
          <w:noProof/>
        </w:rPr>
      </w:pPr>
      <w:r w:rsidRPr="00970555">
        <w:rPr>
          <w:smallCaps/>
          <w:noProof/>
        </w:rPr>
        <w:t xml:space="preserve">Golden, C. D., M. H. Bonds, J. S. Brashares, B. J. Rodolph Rasolofoniaina, and C. </w:t>
      </w:r>
      <w:r w:rsidRPr="00970555">
        <w:rPr>
          <w:smallCaps/>
          <w:noProof/>
        </w:rPr>
        <w:lastRenderedPageBreak/>
        <w:t>Kremen</w:t>
      </w:r>
      <w:r w:rsidRPr="00970555">
        <w:rPr>
          <w:noProof/>
        </w:rPr>
        <w:t>. 2014. Economic valuation of subsistence harvest of wildlife in Madagascar. Conservation Biology:1–10.</w:t>
      </w:r>
    </w:p>
    <w:p w14:paraId="071E1722" w14:textId="77777777" w:rsidR="00970555" w:rsidRPr="00970555" w:rsidRDefault="00970555" w:rsidP="00970555">
      <w:pPr>
        <w:widowControl w:val="0"/>
        <w:autoSpaceDE w:val="0"/>
        <w:autoSpaceDN w:val="0"/>
        <w:adjustRightInd w:val="0"/>
        <w:ind w:left="480" w:hanging="480"/>
        <w:rPr>
          <w:noProof/>
        </w:rPr>
      </w:pPr>
      <w:r w:rsidRPr="00970555">
        <w:rPr>
          <w:smallCaps/>
          <w:noProof/>
        </w:rPr>
        <w:t>Guth, S. E. et al.</w:t>
      </w:r>
      <w:r w:rsidRPr="00970555">
        <w:rPr>
          <w:noProof/>
        </w:rPr>
        <w:t xml:space="preserve"> 2021. Bats host the most virulent--but not the most dangerous--zoonotic viruses. bioRxiv.</w:t>
      </w:r>
    </w:p>
    <w:p w14:paraId="286A33A4" w14:textId="77777777" w:rsidR="00970555" w:rsidRPr="00970555" w:rsidRDefault="00970555" w:rsidP="00970555">
      <w:pPr>
        <w:widowControl w:val="0"/>
        <w:autoSpaceDE w:val="0"/>
        <w:autoSpaceDN w:val="0"/>
        <w:adjustRightInd w:val="0"/>
        <w:ind w:left="480" w:hanging="480"/>
        <w:rPr>
          <w:noProof/>
        </w:rPr>
      </w:pPr>
      <w:r w:rsidRPr="00970555">
        <w:rPr>
          <w:smallCaps/>
          <w:noProof/>
        </w:rPr>
        <w:t>Guth, S., E. Visher, M. Boots, and C. E. Brook</w:t>
      </w:r>
      <w:r w:rsidRPr="00970555">
        <w:rPr>
          <w:noProof/>
        </w:rPr>
        <w:t>. 2019. Host phylogenetic distance drives trends in virus virulence and transmissibility across the animal – human interface. Phil. Trans. R. Soc B 374:20190296.</w:t>
      </w:r>
    </w:p>
    <w:p w14:paraId="0D4BEE93" w14:textId="77777777" w:rsidR="00970555" w:rsidRPr="00970555" w:rsidRDefault="00970555" w:rsidP="00970555">
      <w:pPr>
        <w:widowControl w:val="0"/>
        <w:autoSpaceDE w:val="0"/>
        <w:autoSpaceDN w:val="0"/>
        <w:adjustRightInd w:val="0"/>
        <w:ind w:left="480" w:hanging="480"/>
        <w:rPr>
          <w:noProof/>
        </w:rPr>
      </w:pPr>
      <w:r w:rsidRPr="00970555">
        <w:rPr>
          <w:smallCaps/>
          <w:noProof/>
        </w:rPr>
        <w:t>Hayman, D. T. S.</w:t>
      </w:r>
      <w:r w:rsidRPr="00970555">
        <w:rPr>
          <w:noProof/>
        </w:rPr>
        <w:t xml:space="preserve"> 2015. Biannual birth pulses allow filoviruses to persist in bat populations. Proceedings of the Royal Society B 282.</w:t>
      </w:r>
    </w:p>
    <w:p w14:paraId="350C48A2" w14:textId="77777777" w:rsidR="00970555" w:rsidRPr="00970555" w:rsidRDefault="00970555" w:rsidP="00970555">
      <w:pPr>
        <w:widowControl w:val="0"/>
        <w:autoSpaceDE w:val="0"/>
        <w:autoSpaceDN w:val="0"/>
        <w:adjustRightInd w:val="0"/>
        <w:ind w:left="480" w:hanging="480"/>
        <w:rPr>
          <w:noProof/>
        </w:rPr>
      </w:pPr>
      <w:r w:rsidRPr="00970555">
        <w:rPr>
          <w:smallCaps/>
          <w:noProof/>
        </w:rPr>
        <w:t>Heideman, P. D.</w:t>
      </w:r>
      <w:r w:rsidRPr="00970555">
        <w:rPr>
          <w:noProof/>
        </w:rPr>
        <w:t xml:space="preserve"> 1988. The timing of reproduction in the fruit bat </w:t>
      </w:r>
      <w:r w:rsidRPr="00970555">
        <w:rPr>
          <w:i/>
          <w:iCs/>
          <w:noProof/>
        </w:rPr>
        <w:t xml:space="preserve">Haplonycteris fischeri </w:t>
      </w:r>
      <w:r w:rsidRPr="00970555">
        <w:rPr>
          <w:noProof/>
        </w:rPr>
        <w:t xml:space="preserve"> (Pteropodidae): geographic variation and delayed development. Journal of Zoology 215:577–595.</w:t>
      </w:r>
    </w:p>
    <w:p w14:paraId="334B306A" w14:textId="77777777" w:rsidR="00970555" w:rsidRPr="00970555" w:rsidRDefault="00970555" w:rsidP="00970555">
      <w:pPr>
        <w:widowControl w:val="0"/>
        <w:autoSpaceDE w:val="0"/>
        <w:autoSpaceDN w:val="0"/>
        <w:adjustRightInd w:val="0"/>
        <w:ind w:left="480" w:hanging="480"/>
        <w:rPr>
          <w:noProof/>
        </w:rPr>
      </w:pPr>
      <w:r w:rsidRPr="00970555">
        <w:rPr>
          <w:smallCaps/>
          <w:noProof/>
        </w:rPr>
        <w:t>Heideman, P. D., and K. S. Powell</w:t>
      </w:r>
      <w:r w:rsidRPr="00970555">
        <w:rPr>
          <w:noProof/>
        </w:rPr>
        <w:t xml:space="preserve">. 1998. Age-specific reproductive strategies and delayed embryonic development in an old world fruit bat, </w:t>
      </w:r>
      <w:r w:rsidRPr="00970555">
        <w:rPr>
          <w:i/>
          <w:iCs/>
          <w:noProof/>
        </w:rPr>
        <w:t>Ptenochirus jagori</w:t>
      </w:r>
      <w:r w:rsidRPr="00970555">
        <w:rPr>
          <w:noProof/>
        </w:rPr>
        <w:t>. Journal of Mammalogy 79:295–311.</w:t>
      </w:r>
    </w:p>
    <w:p w14:paraId="668D29DF" w14:textId="77777777" w:rsidR="00970555" w:rsidRPr="00970555" w:rsidRDefault="00970555" w:rsidP="00970555">
      <w:pPr>
        <w:widowControl w:val="0"/>
        <w:autoSpaceDE w:val="0"/>
        <w:autoSpaceDN w:val="0"/>
        <w:adjustRightInd w:val="0"/>
        <w:ind w:left="480" w:hanging="480"/>
        <w:rPr>
          <w:noProof/>
        </w:rPr>
      </w:pPr>
      <w:r w:rsidRPr="00970555">
        <w:rPr>
          <w:smallCaps/>
          <w:noProof/>
        </w:rPr>
        <w:t>Hu, B. et al.</w:t>
      </w:r>
      <w:r w:rsidRPr="00970555">
        <w:rPr>
          <w:noProof/>
        </w:rPr>
        <w:t xml:space="preserve"> 2017. Discovery of a rich gene pool of bat SARS-related coronaviruses provides new insights into the origin of SARS coronavirus. PLoS Pathogens 13:1–27.</w:t>
      </w:r>
    </w:p>
    <w:p w14:paraId="508C4845" w14:textId="77777777" w:rsidR="00970555" w:rsidRPr="00970555" w:rsidRDefault="00970555" w:rsidP="00970555">
      <w:pPr>
        <w:widowControl w:val="0"/>
        <w:autoSpaceDE w:val="0"/>
        <w:autoSpaceDN w:val="0"/>
        <w:adjustRightInd w:val="0"/>
        <w:ind w:left="480" w:hanging="480"/>
        <w:rPr>
          <w:noProof/>
        </w:rPr>
      </w:pPr>
      <w:r w:rsidRPr="00970555">
        <w:rPr>
          <w:smallCaps/>
          <w:noProof/>
        </w:rPr>
        <w:t>Iehlé, C., G. Razafitrimo, J. Razainirina, N. Andriaholinirina, S. M. Goodman, and C. Faure</w:t>
      </w:r>
      <w:r w:rsidRPr="00970555">
        <w:rPr>
          <w:noProof/>
        </w:rPr>
        <w:t>. 2007. Henipavirus and Tioman virus antibodies in Pteropodid bats, Madagascar. Emerging Infectious Diseases 13:159–161.</w:t>
      </w:r>
    </w:p>
    <w:p w14:paraId="30BD6D5D" w14:textId="77777777" w:rsidR="00970555" w:rsidRPr="00970555" w:rsidRDefault="00970555" w:rsidP="00970555">
      <w:pPr>
        <w:widowControl w:val="0"/>
        <w:autoSpaceDE w:val="0"/>
        <w:autoSpaceDN w:val="0"/>
        <w:adjustRightInd w:val="0"/>
        <w:ind w:left="480" w:hanging="480"/>
        <w:rPr>
          <w:noProof/>
        </w:rPr>
      </w:pPr>
      <w:r w:rsidRPr="00970555">
        <w:rPr>
          <w:smallCaps/>
          <w:noProof/>
        </w:rPr>
        <w:t>Jenkins, R. K. B., and P. A. Racey</w:t>
      </w:r>
      <w:r w:rsidRPr="00970555">
        <w:rPr>
          <w:noProof/>
        </w:rPr>
        <w:t>. 2008. Bats as bushmeat in Madagascar. Madagascar Conservation and Development 3:22–30.</w:t>
      </w:r>
    </w:p>
    <w:p w14:paraId="6E194AA5" w14:textId="77777777" w:rsidR="00970555" w:rsidRPr="00970555" w:rsidRDefault="00970555" w:rsidP="00970555">
      <w:pPr>
        <w:widowControl w:val="0"/>
        <w:autoSpaceDE w:val="0"/>
        <w:autoSpaceDN w:val="0"/>
        <w:adjustRightInd w:val="0"/>
        <w:ind w:left="480" w:hanging="480"/>
        <w:rPr>
          <w:noProof/>
        </w:rPr>
      </w:pPr>
      <w:r w:rsidRPr="00970555">
        <w:rPr>
          <w:smallCaps/>
          <w:noProof/>
        </w:rPr>
        <w:t>Joffrin, L. et al.</w:t>
      </w:r>
      <w:r w:rsidRPr="00970555">
        <w:rPr>
          <w:noProof/>
        </w:rPr>
        <w:t xml:space="preserve"> 2019. Bat coronavirus phylogeography in the western Indian Ocean. Scientific Reports:742866.</w:t>
      </w:r>
    </w:p>
    <w:p w14:paraId="5B518F2E" w14:textId="77777777" w:rsidR="00970555" w:rsidRPr="00970555" w:rsidRDefault="00970555" w:rsidP="00970555">
      <w:pPr>
        <w:widowControl w:val="0"/>
        <w:autoSpaceDE w:val="0"/>
        <w:autoSpaceDN w:val="0"/>
        <w:adjustRightInd w:val="0"/>
        <w:ind w:left="480" w:hanging="480"/>
        <w:rPr>
          <w:noProof/>
        </w:rPr>
      </w:pPr>
      <w:r w:rsidRPr="00970555">
        <w:rPr>
          <w:smallCaps/>
          <w:noProof/>
        </w:rPr>
        <w:t>Jones, K. E., S. P. Mickleburgh, W. Sechrest, and A. L. Walsh</w:t>
      </w:r>
      <w:r w:rsidRPr="00970555">
        <w:rPr>
          <w:noProof/>
        </w:rPr>
        <w:t>. 2009. Global overview of the conservation of island bats: Importance, challenges and opportunities. Island Bats: Evolution, Ecology &amp; Conservation:496–531.</w:t>
      </w:r>
    </w:p>
    <w:p w14:paraId="62EEBFA2" w14:textId="77777777" w:rsidR="00970555" w:rsidRPr="00970555" w:rsidRDefault="00970555" w:rsidP="00970555">
      <w:pPr>
        <w:widowControl w:val="0"/>
        <w:autoSpaceDE w:val="0"/>
        <w:autoSpaceDN w:val="0"/>
        <w:adjustRightInd w:val="0"/>
        <w:ind w:left="480" w:hanging="480"/>
        <w:rPr>
          <w:noProof/>
        </w:rPr>
      </w:pPr>
      <w:r w:rsidRPr="00970555">
        <w:rPr>
          <w:smallCaps/>
          <w:noProof/>
        </w:rPr>
        <w:t>Kamins, A. O. et al.</w:t>
      </w:r>
      <w:r w:rsidRPr="00970555">
        <w:rPr>
          <w:noProof/>
        </w:rPr>
        <w:t xml:space="preserve"> 2011. Uncovering the fruit bat bushmeat commodity chain and the true extent of fruit bat hunting in Ghana, West Africa. Biological Conservation 144:3000–3008.</w:t>
      </w:r>
    </w:p>
    <w:p w14:paraId="7C3AA794" w14:textId="77777777" w:rsidR="00970555" w:rsidRPr="00970555" w:rsidRDefault="00970555" w:rsidP="00970555">
      <w:pPr>
        <w:widowControl w:val="0"/>
        <w:autoSpaceDE w:val="0"/>
        <w:autoSpaceDN w:val="0"/>
        <w:adjustRightInd w:val="0"/>
        <w:ind w:left="480" w:hanging="480"/>
        <w:rPr>
          <w:noProof/>
        </w:rPr>
      </w:pPr>
      <w:r w:rsidRPr="00970555">
        <w:rPr>
          <w:smallCaps/>
          <w:noProof/>
        </w:rPr>
        <w:t>Kunz, T. H., E. Braun de Torrez, D. Bauer, T. Lobova, and T. H. Fleming</w:t>
      </w:r>
      <w:r w:rsidRPr="00970555">
        <w:rPr>
          <w:noProof/>
        </w:rPr>
        <w:t>. 2011. Ecosystem services provided by bats. Annals of the New York Academy of Sciences 1223:1–38.</w:t>
      </w:r>
    </w:p>
    <w:p w14:paraId="713BD106" w14:textId="77777777" w:rsidR="00970555" w:rsidRPr="00970555" w:rsidRDefault="00970555" w:rsidP="00970555">
      <w:pPr>
        <w:widowControl w:val="0"/>
        <w:autoSpaceDE w:val="0"/>
        <w:autoSpaceDN w:val="0"/>
        <w:adjustRightInd w:val="0"/>
        <w:ind w:left="480" w:hanging="480"/>
        <w:rPr>
          <w:noProof/>
        </w:rPr>
      </w:pPr>
      <w:r w:rsidRPr="00970555">
        <w:rPr>
          <w:smallCaps/>
          <w:noProof/>
        </w:rPr>
        <w:t>Lagadec, E. et al.</w:t>
      </w:r>
      <w:r w:rsidRPr="00970555">
        <w:rPr>
          <w:noProof/>
        </w:rPr>
        <w:t xml:space="preserve"> 2016. Identification of Tenrec ecaudatus, a Wild Mammal Introduced to Mayotte Island, as a Reservoir of the Newly Identified Human Pathogenic Leptospira mayottensis. PLOS Neglected Tropical Diseases 10:e0004933.</w:t>
      </w:r>
    </w:p>
    <w:p w14:paraId="1ECEC18D" w14:textId="77777777" w:rsidR="00970555" w:rsidRPr="00970555" w:rsidRDefault="00970555" w:rsidP="00970555">
      <w:pPr>
        <w:widowControl w:val="0"/>
        <w:autoSpaceDE w:val="0"/>
        <w:autoSpaceDN w:val="0"/>
        <w:adjustRightInd w:val="0"/>
        <w:ind w:left="480" w:hanging="480"/>
        <w:rPr>
          <w:noProof/>
        </w:rPr>
      </w:pPr>
      <w:r w:rsidRPr="00970555">
        <w:rPr>
          <w:smallCaps/>
          <w:noProof/>
        </w:rPr>
        <w:t>Langrand, O.</w:t>
      </w:r>
      <w:r w:rsidRPr="00970555">
        <w:rPr>
          <w:noProof/>
        </w:rPr>
        <w:t xml:space="preserve"> 1990. Guide to the birds of Madagascar. Yale University Press, New Haven, CT.</w:t>
      </w:r>
    </w:p>
    <w:p w14:paraId="7CE40720" w14:textId="77777777" w:rsidR="00970555" w:rsidRPr="00970555" w:rsidRDefault="00970555" w:rsidP="00970555">
      <w:pPr>
        <w:widowControl w:val="0"/>
        <w:autoSpaceDE w:val="0"/>
        <w:autoSpaceDN w:val="0"/>
        <w:adjustRightInd w:val="0"/>
        <w:ind w:left="480" w:hanging="480"/>
        <w:rPr>
          <w:noProof/>
        </w:rPr>
      </w:pPr>
      <w:r w:rsidRPr="00970555">
        <w:rPr>
          <w:smallCaps/>
          <w:noProof/>
        </w:rPr>
        <w:t>Legendre, P.</w:t>
      </w:r>
      <w:r w:rsidRPr="00970555">
        <w:rPr>
          <w:noProof/>
        </w:rPr>
        <w:t xml:space="preserve"> 2014. lmodel2: Model II Regression. R package version 1.7-2.</w:t>
      </w:r>
    </w:p>
    <w:p w14:paraId="52F24CB6" w14:textId="77777777" w:rsidR="00970555" w:rsidRPr="00970555" w:rsidRDefault="00970555" w:rsidP="00970555">
      <w:pPr>
        <w:widowControl w:val="0"/>
        <w:autoSpaceDE w:val="0"/>
        <w:autoSpaceDN w:val="0"/>
        <w:adjustRightInd w:val="0"/>
        <w:ind w:left="480" w:hanging="480"/>
        <w:rPr>
          <w:noProof/>
        </w:rPr>
      </w:pPr>
      <w:r w:rsidRPr="00970555">
        <w:rPr>
          <w:smallCaps/>
          <w:noProof/>
        </w:rPr>
        <w:t>Long, E., and P. a. Racey</w:t>
      </w:r>
      <w:r w:rsidRPr="00970555">
        <w:rPr>
          <w:noProof/>
        </w:rPr>
        <w:t>. 2007. An exotic plantation crop as a keystone resource for an endemic megachiropteran, Pteropus rufus, in Madagascar. Journal of Tropical Ecology 23:397.</w:t>
      </w:r>
    </w:p>
    <w:p w14:paraId="3475C626" w14:textId="77777777" w:rsidR="00970555" w:rsidRPr="00970555" w:rsidRDefault="00970555" w:rsidP="00970555">
      <w:pPr>
        <w:widowControl w:val="0"/>
        <w:autoSpaceDE w:val="0"/>
        <w:autoSpaceDN w:val="0"/>
        <w:adjustRightInd w:val="0"/>
        <w:ind w:left="480" w:hanging="480"/>
        <w:rPr>
          <w:noProof/>
        </w:rPr>
      </w:pPr>
      <w:r w:rsidRPr="00970555">
        <w:rPr>
          <w:smallCaps/>
          <w:noProof/>
        </w:rPr>
        <w:t>MacKinnon, J. L., C. E. Hawkins, and P. A. Racey</w:t>
      </w:r>
      <w:r w:rsidRPr="00970555">
        <w:rPr>
          <w:noProof/>
        </w:rPr>
        <w:t>. 2003. Pteropodidae, Fruit Bats, Fanihy, Angavo. Pp. 1299–1302 in The Natural History of Madagascar (S. M. Goodman &amp; J. P. Benstead, eds.). The Universit of Chicago Press.</w:t>
      </w:r>
    </w:p>
    <w:p w14:paraId="253F6617" w14:textId="77777777" w:rsidR="00970555" w:rsidRPr="00970555" w:rsidRDefault="00970555" w:rsidP="00970555">
      <w:pPr>
        <w:widowControl w:val="0"/>
        <w:autoSpaceDE w:val="0"/>
        <w:autoSpaceDN w:val="0"/>
        <w:adjustRightInd w:val="0"/>
        <w:ind w:left="480" w:hanging="480"/>
        <w:rPr>
          <w:noProof/>
        </w:rPr>
      </w:pPr>
      <w:r w:rsidRPr="00970555">
        <w:rPr>
          <w:smallCaps/>
          <w:noProof/>
        </w:rPr>
        <w:t>McConkey, K. R., and D. R. Drake</w:t>
      </w:r>
      <w:r w:rsidRPr="00970555">
        <w:rPr>
          <w:noProof/>
        </w:rPr>
        <w:t>. 2006. Flying foxes cease to function as seed dispersers long before they become rare. Ecology 87:271–276.</w:t>
      </w:r>
    </w:p>
    <w:p w14:paraId="0C3C425F" w14:textId="77777777" w:rsidR="00970555" w:rsidRPr="00970555" w:rsidRDefault="00970555" w:rsidP="00970555">
      <w:pPr>
        <w:widowControl w:val="0"/>
        <w:autoSpaceDE w:val="0"/>
        <w:autoSpaceDN w:val="0"/>
        <w:adjustRightInd w:val="0"/>
        <w:ind w:left="480" w:hanging="480"/>
        <w:rPr>
          <w:noProof/>
        </w:rPr>
      </w:pPr>
      <w:r w:rsidRPr="00970555">
        <w:rPr>
          <w:smallCaps/>
          <w:noProof/>
        </w:rPr>
        <w:t>McIlwee, A. P., and L. Martin</w:t>
      </w:r>
      <w:r w:rsidRPr="00970555">
        <w:rPr>
          <w:noProof/>
        </w:rPr>
        <w:t>. 2002. On the intrinsic capacity for increase of Australian flying-foxes (</w:t>
      </w:r>
      <w:r w:rsidRPr="00970555">
        <w:rPr>
          <w:i/>
          <w:iCs/>
          <w:noProof/>
        </w:rPr>
        <w:t xml:space="preserve">Pteropus spp., Megachiroptera </w:t>
      </w:r>
      <w:r w:rsidRPr="00970555">
        <w:rPr>
          <w:noProof/>
        </w:rPr>
        <w:t>). Australian Zoologist 32:76–100.</w:t>
      </w:r>
    </w:p>
    <w:p w14:paraId="7ECAEAF5" w14:textId="77777777" w:rsidR="00970555" w:rsidRPr="00970555" w:rsidRDefault="00970555" w:rsidP="00970555">
      <w:pPr>
        <w:widowControl w:val="0"/>
        <w:autoSpaceDE w:val="0"/>
        <w:autoSpaceDN w:val="0"/>
        <w:adjustRightInd w:val="0"/>
        <w:ind w:left="480" w:hanging="480"/>
        <w:rPr>
          <w:noProof/>
        </w:rPr>
      </w:pPr>
      <w:r w:rsidRPr="00970555">
        <w:rPr>
          <w:smallCaps/>
          <w:noProof/>
        </w:rPr>
        <w:lastRenderedPageBreak/>
        <w:t>Meenakumari, K. J., and A. Krishna</w:t>
      </w:r>
      <w:r w:rsidRPr="00970555">
        <w:rPr>
          <w:noProof/>
        </w:rPr>
        <w:t xml:space="preserve">. 2005. Delayed embryonic development in the Indian short-nosed fruit bat, </w:t>
      </w:r>
      <w:r w:rsidRPr="00970555">
        <w:rPr>
          <w:i/>
          <w:iCs/>
          <w:noProof/>
        </w:rPr>
        <w:t>Cynopterus sphinx</w:t>
      </w:r>
      <w:r w:rsidRPr="00970555">
        <w:rPr>
          <w:noProof/>
        </w:rPr>
        <w:t>. Zoology 108:131–140.</w:t>
      </w:r>
    </w:p>
    <w:p w14:paraId="49A4BEE7" w14:textId="77777777" w:rsidR="00970555" w:rsidRPr="00970555" w:rsidRDefault="00970555" w:rsidP="00970555">
      <w:pPr>
        <w:widowControl w:val="0"/>
        <w:autoSpaceDE w:val="0"/>
        <w:autoSpaceDN w:val="0"/>
        <w:adjustRightInd w:val="0"/>
        <w:ind w:left="480" w:hanging="480"/>
        <w:rPr>
          <w:noProof/>
        </w:rPr>
      </w:pPr>
      <w:r w:rsidRPr="00970555">
        <w:rPr>
          <w:smallCaps/>
          <w:noProof/>
        </w:rPr>
        <w:t>Mélade, J. et al.</w:t>
      </w:r>
      <w:r w:rsidRPr="00970555">
        <w:rPr>
          <w:noProof/>
        </w:rPr>
        <w:t xml:space="preserve"> 2016. Serological Evidence of Lyssaviruses among Bats on Southwestern Indian Ocean Islands. Plos One 11:e0160553.</w:t>
      </w:r>
    </w:p>
    <w:p w14:paraId="503C6E2C" w14:textId="77777777" w:rsidR="00970555" w:rsidRPr="00970555" w:rsidRDefault="00970555" w:rsidP="00970555">
      <w:pPr>
        <w:widowControl w:val="0"/>
        <w:autoSpaceDE w:val="0"/>
        <w:autoSpaceDN w:val="0"/>
        <w:adjustRightInd w:val="0"/>
        <w:ind w:left="480" w:hanging="480"/>
        <w:rPr>
          <w:noProof/>
        </w:rPr>
      </w:pPr>
      <w:r w:rsidRPr="00970555">
        <w:rPr>
          <w:smallCaps/>
          <w:noProof/>
        </w:rPr>
        <w:t>Mutere, F. A.</w:t>
      </w:r>
      <w:r w:rsidRPr="00970555">
        <w:rPr>
          <w:noProof/>
        </w:rPr>
        <w:t xml:space="preserve"> 1967. The breeding biology of equatorial vertebrates: reproduction in the fruit bat, </w:t>
      </w:r>
      <w:r w:rsidRPr="00970555">
        <w:rPr>
          <w:i/>
          <w:iCs/>
          <w:noProof/>
        </w:rPr>
        <w:t>Eidolon helvum</w:t>
      </w:r>
      <w:r w:rsidRPr="00970555">
        <w:rPr>
          <w:noProof/>
        </w:rPr>
        <w:t>, at latitude 0°20′N. Journal of Zoology 153:153–161.</w:t>
      </w:r>
    </w:p>
    <w:p w14:paraId="395B680D" w14:textId="77777777" w:rsidR="00970555" w:rsidRPr="00970555" w:rsidRDefault="00970555" w:rsidP="00970555">
      <w:pPr>
        <w:widowControl w:val="0"/>
        <w:autoSpaceDE w:val="0"/>
        <w:autoSpaceDN w:val="0"/>
        <w:adjustRightInd w:val="0"/>
        <w:ind w:left="480" w:hanging="480"/>
        <w:rPr>
          <w:noProof/>
        </w:rPr>
      </w:pPr>
      <w:r w:rsidRPr="00970555">
        <w:rPr>
          <w:smallCaps/>
          <w:noProof/>
        </w:rPr>
        <w:t>Ng, M. et al.</w:t>
      </w:r>
      <w:r w:rsidRPr="00970555">
        <w:rPr>
          <w:noProof/>
        </w:rPr>
        <w:t xml:space="preserve"> 2015. NPC1 contributes to species-specific patterns of Ebola virus infection in bats. eLife 4:e11785.</w:t>
      </w:r>
    </w:p>
    <w:p w14:paraId="02B37AF1" w14:textId="77777777" w:rsidR="00970555" w:rsidRPr="00970555" w:rsidRDefault="00970555" w:rsidP="00970555">
      <w:pPr>
        <w:widowControl w:val="0"/>
        <w:autoSpaceDE w:val="0"/>
        <w:autoSpaceDN w:val="0"/>
        <w:adjustRightInd w:val="0"/>
        <w:ind w:left="480" w:hanging="480"/>
        <w:rPr>
          <w:noProof/>
        </w:rPr>
      </w:pPr>
      <w:r w:rsidRPr="00970555">
        <w:rPr>
          <w:smallCaps/>
          <w:noProof/>
        </w:rPr>
        <w:t>Noroalintseheno Lalarivoniaina, O. S., F. I. Rajemison, R. V. Ramanantsalama, A. Andrianarimisa, and S. M. Goodman</w:t>
      </w:r>
      <w:r w:rsidRPr="00970555">
        <w:rPr>
          <w:noProof/>
        </w:rPr>
        <w:t xml:space="preserve">. 2019. Population size and survival of the Malagasy fruit bat </w:t>
      </w:r>
      <w:r w:rsidRPr="00970555">
        <w:rPr>
          <w:i/>
          <w:iCs/>
          <w:noProof/>
        </w:rPr>
        <w:t>Rousettus madagascariensis</w:t>
      </w:r>
      <w:r w:rsidRPr="00970555">
        <w:rPr>
          <w:noProof/>
        </w:rPr>
        <w:t xml:space="preserve"> (Pteropodidae) in Ankarana, Northern Madagascar. Acta Chiropterologica 21:103–113.</w:t>
      </w:r>
    </w:p>
    <w:p w14:paraId="3A801637" w14:textId="77777777" w:rsidR="00970555" w:rsidRPr="00970555" w:rsidRDefault="00970555" w:rsidP="00970555">
      <w:pPr>
        <w:widowControl w:val="0"/>
        <w:autoSpaceDE w:val="0"/>
        <w:autoSpaceDN w:val="0"/>
        <w:adjustRightInd w:val="0"/>
        <w:ind w:left="480" w:hanging="480"/>
        <w:rPr>
          <w:noProof/>
        </w:rPr>
      </w:pPr>
      <w:r w:rsidRPr="00970555">
        <w:rPr>
          <w:smallCaps/>
          <w:noProof/>
        </w:rPr>
        <w:t>Odukoya, S. A. et al.</w:t>
      </w:r>
      <w:r w:rsidRPr="00970555">
        <w:rPr>
          <w:noProof/>
        </w:rPr>
        <w:t xml:space="preserve"> 2008. Histological investigation of the pregnant and non pregnant uterine limbs of the frugivorous bat (</w:t>
      </w:r>
      <w:r w:rsidRPr="00970555">
        <w:rPr>
          <w:i/>
          <w:iCs/>
          <w:noProof/>
        </w:rPr>
        <w:t>Eidolon helvum</w:t>
      </w:r>
      <w:r w:rsidRPr="00970555">
        <w:rPr>
          <w:noProof/>
        </w:rPr>
        <w:t>). International Journal of Integrative Biology 3:169–174.</w:t>
      </w:r>
    </w:p>
    <w:p w14:paraId="5EE10B55" w14:textId="77777777" w:rsidR="00970555" w:rsidRPr="00970555" w:rsidRDefault="00970555" w:rsidP="00970555">
      <w:pPr>
        <w:widowControl w:val="0"/>
        <w:autoSpaceDE w:val="0"/>
        <w:autoSpaceDN w:val="0"/>
        <w:adjustRightInd w:val="0"/>
        <w:ind w:left="480" w:hanging="480"/>
        <w:rPr>
          <w:noProof/>
        </w:rPr>
      </w:pPr>
      <w:r w:rsidRPr="00970555">
        <w:rPr>
          <w:smallCaps/>
          <w:noProof/>
        </w:rPr>
        <w:t>Oleksy, R., L. Giuggioli, T. J. McKetterick, P. A. Racey, and G. Jones</w:t>
      </w:r>
      <w:r w:rsidRPr="00970555">
        <w:rPr>
          <w:noProof/>
        </w:rPr>
        <w:t>. 2017. Flying foxes create extensive seed shadows and enhance germination success of pioneer plant species in deforested Madagascan landscapes. PLoS ONE 12:1–17.</w:t>
      </w:r>
    </w:p>
    <w:p w14:paraId="7A7C9411" w14:textId="77777777" w:rsidR="00970555" w:rsidRPr="00970555" w:rsidRDefault="00970555" w:rsidP="00970555">
      <w:pPr>
        <w:widowControl w:val="0"/>
        <w:autoSpaceDE w:val="0"/>
        <w:autoSpaceDN w:val="0"/>
        <w:adjustRightInd w:val="0"/>
        <w:ind w:left="480" w:hanging="480"/>
        <w:rPr>
          <w:noProof/>
        </w:rPr>
      </w:pPr>
      <w:r w:rsidRPr="00970555">
        <w:rPr>
          <w:smallCaps/>
          <w:noProof/>
        </w:rPr>
        <w:t>Oleksy, R., P. A. Racey, and G. Jones</w:t>
      </w:r>
      <w:r w:rsidRPr="00970555">
        <w:rPr>
          <w:noProof/>
        </w:rPr>
        <w:t>. 2015. High-resolution GPS tracking reveals habitat selection and the potential for long-distance seed dispersal by Madagascan flying foxes Pteropus rufus. Global Ecology and Conservation.</w:t>
      </w:r>
    </w:p>
    <w:p w14:paraId="1849485D" w14:textId="77777777" w:rsidR="00970555" w:rsidRPr="00970555" w:rsidRDefault="00970555" w:rsidP="00970555">
      <w:pPr>
        <w:widowControl w:val="0"/>
        <w:autoSpaceDE w:val="0"/>
        <w:autoSpaceDN w:val="0"/>
        <w:adjustRightInd w:val="0"/>
        <w:ind w:left="480" w:hanging="480"/>
        <w:rPr>
          <w:noProof/>
        </w:rPr>
      </w:pPr>
      <w:r w:rsidRPr="00970555">
        <w:rPr>
          <w:smallCaps/>
          <w:noProof/>
        </w:rPr>
        <w:t>Oleksy, R., F. Randrianandrianina, and R. K. B. Jenkins</w:t>
      </w:r>
      <w:r w:rsidRPr="00970555">
        <w:rPr>
          <w:noProof/>
        </w:rPr>
        <w:t>. 2003. Commercial hunting of foraging fruit bats in Western Madagascar. African Bat Conservation News 37:239–246.</w:t>
      </w:r>
    </w:p>
    <w:p w14:paraId="4E69D8BF" w14:textId="77777777" w:rsidR="00970555" w:rsidRPr="00970555" w:rsidRDefault="00970555" w:rsidP="00970555">
      <w:pPr>
        <w:widowControl w:val="0"/>
        <w:autoSpaceDE w:val="0"/>
        <w:autoSpaceDN w:val="0"/>
        <w:adjustRightInd w:val="0"/>
        <w:ind w:left="480" w:hanging="480"/>
        <w:rPr>
          <w:noProof/>
        </w:rPr>
      </w:pPr>
      <w:r w:rsidRPr="00970555">
        <w:rPr>
          <w:smallCaps/>
          <w:noProof/>
        </w:rPr>
        <w:t>Openshaw, J. J. et al.</w:t>
      </w:r>
      <w:r w:rsidRPr="00970555">
        <w:rPr>
          <w:noProof/>
        </w:rPr>
        <w:t xml:space="preserve"> 2016. Bat Hunting and Bat-Human Interactions in Bangladeshi Villages: Implications for Zoonotic Disease Transmission and Bat Conservation. Transboundary and Emerging Diseases:1–7.</w:t>
      </w:r>
    </w:p>
    <w:p w14:paraId="4DAD03BC" w14:textId="77777777" w:rsidR="00970555" w:rsidRPr="00970555" w:rsidRDefault="00970555" w:rsidP="00970555">
      <w:pPr>
        <w:widowControl w:val="0"/>
        <w:autoSpaceDE w:val="0"/>
        <w:autoSpaceDN w:val="0"/>
        <w:adjustRightInd w:val="0"/>
        <w:ind w:left="480" w:hanging="480"/>
        <w:rPr>
          <w:noProof/>
        </w:rPr>
      </w:pPr>
      <w:r w:rsidRPr="00970555">
        <w:rPr>
          <w:smallCaps/>
          <w:noProof/>
        </w:rPr>
        <w:t>Peel, A. J. et al.</w:t>
      </w:r>
      <w:r w:rsidRPr="00970555">
        <w:rPr>
          <w:noProof/>
        </w:rPr>
        <w:t xml:space="preserve"> 2012. Henipavirus neutralising antibodies in an isolated island population of African fruit bats. PloS One 7:e30346.</w:t>
      </w:r>
    </w:p>
    <w:p w14:paraId="01750FCE" w14:textId="77777777" w:rsidR="00970555" w:rsidRPr="00970555" w:rsidRDefault="00970555" w:rsidP="00970555">
      <w:pPr>
        <w:widowControl w:val="0"/>
        <w:autoSpaceDE w:val="0"/>
        <w:autoSpaceDN w:val="0"/>
        <w:adjustRightInd w:val="0"/>
        <w:ind w:left="480" w:hanging="480"/>
        <w:rPr>
          <w:noProof/>
        </w:rPr>
      </w:pPr>
      <w:r w:rsidRPr="00970555">
        <w:rPr>
          <w:smallCaps/>
          <w:noProof/>
        </w:rPr>
        <w:t>Peel, A. J. et al.</w:t>
      </w:r>
      <w:r w:rsidRPr="00970555">
        <w:rPr>
          <w:noProof/>
        </w:rPr>
        <w:t xml:space="preserve"> 2013. Continent-wide panmixia of an African fruit bat facilitates transmission of potentially zoonotic viruses. Nature Communications 4:2770.</w:t>
      </w:r>
    </w:p>
    <w:p w14:paraId="02EBF069" w14:textId="77777777" w:rsidR="00970555" w:rsidRPr="00970555" w:rsidRDefault="00970555" w:rsidP="00970555">
      <w:pPr>
        <w:widowControl w:val="0"/>
        <w:autoSpaceDE w:val="0"/>
        <w:autoSpaceDN w:val="0"/>
        <w:adjustRightInd w:val="0"/>
        <w:ind w:left="480" w:hanging="480"/>
        <w:rPr>
          <w:noProof/>
        </w:rPr>
      </w:pPr>
      <w:r w:rsidRPr="00970555">
        <w:rPr>
          <w:smallCaps/>
          <w:noProof/>
        </w:rPr>
        <w:t>Peel, A. J. et al.</w:t>
      </w:r>
      <w:r w:rsidRPr="00970555">
        <w:rPr>
          <w:noProof/>
        </w:rPr>
        <w:t xml:space="preserve"> 2014. The effect of seasonal birth pulses on pathogen persistence in wild mammal populations. Proceedings of the Royal Society B 281:20132962.</w:t>
      </w:r>
    </w:p>
    <w:p w14:paraId="3072A3D2" w14:textId="77777777" w:rsidR="00970555" w:rsidRPr="00970555" w:rsidRDefault="00970555" w:rsidP="00970555">
      <w:pPr>
        <w:widowControl w:val="0"/>
        <w:autoSpaceDE w:val="0"/>
        <w:autoSpaceDN w:val="0"/>
        <w:adjustRightInd w:val="0"/>
        <w:ind w:left="480" w:hanging="480"/>
        <w:rPr>
          <w:noProof/>
        </w:rPr>
      </w:pPr>
      <w:r w:rsidRPr="00970555">
        <w:rPr>
          <w:smallCaps/>
          <w:noProof/>
        </w:rPr>
        <w:t>Peel, A. J. et al.</w:t>
      </w:r>
      <w:r w:rsidRPr="00970555">
        <w:rPr>
          <w:noProof/>
        </w:rPr>
        <w:t xml:space="preserve"> 2017. How does Africa’s most hunted bat vary across the continent? Population traits of the Straw-Coloured Fruit Bat (</w:t>
      </w:r>
      <w:r w:rsidRPr="00970555">
        <w:rPr>
          <w:i/>
          <w:iCs/>
          <w:noProof/>
        </w:rPr>
        <w:t>Eidolon helvum</w:t>
      </w:r>
      <w:r w:rsidRPr="00970555">
        <w:rPr>
          <w:noProof/>
        </w:rPr>
        <w:t>) and its interactions with humans. Acta Chiropterologica 19:77–92.</w:t>
      </w:r>
    </w:p>
    <w:p w14:paraId="39036CB1" w14:textId="77777777" w:rsidR="00970555" w:rsidRPr="00970555" w:rsidRDefault="00970555" w:rsidP="00970555">
      <w:pPr>
        <w:widowControl w:val="0"/>
        <w:autoSpaceDE w:val="0"/>
        <w:autoSpaceDN w:val="0"/>
        <w:adjustRightInd w:val="0"/>
        <w:ind w:left="480" w:hanging="480"/>
        <w:rPr>
          <w:noProof/>
        </w:rPr>
      </w:pPr>
      <w:r w:rsidRPr="00970555">
        <w:rPr>
          <w:smallCaps/>
          <w:noProof/>
        </w:rPr>
        <w:t>Picot, M., R. K. B. Jenkins, O. Ramilijaona, P. A. Racey, and S. M. Carrie</w:t>
      </w:r>
      <w:r w:rsidRPr="00970555">
        <w:rPr>
          <w:noProof/>
        </w:rPr>
        <w:t xml:space="preserve">. 2007. The feeding ecology of </w:t>
      </w:r>
      <w:r w:rsidRPr="00970555">
        <w:rPr>
          <w:i/>
          <w:iCs/>
          <w:noProof/>
        </w:rPr>
        <w:t>Eidolon dupreanum</w:t>
      </w:r>
      <w:r w:rsidRPr="00970555">
        <w:rPr>
          <w:noProof/>
        </w:rPr>
        <w:t xml:space="preserve"> (Pteropodidae) in eastern Madagascar. African Journal of Ecology 45:645–650.</w:t>
      </w:r>
    </w:p>
    <w:p w14:paraId="536D92BC" w14:textId="77777777" w:rsidR="00970555" w:rsidRPr="00970555" w:rsidRDefault="00970555" w:rsidP="00970555">
      <w:pPr>
        <w:widowControl w:val="0"/>
        <w:autoSpaceDE w:val="0"/>
        <w:autoSpaceDN w:val="0"/>
        <w:adjustRightInd w:val="0"/>
        <w:ind w:left="480" w:hanging="480"/>
        <w:rPr>
          <w:noProof/>
        </w:rPr>
      </w:pPr>
      <w:r w:rsidRPr="00970555">
        <w:rPr>
          <w:smallCaps/>
          <w:noProof/>
        </w:rPr>
        <w:t>Plowright, R. K. et al.</w:t>
      </w:r>
      <w:r w:rsidRPr="00970555">
        <w:rPr>
          <w:noProof/>
        </w:rPr>
        <w:t xml:space="preserve"> 2008. Reproduction and nutritional stress are risk factors for Hendra virus infection in little red flying foxes (</w:t>
      </w:r>
      <w:r w:rsidRPr="00970555">
        <w:rPr>
          <w:i/>
          <w:iCs/>
          <w:noProof/>
        </w:rPr>
        <w:t>Pteropus scapulatus</w:t>
      </w:r>
      <w:r w:rsidRPr="00970555">
        <w:rPr>
          <w:noProof/>
        </w:rPr>
        <w:t>). Proceedings of the Royal Society B: Biological Sciences 275:861–9.</w:t>
      </w:r>
    </w:p>
    <w:p w14:paraId="2DA322F2" w14:textId="77777777" w:rsidR="00970555" w:rsidRPr="00970555" w:rsidRDefault="00970555" w:rsidP="00970555">
      <w:pPr>
        <w:widowControl w:val="0"/>
        <w:autoSpaceDE w:val="0"/>
        <w:autoSpaceDN w:val="0"/>
        <w:adjustRightInd w:val="0"/>
        <w:ind w:left="480" w:hanging="480"/>
        <w:rPr>
          <w:noProof/>
        </w:rPr>
      </w:pPr>
      <w:r w:rsidRPr="00970555">
        <w:rPr>
          <w:smallCaps/>
          <w:noProof/>
        </w:rPr>
        <w:t>Raharimihaja, T. E. A., J. L. M. Rakotoarison, P. A. Racey, and R. A. Andrianaivoarivelo</w:t>
      </w:r>
      <w:r w:rsidRPr="00970555">
        <w:rPr>
          <w:noProof/>
        </w:rPr>
        <w:t>. 2016. A comparison of the effectiveness of methods of deterring Pteropodid bats from feeding on commercial fruit in Madagascar. Jornal of Threatened Taxa 8:9512–9524.</w:t>
      </w:r>
    </w:p>
    <w:p w14:paraId="66805FED" w14:textId="77777777" w:rsidR="00970555" w:rsidRPr="00970555" w:rsidRDefault="00970555" w:rsidP="00970555">
      <w:pPr>
        <w:widowControl w:val="0"/>
        <w:autoSpaceDE w:val="0"/>
        <w:autoSpaceDN w:val="0"/>
        <w:adjustRightInd w:val="0"/>
        <w:ind w:left="480" w:hanging="480"/>
        <w:rPr>
          <w:noProof/>
        </w:rPr>
      </w:pPr>
      <w:r w:rsidRPr="00970555">
        <w:rPr>
          <w:smallCaps/>
          <w:noProof/>
        </w:rPr>
        <w:t xml:space="preserve">Ranaivoson, H. C., J.-M. Héraud, H. K. Goethert, S. R. Telford III, L. Rabetafika, and C. </w:t>
      </w:r>
      <w:r w:rsidRPr="00970555">
        <w:rPr>
          <w:smallCaps/>
          <w:noProof/>
        </w:rPr>
        <w:lastRenderedPageBreak/>
        <w:t>E. Brook</w:t>
      </w:r>
      <w:r w:rsidRPr="00970555">
        <w:rPr>
          <w:noProof/>
        </w:rPr>
        <w:t xml:space="preserve">. 2019. Babesial infection in the Madagascan flying fox, </w:t>
      </w:r>
      <w:r w:rsidRPr="00970555">
        <w:rPr>
          <w:i/>
          <w:iCs/>
          <w:noProof/>
        </w:rPr>
        <w:t>Pteropus rufus</w:t>
      </w:r>
      <w:r w:rsidRPr="00970555">
        <w:rPr>
          <w:noProof/>
        </w:rPr>
        <w:t xml:space="preserve"> É. Geoffroy, 1803. Parasites &amp; Vectors:1–13.</w:t>
      </w:r>
    </w:p>
    <w:p w14:paraId="65ECE1E9" w14:textId="77777777" w:rsidR="00970555" w:rsidRPr="00970555" w:rsidRDefault="00970555" w:rsidP="00970555">
      <w:pPr>
        <w:widowControl w:val="0"/>
        <w:autoSpaceDE w:val="0"/>
        <w:autoSpaceDN w:val="0"/>
        <w:adjustRightInd w:val="0"/>
        <w:ind w:left="480" w:hanging="480"/>
        <w:rPr>
          <w:noProof/>
        </w:rPr>
      </w:pPr>
      <w:r w:rsidRPr="00970555">
        <w:rPr>
          <w:smallCaps/>
          <w:noProof/>
        </w:rPr>
        <w:t>Randrianandrianina, F. H., P. a. Racey, and R. K. B. Jenkins</w:t>
      </w:r>
      <w:r w:rsidRPr="00970555">
        <w:rPr>
          <w:noProof/>
        </w:rPr>
        <w:t>. 2010. Hunting and consumption of mammals and birds by people in urban areas of western Madagascar. Oryx 44:411–415.</w:t>
      </w:r>
    </w:p>
    <w:p w14:paraId="4BA3872D" w14:textId="77777777" w:rsidR="00970555" w:rsidRPr="00970555" w:rsidRDefault="00970555" w:rsidP="00970555">
      <w:pPr>
        <w:widowControl w:val="0"/>
        <w:autoSpaceDE w:val="0"/>
        <w:autoSpaceDN w:val="0"/>
        <w:adjustRightInd w:val="0"/>
        <w:ind w:left="480" w:hanging="480"/>
        <w:rPr>
          <w:noProof/>
        </w:rPr>
      </w:pPr>
      <w:r w:rsidRPr="00970555">
        <w:rPr>
          <w:smallCaps/>
          <w:noProof/>
        </w:rPr>
        <w:t>Razafindratsimandresy, R., E. M. Jeanmaire, D. Counor, P. F. Vasconcelos, A. A. Sall, and J.-M. Reynes</w:t>
      </w:r>
      <w:r w:rsidRPr="00970555">
        <w:rPr>
          <w:noProof/>
        </w:rPr>
        <w:t>. 2009. Partial molecular characterization of alphaherpesviruses isolated from tropical bats. The Journal of General Virology 90:44–7.</w:t>
      </w:r>
    </w:p>
    <w:p w14:paraId="5B85B9E3" w14:textId="77777777" w:rsidR="00970555" w:rsidRPr="00970555" w:rsidRDefault="00970555" w:rsidP="00970555">
      <w:pPr>
        <w:widowControl w:val="0"/>
        <w:autoSpaceDE w:val="0"/>
        <w:autoSpaceDN w:val="0"/>
        <w:adjustRightInd w:val="0"/>
        <w:ind w:left="480" w:hanging="480"/>
        <w:rPr>
          <w:noProof/>
        </w:rPr>
      </w:pPr>
      <w:r w:rsidRPr="00970555">
        <w:rPr>
          <w:smallCaps/>
          <w:noProof/>
        </w:rPr>
        <w:t>Razanajatovo, N. H. et al.</w:t>
      </w:r>
      <w:r w:rsidRPr="00970555">
        <w:rPr>
          <w:noProof/>
        </w:rPr>
        <w:t xml:space="preserve"> 2015. Detection of new genetic variants of Betacoronaviruses in endemic frugivorous bats of Madagascar. Virology Journal 12.</w:t>
      </w:r>
    </w:p>
    <w:p w14:paraId="343932ED" w14:textId="77777777" w:rsidR="00970555" w:rsidRPr="00970555" w:rsidRDefault="00970555" w:rsidP="00970555">
      <w:pPr>
        <w:widowControl w:val="0"/>
        <w:autoSpaceDE w:val="0"/>
        <w:autoSpaceDN w:val="0"/>
        <w:adjustRightInd w:val="0"/>
        <w:ind w:left="480" w:hanging="480"/>
        <w:rPr>
          <w:noProof/>
        </w:rPr>
      </w:pPr>
      <w:r w:rsidRPr="00970555">
        <w:rPr>
          <w:smallCaps/>
          <w:noProof/>
        </w:rPr>
        <w:t>Reynes, J.-M. et al.</w:t>
      </w:r>
      <w:r w:rsidRPr="00970555">
        <w:rPr>
          <w:noProof/>
        </w:rPr>
        <w:t xml:space="preserve"> 2011a. Laboratory surveillance of rabies in humans, domestic animals, and bats in madagascar from 2005 to 2010. Advances in preventive medicine 2011:727821.</w:t>
      </w:r>
    </w:p>
    <w:p w14:paraId="1163726F" w14:textId="77777777" w:rsidR="00970555" w:rsidRPr="00970555" w:rsidRDefault="00970555" w:rsidP="00970555">
      <w:pPr>
        <w:widowControl w:val="0"/>
        <w:autoSpaceDE w:val="0"/>
        <w:autoSpaceDN w:val="0"/>
        <w:adjustRightInd w:val="0"/>
        <w:ind w:left="480" w:hanging="480"/>
        <w:rPr>
          <w:noProof/>
        </w:rPr>
      </w:pPr>
      <w:r w:rsidRPr="00970555">
        <w:rPr>
          <w:smallCaps/>
          <w:noProof/>
        </w:rPr>
        <w:t>Reynes, J.-M. et al.</w:t>
      </w:r>
      <w:r w:rsidRPr="00970555">
        <w:rPr>
          <w:noProof/>
        </w:rPr>
        <w:t xml:space="preserve"> 2011b. Laboratory surveillance of rabies in humans, domestic animals, and bats in Madagascar from 2005 to 2010. Advances in preventive medicine 2011:727821.</w:t>
      </w:r>
    </w:p>
    <w:p w14:paraId="2F29D8FA" w14:textId="77777777" w:rsidR="00970555" w:rsidRPr="00970555" w:rsidRDefault="00970555" w:rsidP="00970555">
      <w:pPr>
        <w:widowControl w:val="0"/>
        <w:autoSpaceDE w:val="0"/>
        <w:autoSpaceDN w:val="0"/>
        <w:adjustRightInd w:val="0"/>
        <w:ind w:left="480" w:hanging="480"/>
        <w:rPr>
          <w:noProof/>
        </w:rPr>
      </w:pPr>
      <w:r w:rsidRPr="00970555">
        <w:rPr>
          <w:smallCaps/>
          <w:noProof/>
        </w:rPr>
        <w:t>Rocha, R. et al.</w:t>
      </w:r>
      <w:r w:rsidRPr="00970555">
        <w:rPr>
          <w:noProof/>
        </w:rPr>
        <w:t xml:space="preserve"> 2020. Bat conservation and zoonotic disease risk: a research agenda to prevent misguided persecution in the aftermath of COVID-19. Animal Conservation:1–5.</w:t>
      </w:r>
    </w:p>
    <w:p w14:paraId="7375C1B0" w14:textId="77777777" w:rsidR="00970555" w:rsidRPr="00970555" w:rsidRDefault="00970555" w:rsidP="00970555">
      <w:pPr>
        <w:widowControl w:val="0"/>
        <w:autoSpaceDE w:val="0"/>
        <w:autoSpaceDN w:val="0"/>
        <w:adjustRightInd w:val="0"/>
        <w:ind w:left="480" w:hanging="480"/>
        <w:rPr>
          <w:noProof/>
        </w:rPr>
      </w:pPr>
      <w:r w:rsidRPr="00970555">
        <w:rPr>
          <w:smallCaps/>
          <w:noProof/>
        </w:rPr>
        <w:t>Schmidt, J. P., A. W. Park, A. M. Kramer, B. A. Han, L. W. Alexander, and J. M. Drake</w:t>
      </w:r>
      <w:r w:rsidRPr="00970555">
        <w:rPr>
          <w:noProof/>
        </w:rPr>
        <w:t>. 2017. Spatiotemporal fluctuations and triggers of Ebola virus spillover. Emerging Infectious Diseases 23:415–422.</w:t>
      </w:r>
    </w:p>
    <w:p w14:paraId="07947919" w14:textId="77777777" w:rsidR="00970555" w:rsidRPr="00970555" w:rsidRDefault="00970555" w:rsidP="00970555">
      <w:pPr>
        <w:widowControl w:val="0"/>
        <w:autoSpaceDE w:val="0"/>
        <w:autoSpaceDN w:val="0"/>
        <w:adjustRightInd w:val="0"/>
        <w:ind w:left="480" w:hanging="480"/>
        <w:rPr>
          <w:noProof/>
        </w:rPr>
      </w:pPr>
      <w:r w:rsidRPr="00970555">
        <w:rPr>
          <w:smallCaps/>
          <w:noProof/>
        </w:rPr>
        <w:t>Shi, J. J., L. M. Chan, A. J. Peel, R. Lai, A. D. Yoder, and S. M. Goodman</w:t>
      </w:r>
      <w:r w:rsidRPr="00970555">
        <w:rPr>
          <w:noProof/>
        </w:rPr>
        <w:t xml:space="preserve">. 2014. A deep divergence time between sister species of </w:t>
      </w:r>
      <w:r w:rsidRPr="00970555">
        <w:rPr>
          <w:i/>
          <w:iCs/>
          <w:noProof/>
        </w:rPr>
        <w:t>Eidolon</w:t>
      </w:r>
      <w:r w:rsidRPr="00970555">
        <w:rPr>
          <w:noProof/>
        </w:rPr>
        <w:t xml:space="preserve"> (Pteropodidae) with evidence for widespread panmixia. Acta Chiropterologica 16:279–292.</w:t>
      </w:r>
    </w:p>
    <w:p w14:paraId="65F666CE" w14:textId="77777777" w:rsidR="00970555" w:rsidRPr="00970555" w:rsidRDefault="00970555" w:rsidP="00970555">
      <w:pPr>
        <w:widowControl w:val="0"/>
        <w:autoSpaceDE w:val="0"/>
        <w:autoSpaceDN w:val="0"/>
        <w:adjustRightInd w:val="0"/>
        <w:ind w:left="480" w:hanging="480"/>
        <w:rPr>
          <w:noProof/>
        </w:rPr>
      </w:pPr>
      <w:r w:rsidRPr="00970555">
        <w:rPr>
          <w:smallCaps/>
          <w:noProof/>
        </w:rPr>
        <w:t>Simmons, N., and A. Cirranello</w:t>
      </w:r>
      <w:r w:rsidRPr="00970555">
        <w:rPr>
          <w:noProof/>
        </w:rPr>
        <w:t>. 2020. Bat species of the world: A taxonomic and geographic database. &lt;https://batnames.org/&gt; (11 July 2020).</w:t>
      </w:r>
    </w:p>
    <w:p w14:paraId="38D2EBEA" w14:textId="77777777" w:rsidR="00970555" w:rsidRPr="00970555" w:rsidRDefault="00970555" w:rsidP="00970555">
      <w:pPr>
        <w:widowControl w:val="0"/>
        <w:autoSpaceDE w:val="0"/>
        <w:autoSpaceDN w:val="0"/>
        <w:adjustRightInd w:val="0"/>
        <w:ind w:left="480" w:hanging="480"/>
        <w:rPr>
          <w:noProof/>
        </w:rPr>
      </w:pPr>
      <w:r w:rsidRPr="00970555">
        <w:rPr>
          <w:smallCaps/>
          <w:noProof/>
        </w:rPr>
        <w:t>Species IUCN Red List Threat.</w:t>
      </w:r>
      <w:r w:rsidRPr="00970555">
        <w:rPr>
          <w:noProof/>
        </w:rPr>
        <w:t xml:space="preserve"> 2018. IUCN 2018. Version 2018-2. </w:t>
      </w:r>
      <w:r w:rsidRPr="00970555">
        <w:rPr>
          <w:i/>
          <w:iCs/>
          <w:noProof/>
        </w:rPr>
        <w:t>IUCN Red List</w:t>
      </w:r>
      <w:r w:rsidRPr="00970555">
        <w:rPr>
          <w:noProof/>
        </w:rPr>
        <w:t>. .</w:t>
      </w:r>
    </w:p>
    <w:p w14:paraId="0EB14C3F" w14:textId="77777777" w:rsidR="00970555" w:rsidRPr="00970555" w:rsidRDefault="00970555" w:rsidP="00970555">
      <w:pPr>
        <w:widowControl w:val="0"/>
        <w:autoSpaceDE w:val="0"/>
        <w:autoSpaceDN w:val="0"/>
        <w:adjustRightInd w:val="0"/>
        <w:ind w:left="480" w:hanging="480"/>
        <w:rPr>
          <w:noProof/>
        </w:rPr>
      </w:pPr>
      <w:r w:rsidRPr="00970555">
        <w:rPr>
          <w:smallCaps/>
          <w:noProof/>
        </w:rPr>
        <w:t>Storz, J. F. et al.</w:t>
      </w:r>
      <w:r w:rsidRPr="00970555">
        <w:rPr>
          <w:noProof/>
        </w:rPr>
        <w:t xml:space="preserve"> 2001. Clinal variation in body size and sexual dimorphism in an Indian fruit bat, </w:t>
      </w:r>
      <w:r w:rsidRPr="00970555">
        <w:rPr>
          <w:i/>
          <w:iCs/>
          <w:noProof/>
        </w:rPr>
        <w:t>Cynopterus sphinx</w:t>
      </w:r>
      <w:r w:rsidRPr="00970555">
        <w:rPr>
          <w:noProof/>
        </w:rPr>
        <w:t xml:space="preserve"> (Chiroptera: Pteropodidae). Biological Journal of the Linnean Society 72:17–31.</w:t>
      </w:r>
    </w:p>
    <w:p w14:paraId="42C6D75E" w14:textId="77777777" w:rsidR="00970555" w:rsidRPr="00970555" w:rsidRDefault="00970555" w:rsidP="00970555">
      <w:pPr>
        <w:widowControl w:val="0"/>
        <w:autoSpaceDE w:val="0"/>
        <w:autoSpaceDN w:val="0"/>
        <w:adjustRightInd w:val="0"/>
        <w:ind w:left="480" w:hanging="480"/>
        <w:rPr>
          <w:noProof/>
        </w:rPr>
      </w:pPr>
      <w:r w:rsidRPr="00970555">
        <w:rPr>
          <w:smallCaps/>
          <w:noProof/>
        </w:rPr>
        <w:t>Swinton, J., J. Harwood, B. T. Grenfell, and C. A. Gilligan</w:t>
      </w:r>
      <w:r w:rsidRPr="00970555">
        <w:rPr>
          <w:noProof/>
        </w:rPr>
        <w:t xml:space="preserve">. 1998. Persistence thresholds for phocine distemper virus infection in harbour seal </w:t>
      </w:r>
      <w:r w:rsidRPr="00970555">
        <w:rPr>
          <w:i/>
          <w:iCs/>
          <w:noProof/>
        </w:rPr>
        <w:t>Phoca vitulina</w:t>
      </w:r>
      <w:r w:rsidRPr="00970555">
        <w:rPr>
          <w:noProof/>
        </w:rPr>
        <w:t xml:space="preserve"> metapopulations. Journal of Animal Ecology 67:54–68.</w:t>
      </w:r>
    </w:p>
    <w:p w14:paraId="6140F9C1" w14:textId="77777777" w:rsidR="00970555" w:rsidRPr="00970555" w:rsidRDefault="00970555" w:rsidP="00970555">
      <w:pPr>
        <w:widowControl w:val="0"/>
        <w:autoSpaceDE w:val="0"/>
        <w:autoSpaceDN w:val="0"/>
        <w:adjustRightInd w:val="0"/>
        <w:ind w:left="480" w:hanging="480"/>
        <w:rPr>
          <w:noProof/>
        </w:rPr>
      </w:pPr>
      <w:r w:rsidRPr="00970555">
        <w:rPr>
          <w:smallCaps/>
          <w:noProof/>
        </w:rPr>
        <w:t>Temmam, S. et al.</w:t>
      </w:r>
      <w:r w:rsidRPr="00970555">
        <w:rPr>
          <w:noProof/>
        </w:rPr>
        <w:t xml:space="preserve"> 2021. Coronaviruses with a SARS-CoV-2-like receptor- binding domain allowing ACE2-mediated entry into human cells isolated from bats of Indochinese peninsula. Research Square.</w:t>
      </w:r>
    </w:p>
    <w:p w14:paraId="14BA3B54" w14:textId="77777777" w:rsidR="00970555" w:rsidRPr="00970555" w:rsidRDefault="00970555" w:rsidP="00970555">
      <w:pPr>
        <w:widowControl w:val="0"/>
        <w:autoSpaceDE w:val="0"/>
        <w:autoSpaceDN w:val="0"/>
        <w:adjustRightInd w:val="0"/>
        <w:ind w:left="480" w:hanging="480"/>
        <w:rPr>
          <w:noProof/>
        </w:rPr>
      </w:pPr>
      <w:r w:rsidRPr="00970555">
        <w:rPr>
          <w:smallCaps/>
          <w:noProof/>
        </w:rPr>
        <w:t>Terborgh, J.</w:t>
      </w:r>
      <w:r w:rsidRPr="00970555">
        <w:rPr>
          <w:noProof/>
        </w:rPr>
        <w:t xml:space="preserve"> 1983. Five New World primates: a study in comparative ecology. Princeton University Press, Princeton, NJ.</w:t>
      </w:r>
    </w:p>
    <w:p w14:paraId="4782D3AA" w14:textId="77777777" w:rsidR="00970555" w:rsidRPr="00970555" w:rsidRDefault="00970555" w:rsidP="00970555">
      <w:pPr>
        <w:widowControl w:val="0"/>
        <w:autoSpaceDE w:val="0"/>
        <w:autoSpaceDN w:val="0"/>
        <w:adjustRightInd w:val="0"/>
        <w:ind w:left="480" w:hanging="480"/>
        <w:rPr>
          <w:noProof/>
        </w:rPr>
      </w:pPr>
      <w:r w:rsidRPr="00970555">
        <w:rPr>
          <w:smallCaps/>
          <w:noProof/>
        </w:rPr>
        <w:t>Terborgh, J.</w:t>
      </w:r>
      <w:r w:rsidRPr="00970555">
        <w:rPr>
          <w:noProof/>
        </w:rPr>
        <w:t xml:space="preserve"> 1986. Keystone plant resources in the tropical forest. Pp. 330–344 in Conservation biology: the science of scarcity and diversity (M. Soule, ed.). Sunderland Sinauer Associates, Inc.</w:t>
      </w:r>
    </w:p>
    <w:p w14:paraId="00FF0BE9" w14:textId="77777777" w:rsidR="00970555" w:rsidRPr="00970555" w:rsidRDefault="00970555" w:rsidP="00970555">
      <w:pPr>
        <w:widowControl w:val="0"/>
        <w:autoSpaceDE w:val="0"/>
        <w:autoSpaceDN w:val="0"/>
        <w:adjustRightInd w:val="0"/>
        <w:ind w:left="480" w:hanging="480"/>
        <w:rPr>
          <w:noProof/>
        </w:rPr>
      </w:pPr>
      <w:r w:rsidRPr="00970555">
        <w:rPr>
          <w:smallCaps/>
          <w:noProof/>
        </w:rPr>
        <w:t>Wilkinson, D. A. et al.</w:t>
      </w:r>
      <w:r w:rsidRPr="00970555">
        <w:rPr>
          <w:noProof/>
        </w:rPr>
        <w:t xml:space="preserve"> 2012a. Identification of novel paramyxoviruses in insectivorous bats of the Southwest Indian Ocean. Virus Research 170:159–63.</w:t>
      </w:r>
    </w:p>
    <w:p w14:paraId="53789361" w14:textId="77777777" w:rsidR="00970555" w:rsidRPr="00970555" w:rsidRDefault="00970555" w:rsidP="00970555">
      <w:pPr>
        <w:widowControl w:val="0"/>
        <w:autoSpaceDE w:val="0"/>
        <w:autoSpaceDN w:val="0"/>
        <w:adjustRightInd w:val="0"/>
        <w:ind w:left="480" w:hanging="480"/>
        <w:rPr>
          <w:noProof/>
        </w:rPr>
      </w:pPr>
      <w:r w:rsidRPr="00970555">
        <w:rPr>
          <w:smallCaps/>
          <w:noProof/>
        </w:rPr>
        <w:t>Wilkinson, D. A. et al.</w:t>
      </w:r>
      <w:r w:rsidRPr="00970555">
        <w:rPr>
          <w:noProof/>
        </w:rPr>
        <w:t xml:space="preserve"> 2012b. Identification of novel paramyxoviruses in insectivorous bats of the Southwest Indian Ocean. Virus Research 170:159–63.</w:t>
      </w:r>
    </w:p>
    <w:p w14:paraId="53BAD0BF" w14:textId="77777777" w:rsidR="00970555" w:rsidRPr="00970555" w:rsidRDefault="00970555" w:rsidP="00970555">
      <w:pPr>
        <w:widowControl w:val="0"/>
        <w:autoSpaceDE w:val="0"/>
        <w:autoSpaceDN w:val="0"/>
        <w:adjustRightInd w:val="0"/>
        <w:ind w:left="480" w:hanging="480"/>
        <w:rPr>
          <w:noProof/>
        </w:rPr>
      </w:pPr>
      <w:r w:rsidRPr="00970555">
        <w:rPr>
          <w:smallCaps/>
          <w:noProof/>
        </w:rPr>
        <w:t>Wood, S. N.</w:t>
      </w:r>
      <w:r w:rsidRPr="00970555">
        <w:rPr>
          <w:noProof/>
        </w:rPr>
        <w:t xml:space="preserve"> 2001. mgcv: GAMs and Generalized Ridge Regression for R. R News 1/2:20–24.</w:t>
      </w:r>
    </w:p>
    <w:p w14:paraId="40E712E4" w14:textId="77777777" w:rsidR="00970555" w:rsidRPr="00970555" w:rsidRDefault="00970555" w:rsidP="00970555">
      <w:pPr>
        <w:widowControl w:val="0"/>
        <w:autoSpaceDE w:val="0"/>
        <w:autoSpaceDN w:val="0"/>
        <w:adjustRightInd w:val="0"/>
        <w:ind w:left="480" w:hanging="480"/>
        <w:rPr>
          <w:noProof/>
        </w:rPr>
      </w:pPr>
      <w:r w:rsidRPr="00970555">
        <w:rPr>
          <w:smallCaps/>
          <w:noProof/>
        </w:rPr>
        <w:t>Wright, P. C., S. R. Tecot, E. M. Erhart, A. L. Baden, S. J. King, and C. Grassi</w:t>
      </w:r>
      <w:r w:rsidRPr="00970555">
        <w:rPr>
          <w:noProof/>
        </w:rPr>
        <w:t xml:space="preserve">. 2011. Frugivory in four sympatric lemurs: Implications for the future of Madagascar’s forests. </w:t>
      </w:r>
      <w:r w:rsidRPr="00970555">
        <w:rPr>
          <w:noProof/>
        </w:rPr>
        <w:lastRenderedPageBreak/>
        <w:t>American Journal of Primatology 73:585–602.</w:t>
      </w:r>
    </w:p>
    <w:p w14:paraId="7BCC970E" w14:textId="77777777" w:rsidR="00970555" w:rsidRPr="00970555" w:rsidRDefault="00970555" w:rsidP="00970555">
      <w:pPr>
        <w:widowControl w:val="0"/>
        <w:autoSpaceDE w:val="0"/>
        <w:autoSpaceDN w:val="0"/>
        <w:adjustRightInd w:val="0"/>
        <w:ind w:left="480" w:hanging="480"/>
        <w:rPr>
          <w:noProof/>
        </w:rPr>
      </w:pPr>
      <w:r w:rsidRPr="00970555">
        <w:rPr>
          <w:smallCaps/>
          <w:noProof/>
        </w:rPr>
        <w:t>Wright, P. C., R. Vololontiana, and S. T. Pochron</w:t>
      </w:r>
      <w:r w:rsidRPr="00970555">
        <w:rPr>
          <w:noProof/>
        </w:rPr>
        <w:t>. 2005. The key to Madagascar frugivores. Pp. 121–138 in Tropical Fruits and Frugivores: The Search for Strong Interactors (J. L. Dew &amp; J. P. Boubli, eds.). Springer, The Netherlands.</w:t>
      </w:r>
    </w:p>
    <w:p w14:paraId="72CBF94E" w14:textId="77777777" w:rsidR="00970555" w:rsidRPr="00970555" w:rsidRDefault="00970555" w:rsidP="00970555">
      <w:pPr>
        <w:widowControl w:val="0"/>
        <w:autoSpaceDE w:val="0"/>
        <w:autoSpaceDN w:val="0"/>
        <w:adjustRightInd w:val="0"/>
        <w:ind w:left="480" w:hanging="480"/>
        <w:rPr>
          <w:noProof/>
        </w:rPr>
      </w:pPr>
      <w:r w:rsidRPr="00970555">
        <w:rPr>
          <w:smallCaps/>
          <w:noProof/>
        </w:rPr>
        <w:t>Zhou, P. et al.</w:t>
      </w:r>
      <w:r w:rsidRPr="00970555">
        <w:rPr>
          <w:noProof/>
        </w:rPr>
        <w:t xml:space="preserve"> 2020. A pneumonia outbreak associated with a new coronavirus of probable bat origin. Nature.</w:t>
      </w:r>
    </w:p>
    <w:p w14:paraId="6C125F9E" w14:textId="1628240B" w:rsidR="008C428D" w:rsidRDefault="008C428D" w:rsidP="00970555">
      <w:pPr>
        <w:widowControl w:val="0"/>
        <w:autoSpaceDE w:val="0"/>
        <w:autoSpaceDN w:val="0"/>
        <w:adjustRightInd w:val="0"/>
        <w:ind w:left="480" w:hanging="480"/>
        <w:rPr>
          <w:b/>
          <w:bCs/>
          <w:smallCaps/>
          <w:color w:val="000000"/>
        </w:rPr>
      </w:pPr>
      <w:r>
        <w:rPr>
          <w:b/>
          <w:bCs/>
          <w:smallCaps/>
          <w:color w:val="000000"/>
        </w:rPr>
        <w:fldChar w:fldCharType="end"/>
      </w:r>
    </w:p>
    <w:p w14:paraId="626C662F" w14:textId="031E140E" w:rsidR="008C246E" w:rsidRDefault="008C246E" w:rsidP="004721A4">
      <w:pPr>
        <w:contextualSpacing/>
        <w:rPr>
          <w:b/>
          <w:bCs/>
          <w:smallCaps/>
          <w:color w:val="000000"/>
        </w:rPr>
      </w:pPr>
    </w:p>
    <w:p w14:paraId="33F41476" w14:textId="327F5599" w:rsidR="008C246E" w:rsidRDefault="008C246E" w:rsidP="004721A4">
      <w:pPr>
        <w:contextualSpacing/>
        <w:rPr>
          <w:b/>
          <w:bCs/>
          <w:smallCaps/>
          <w:color w:val="000000"/>
        </w:rPr>
      </w:pPr>
    </w:p>
    <w:p w14:paraId="5A03A858" w14:textId="47064AE9" w:rsidR="008C246E" w:rsidRDefault="008C246E" w:rsidP="004721A4">
      <w:pPr>
        <w:contextualSpacing/>
        <w:rPr>
          <w:b/>
          <w:bCs/>
          <w:smallCaps/>
          <w:color w:val="000000"/>
        </w:rPr>
      </w:pPr>
    </w:p>
    <w:p w14:paraId="57749E9D" w14:textId="01AD1B67" w:rsidR="008C246E" w:rsidRDefault="008C246E" w:rsidP="004721A4">
      <w:pPr>
        <w:contextualSpacing/>
        <w:rPr>
          <w:b/>
          <w:bCs/>
          <w:smallCaps/>
          <w:color w:val="000000"/>
        </w:rPr>
      </w:pPr>
    </w:p>
    <w:p w14:paraId="6900ED9F" w14:textId="1568004E" w:rsidR="008C246E" w:rsidRDefault="008C246E" w:rsidP="004721A4">
      <w:pPr>
        <w:contextualSpacing/>
        <w:rPr>
          <w:b/>
          <w:bCs/>
          <w:smallCaps/>
          <w:color w:val="000000"/>
        </w:rPr>
      </w:pPr>
    </w:p>
    <w:p w14:paraId="51E06DED" w14:textId="75D82E98" w:rsidR="008C246E" w:rsidRDefault="008C246E" w:rsidP="004721A4">
      <w:pPr>
        <w:contextualSpacing/>
        <w:rPr>
          <w:b/>
          <w:bCs/>
          <w:smallCaps/>
          <w:color w:val="000000"/>
        </w:rPr>
      </w:pPr>
    </w:p>
    <w:p w14:paraId="25C3E460" w14:textId="77777777" w:rsidR="00970555" w:rsidRDefault="00970555" w:rsidP="00970555">
      <w:pPr>
        <w:contextualSpacing/>
        <w:rPr>
          <w:b/>
          <w:bCs/>
          <w:smallCaps/>
          <w:color w:val="000000"/>
        </w:rPr>
      </w:pPr>
    </w:p>
    <w:p w14:paraId="671CF86F" w14:textId="77777777" w:rsidR="00970555" w:rsidRDefault="00970555" w:rsidP="00970555">
      <w:pPr>
        <w:contextualSpacing/>
        <w:rPr>
          <w:b/>
          <w:bCs/>
          <w:smallCaps/>
          <w:color w:val="000000"/>
        </w:rPr>
      </w:pPr>
    </w:p>
    <w:p w14:paraId="5D73B80D" w14:textId="77777777" w:rsidR="00970555" w:rsidRDefault="00970555" w:rsidP="00970555">
      <w:pPr>
        <w:contextualSpacing/>
        <w:rPr>
          <w:b/>
          <w:bCs/>
          <w:smallCaps/>
          <w:color w:val="000000"/>
        </w:rPr>
      </w:pPr>
    </w:p>
    <w:p w14:paraId="3B68C2FC" w14:textId="77777777" w:rsidR="00970555" w:rsidRDefault="00970555" w:rsidP="00970555">
      <w:pPr>
        <w:contextualSpacing/>
        <w:rPr>
          <w:b/>
          <w:bCs/>
          <w:smallCaps/>
          <w:color w:val="000000"/>
        </w:rPr>
      </w:pPr>
    </w:p>
    <w:p w14:paraId="3D0D057B" w14:textId="77777777" w:rsidR="00970555" w:rsidRDefault="00970555" w:rsidP="00970555">
      <w:pPr>
        <w:contextualSpacing/>
        <w:rPr>
          <w:b/>
          <w:bCs/>
          <w:smallCaps/>
          <w:color w:val="000000"/>
        </w:rPr>
      </w:pPr>
    </w:p>
    <w:p w14:paraId="3798018C" w14:textId="77777777" w:rsidR="00970555" w:rsidRDefault="00970555" w:rsidP="00970555">
      <w:pPr>
        <w:contextualSpacing/>
        <w:rPr>
          <w:b/>
          <w:bCs/>
          <w:smallCaps/>
          <w:color w:val="000000"/>
        </w:rPr>
      </w:pPr>
    </w:p>
    <w:p w14:paraId="41134A84" w14:textId="77777777" w:rsidR="00970555" w:rsidRDefault="00970555" w:rsidP="00970555">
      <w:pPr>
        <w:contextualSpacing/>
        <w:rPr>
          <w:b/>
          <w:bCs/>
          <w:smallCaps/>
          <w:color w:val="000000"/>
        </w:rPr>
      </w:pPr>
    </w:p>
    <w:p w14:paraId="1C1E745C" w14:textId="77777777" w:rsidR="00970555" w:rsidRDefault="00970555" w:rsidP="00970555">
      <w:pPr>
        <w:contextualSpacing/>
        <w:rPr>
          <w:b/>
          <w:bCs/>
          <w:smallCaps/>
          <w:color w:val="000000"/>
        </w:rPr>
      </w:pPr>
    </w:p>
    <w:p w14:paraId="5762AF0F" w14:textId="77777777" w:rsidR="00970555" w:rsidRDefault="00970555" w:rsidP="00970555">
      <w:pPr>
        <w:contextualSpacing/>
        <w:rPr>
          <w:b/>
          <w:bCs/>
          <w:smallCaps/>
          <w:color w:val="000000"/>
        </w:rPr>
      </w:pPr>
    </w:p>
    <w:p w14:paraId="7FE2B0C8" w14:textId="77777777" w:rsidR="00970555" w:rsidRDefault="00970555" w:rsidP="00970555">
      <w:pPr>
        <w:contextualSpacing/>
        <w:rPr>
          <w:b/>
          <w:bCs/>
          <w:smallCaps/>
          <w:color w:val="000000"/>
        </w:rPr>
      </w:pPr>
    </w:p>
    <w:p w14:paraId="36A4DCCC" w14:textId="77777777" w:rsidR="00970555" w:rsidRDefault="00970555" w:rsidP="00970555">
      <w:pPr>
        <w:contextualSpacing/>
        <w:rPr>
          <w:b/>
          <w:bCs/>
          <w:smallCaps/>
          <w:color w:val="000000"/>
        </w:rPr>
      </w:pPr>
    </w:p>
    <w:p w14:paraId="6DB74690" w14:textId="77777777" w:rsidR="00970555" w:rsidRDefault="00970555" w:rsidP="00970555">
      <w:pPr>
        <w:contextualSpacing/>
        <w:rPr>
          <w:b/>
          <w:bCs/>
          <w:smallCaps/>
          <w:color w:val="000000"/>
        </w:rPr>
      </w:pPr>
    </w:p>
    <w:p w14:paraId="51AA83B5" w14:textId="77777777" w:rsidR="00970555" w:rsidRDefault="00970555" w:rsidP="00970555">
      <w:pPr>
        <w:contextualSpacing/>
        <w:rPr>
          <w:b/>
          <w:bCs/>
          <w:smallCaps/>
          <w:color w:val="000000"/>
        </w:rPr>
      </w:pPr>
    </w:p>
    <w:p w14:paraId="158BA02E" w14:textId="77777777" w:rsidR="00970555" w:rsidRDefault="00970555" w:rsidP="00970555">
      <w:pPr>
        <w:contextualSpacing/>
        <w:rPr>
          <w:b/>
          <w:bCs/>
          <w:smallCaps/>
          <w:color w:val="000000"/>
        </w:rPr>
      </w:pPr>
    </w:p>
    <w:p w14:paraId="288CCDFE" w14:textId="77777777" w:rsidR="00970555" w:rsidRDefault="00970555" w:rsidP="00970555">
      <w:pPr>
        <w:contextualSpacing/>
        <w:rPr>
          <w:b/>
          <w:bCs/>
          <w:smallCaps/>
          <w:color w:val="000000"/>
        </w:rPr>
      </w:pPr>
    </w:p>
    <w:p w14:paraId="3CC7557A" w14:textId="77777777" w:rsidR="00970555" w:rsidRDefault="00970555" w:rsidP="00970555">
      <w:pPr>
        <w:contextualSpacing/>
        <w:rPr>
          <w:b/>
          <w:bCs/>
          <w:smallCaps/>
          <w:color w:val="000000"/>
        </w:rPr>
      </w:pPr>
    </w:p>
    <w:p w14:paraId="4626F8BF" w14:textId="77777777" w:rsidR="00970555" w:rsidRDefault="00970555" w:rsidP="00970555">
      <w:pPr>
        <w:contextualSpacing/>
        <w:rPr>
          <w:b/>
          <w:bCs/>
          <w:smallCaps/>
          <w:color w:val="000000"/>
        </w:rPr>
      </w:pPr>
    </w:p>
    <w:p w14:paraId="60217F8B" w14:textId="77777777" w:rsidR="00970555" w:rsidRDefault="00970555" w:rsidP="00970555">
      <w:pPr>
        <w:contextualSpacing/>
        <w:rPr>
          <w:b/>
          <w:bCs/>
          <w:smallCaps/>
          <w:color w:val="000000"/>
        </w:rPr>
      </w:pPr>
    </w:p>
    <w:p w14:paraId="18E5BD91" w14:textId="77777777" w:rsidR="00970555" w:rsidRDefault="00970555" w:rsidP="00970555">
      <w:pPr>
        <w:contextualSpacing/>
        <w:rPr>
          <w:b/>
          <w:bCs/>
          <w:smallCaps/>
          <w:color w:val="000000"/>
        </w:rPr>
      </w:pPr>
    </w:p>
    <w:p w14:paraId="40A62D8E" w14:textId="77777777" w:rsidR="00970555" w:rsidRDefault="00970555" w:rsidP="00970555">
      <w:pPr>
        <w:contextualSpacing/>
        <w:rPr>
          <w:b/>
          <w:bCs/>
          <w:smallCaps/>
          <w:color w:val="000000"/>
        </w:rPr>
      </w:pPr>
    </w:p>
    <w:p w14:paraId="422E7E2C" w14:textId="77777777" w:rsidR="00970555" w:rsidRDefault="00970555" w:rsidP="00970555">
      <w:pPr>
        <w:contextualSpacing/>
        <w:rPr>
          <w:b/>
          <w:bCs/>
          <w:smallCaps/>
          <w:color w:val="000000"/>
        </w:rPr>
      </w:pPr>
    </w:p>
    <w:p w14:paraId="0CAB32CF" w14:textId="77777777" w:rsidR="00970555" w:rsidRDefault="00970555" w:rsidP="00970555">
      <w:pPr>
        <w:contextualSpacing/>
        <w:rPr>
          <w:b/>
          <w:bCs/>
          <w:smallCaps/>
          <w:color w:val="000000"/>
        </w:rPr>
      </w:pPr>
    </w:p>
    <w:p w14:paraId="1EC8D3FE" w14:textId="77777777" w:rsidR="00970555" w:rsidRDefault="00970555" w:rsidP="00970555">
      <w:pPr>
        <w:contextualSpacing/>
        <w:rPr>
          <w:b/>
          <w:bCs/>
          <w:smallCaps/>
          <w:color w:val="000000"/>
        </w:rPr>
      </w:pPr>
    </w:p>
    <w:p w14:paraId="197971DF" w14:textId="77777777" w:rsidR="00970555" w:rsidRDefault="00970555" w:rsidP="00970555">
      <w:pPr>
        <w:contextualSpacing/>
        <w:rPr>
          <w:b/>
          <w:bCs/>
          <w:smallCaps/>
          <w:color w:val="000000"/>
        </w:rPr>
      </w:pPr>
    </w:p>
    <w:p w14:paraId="6CFDE3D3" w14:textId="77777777" w:rsidR="00970555" w:rsidRDefault="00970555" w:rsidP="00970555">
      <w:pPr>
        <w:contextualSpacing/>
        <w:rPr>
          <w:b/>
          <w:bCs/>
          <w:smallCaps/>
          <w:color w:val="000000"/>
        </w:rPr>
      </w:pPr>
    </w:p>
    <w:p w14:paraId="631A0B37" w14:textId="77777777" w:rsidR="00970555" w:rsidRDefault="00970555" w:rsidP="00970555">
      <w:pPr>
        <w:contextualSpacing/>
        <w:rPr>
          <w:b/>
          <w:bCs/>
          <w:smallCaps/>
          <w:color w:val="000000"/>
        </w:rPr>
      </w:pPr>
    </w:p>
    <w:p w14:paraId="792D16AB" w14:textId="77777777" w:rsidR="00970555" w:rsidRDefault="00970555" w:rsidP="00970555">
      <w:pPr>
        <w:contextualSpacing/>
        <w:rPr>
          <w:b/>
          <w:bCs/>
          <w:smallCaps/>
          <w:color w:val="000000"/>
        </w:rPr>
      </w:pPr>
    </w:p>
    <w:p w14:paraId="51CB8838" w14:textId="77777777" w:rsidR="00970555" w:rsidRDefault="00970555" w:rsidP="00970555">
      <w:pPr>
        <w:contextualSpacing/>
        <w:rPr>
          <w:b/>
          <w:bCs/>
          <w:smallCaps/>
          <w:color w:val="000000"/>
        </w:rPr>
      </w:pPr>
    </w:p>
    <w:p w14:paraId="0835ADFB" w14:textId="77777777" w:rsidR="00970555" w:rsidRDefault="00970555" w:rsidP="00970555">
      <w:pPr>
        <w:contextualSpacing/>
        <w:rPr>
          <w:b/>
          <w:bCs/>
          <w:smallCaps/>
          <w:color w:val="000000"/>
        </w:rPr>
      </w:pPr>
    </w:p>
    <w:p w14:paraId="0E601D4D" w14:textId="77777777" w:rsidR="00970555" w:rsidRDefault="00970555" w:rsidP="00970555">
      <w:pPr>
        <w:contextualSpacing/>
        <w:rPr>
          <w:b/>
          <w:bCs/>
          <w:smallCaps/>
          <w:color w:val="000000"/>
        </w:rPr>
      </w:pPr>
    </w:p>
    <w:p w14:paraId="5EF6D920" w14:textId="77777777" w:rsidR="00970555" w:rsidRDefault="00970555" w:rsidP="00970555">
      <w:pPr>
        <w:contextualSpacing/>
        <w:rPr>
          <w:b/>
          <w:bCs/>
          <w:smallCaps/>
          <w:color w:val="000000"/>
        </w:rPr>
      </w:pPr>
    </w:p>
    <w:p w14:paraId="3EF49451" w14:textId="77777777" w:rsidR="00970555" w:rsidRDefault="00970555" w:rsidP="00970555">
      <w:pPr>
        <w:contextualSpacing/>
        <w:rPr>
          <w:b/>
          <w:bCs/>
          <w:smallCaps/>
          <w:color w:val="000000"/>
        </w:rPr>
      </w:pPr>
    </w:p>
    <w:p w14:paraId="01807B67" w14:textId="77777777" w:rsidR="008C246E" w:rsidRDefault="008C246E" w:rsidP="004721A4">
      <w:pPr>
        <w:contextualSpacing/>
        <w:rPr>
          <w:b/>
          <w:bCs/>
          <w:smallCaps/>
          <w:color w:val="000000"/>
        </w:rPr>
      </w:pPr>
    </w:p>
    <w:p w14:paraId="5C9EB54D" w14:textId="29532C51" w:rsidR="008C246E" w:rsidRPr="008C246E" w:rsidRDefault="00B553D4" w:rsidP="004721A4">
      <w:pPr>
        <w:contextualSpacing/>
        <w:jc w:val="center"/>
        <w:rPr>
          <w:b/>
          <w:bCs/>
          <w:smallCaps/>
          <w:color w:val="000000"/>
        </w:rPr>
      </w:pPr>
      <w:r>
        <w:rPr>
          <w:b/>
          <w:bCs/>
          <w:smallCaps/>
          <w:color w:val="000000"/>
        </w:rPr>
        <w:lastRenderedPageBreak/>
        <w:t>Figure Legends</w:t>
      </w:r>
    </w:p>
    <w:p w14:paraId="27F0D646" w14:textId="1F76574B" w:rsidR="0020493E" w:rsidRDefault="008C246E" w:rsidP="004721A4">
      <w:pPr>
        <w:contextualSpacing/>
        <w:rPr>
          <w:color w:val="000000"/>
        </w:rPr>
      </w:pPr>
      <w:r w:rsidRPr="008C246E">
        <w:rPr>
          <w:b/>
          <w:bCs/>
          <w:color w:val="000000"/>
        </w:rPr>
        <w:t>Fig. 1.</w:t>
      </w:r>
      <w:r w:rsidRPr="008C246E">
        <w:rPr>
          <w:color w:val="000000"/>
        </w:rPr>
        <w:t xml:space="preserve"> A</w:t>
      </w:r>
      <w:r>
        <w:rPr>
          <w:color w:val="000000"/>
        </w:rPr>
        <w:t xml:space="preserve">. Map of field sites and distribution of bat captures for </w:t>
      </w:r>
      <w:r>
        <w:rPr>
          <w:i/>
          <w:iCs/>
          <w:color w:val="000000"/>
        </w:rPr>
        <w:t xml:space="preserve">P. rufus, E. dupreanum, </w:t>
      </w:r>
      <w:r>
        <w:rPr>
          <w:color w:val="000000"/>
        </w:rPr>
        <w:t xml:space="preserve">and </w:t>
      </w:r>
      <w:r>
        <w:rPr>
          <w:i/>
          <w:iCs/>
          <w:color w:val="000000"/>
        </w:rPr>
        <w:t xml:space="preserve">R. madagascariensis </w:t>
      </w:r>
      <w:r w:rsidR="0020493E">
        <w:rPr>
          <w:color w:val="000000"/>
        </w:rPr>
        <w:t xml:space="preserve">in Madagascar. Pie size corresponds to total bats captured at each site: 1700 in the District of </w:t>
      </w:r>
      <w:proofErr w:type="spellStart"/>
      <w:r w:rsidR="0020493E">
        <w:rPr>
          <w:color w:val="000000"/>
        </w:rPr>
        <w:t>Moramanga</w:t>
      </w:r>
      <w:proofErr w:type="spellEnd"/>
      <w:r w:rsidR="0020493E">
        <w:rPr>
          <w:color w:val="000000"/>
        </w:rPr>
        <w:t xml:space="preserve"> (</w:t>
      </w:r>
      <w:r w:rsidR="0020493E" w:rsidRPr="00F83E8D">
        <w:rPr>
          <w:i/>
          <w:iCs/>
          <w:color w:val="000000"/>
        </w:rPr>
        <w:t>P</w:t>
      </w:r>
      <w:r w:rsidR="0020493E">
        <w:rPr>
          <w:i/>
          <w:iCs/>
          <w:color w:val="000000"/>
        </w:rPr>
        <w:t>. rufus</w:t>
      </w:r>
      <w:r w:rsidR="0020493E" w:rsidRPr="00F83E8D">
        <w:rPr>
          <w:i/>
          <w:iCs/>
          <w:color w:val="000000"/>
        </w:rPr>
        <w:t xml:space="preserve"> </w:t>
      </w:r>
      <w:r w:rsidR="0020493E" w:rsidRPr="00F83E8D">
        <w:rPr>
          <w:color w:val="000000"/>
        </w:rPr>
        <w:t>n=317</w:t>
      </w:r>
      <w:r w:rsidR="0020493E">
        <w:rPr>
          <w:color w:val="000000"/>
        </w:rPr>
        <w:t xml:space="preserve">; </w:t>
      </w:r>
      <w:r w:rsidR="0020493E" w:rsidRPr="00F83E8D">
        <w:rPr>
          <w:i/>
          <w:iCs/>
          <w:color w:val="000000"/>
        </w:rPr>
        <w:t>E</w:t>
      </w:r>
      <w:r w:rsidR="0020493E">
        <w:rPr>
          <w:i/>
          <w:iCs/>
          <w:color w:val="000000"/>
        </w:rPr>
        <w:t>. dupreanum</w:t>
      </w:r>
      <w:r w:rsidR="0020493E" w:rsidRPr="00F83E8D">
        <w:rPr>
          <w:color w:val="000000"/>
        </w:rPr>
        <w:t xml:space="preserve"> n=732</w:t>
      </w:r>
      <w:r w:rsidR="0020493E">
        <w:rPr>
          <w:color w:val="000000"/>
        </w:rPr>
        <w:t>;</w:t>
      </w:r>
      <w:r w:rsidR="0020493E" w:rsidRPr="00F83E8D">
        <w:rPr>
          <w:color w:val="000000"/>
        </w:rPr>
        <w:t xml:space="preserve"> </w:t>
      </w:r>
      <w:r w:rsidR="0020493E" w:rsidRPr="00F83E8D">
        <w:rPr>
          <w:i/>
          <w:iCs/>
          <w:color w:val="000000"/>
        </w:rPr>
        <w:t>R</w:t>
      </w:r>
      <w:r w:rsidR="0020493E">
        <w:rPr>
          <w:i/>
          <w:iCs/>
          <w:color w:val="000000"/>
        </w:rPr>
        <w:t xml:space="preserve">. madagascariensis </w:t>
      </w:r>
      <w:r w:rsidR="0020493E" w:rsidRPr="00F83E8D">
        <w:rPr>
          <w:color w:val="000000"/>
        </w:rPr>
        <w:t>n=653</w:t>
      </w:r>
      <w:r w:rsidR="0020493E">
        <w:rPr>
          <w:color w:val="000000"/>
        </w:rPr>
        <w:t>), 380 in Ankarana National Park (</w:t>
      </w:r>
      <w:r w:rsidR="0020493E">
        <w:rPr>
          <w:i/>
          <w:iCs/>
          <w:color w:val="000000"/>
        </w:rPr>
        <w:t xml:space="preserve">E. dupreanum </w:t>
      </w:r>
      <w:r w:rsidR="0020493E">
        <w:rPr>
          <w:color w:val="000000"/>
        </w:rPr>
        <w:t xml:space="preserve">n= 172; </w:t>
      </w:r>
      <w:r w:rsidR="0020493E">
        <w:rPr>
          <w:i/>
          <w:iCs/>
          <w:color w:val="000000"/>
        </w:rPr>
        <w:t xml:space="preserve">R. madagascariensis </w:t>
      </w:r>
      <w:r w:rsidR="0020493E">
        <w:rPr>
          <w:color w:val="000000"/>
        </w:rPr>
        <w:t>n =208), 47 in Makira Natural Park (</w:t>
      </w:r>
      <w:r w:rsidR="0020493E">
        <w:rPr>
          <w:i/>
          <w:iCs/>
          <w:color w:val="000000"/>
        </w:rPr>
        <w:t xml:space="preserve">P. rufus </w:t>
      </w:r>
      <w:r w:rsidR="0020493E">
        <w:rPr>
          <w:color w:val="000000"/>
        </w:rPr>
        <w:t>n=</w:t>
      </w:r>
      <w:r w:rsidR="00F84E8B">
        <w:rPr>
          <w:color w:val="000000"/>
        </w:rPr>
        <w:t>15</w:t>
      </w:r>
      <w:r w:rsidR="0020493E">
        <w:rPr>
          <w:color w:val="000000"/>
        </w:rPr>
        <w:t xml:space="preserve">; </w:t>
      </w:r>
      <w:r w:rsidR="0020493E">
        <w:rPr>
          <w:i/>
          <w:iCs/>
          <w:color w:val="000000"/>
        </w:rPr>
        <w:t xml:space="preserve">R. madagascariensis </w:t>
      </w:r>
      <w:r w:rsidR="0020493E">
        <w:rPr>
          <w:color w:val="000000"/>
        </w:rPr>
        <w:t xml:space="preserve">n=32), and 33 in </w:t>
      </w:r>
      <w:proofErr w:type="spellStart"/>
      <w:r w:rsidR="0020493E">
        <w:rPr>
          <w:color w:val="000000"/>
        </w:rPr>
        <w:t>Mahabo</w:t>
      </w:r>
      <w:proofErr w:type="spellEnd"/>
      <w:r w:rsidR="0020493E">
        <w:rPr>
          <w:color w:val="000000"/>
        </w:rPr>
        <w:t xml:space="preserve"> forest (</w:t>
      </w:r>
      <w:r w:rsidR="0020493E">
        <w:rPr>
          <w:i/>
          <w:iCs/>
          <w:color w:val="000000"/>
        </w:rPr>
        <w:t xml:space="preserve">P. rufus </w:t>
      </w:r>
      <w:r w:rsidR="0020493E">
        <w:rPr>
          <w:color w:val="000000"/>
        </w:rPr>
        <w:t>n=1</w:t>
      </w:r>
      <w:r w:rsidR="00F84E8B">
        <w:rPr>
          <w:color w:val="000000"/>
        </w:rPr>
        <w:t>9</w:t>
      </w:r>
      <w:r w:rsidR="0020493E">
        <w:rPr>
          <w:color w:val="000000"/>
        </w:rPr>
        <w:t xml:space="preserve">; </w:t>
      </w:r>
      <w:r w:rsidR="00F84E8B">
        <w:rPr>
          <w:i/>
          <w:iCs/>
          <w:color w:val="000000"/>
        </w:rPr>
        <w:t xml:space="preserve">E. dupreanum </w:t>
      </w:r>
      <w:r w:rsidR="0020493E">
        <w:rPr>
          <w:color w:val="000000"/>
        </w:rPr>
        <w:t>n=</w:t>
      </w:r>
      <w:r w:rsidR="00F84E8B">
        <w:rPr>
          <w:color w:val="000000"/>
        </w:rPr>
        <w:t>14</w:t>
      </w:r>
      <w:r w:rsidR="0020493E">
        <w:rPr>
          <w:color w:val="000000"/>
        </w:rPr>
        <w:t xml:space="preserve">). </w:t>
      </w:r>
      <w:r>
        <w:rPr>
          <w:color w:val="000000"/>
        </w:rPr>
        <w:t xml:space="preserve">B. </w:t>
      </w:r>
      <w:r w:rsidRPr="008C246E">
        <w:rPr>
          <w:color w:val="000000"/>
        </w:rPr>
        <w:t xml:space="preserve">Gestation and lactation periods across the three Madagascar fruit bat species, calculated from the field data (observed) and reported in the literature (assumed). </w:t>
      </w:r>
      <w:r w:rsidR="0020493E">
        <w:rPr>
          <w:color w:val="000000"/>
        </w:rPr>
        <w:t xml:space="preserve">Respectively, for </w:t>
      </w:r>
      <w:r w:rsidR="0020493E">
        <w:rPr>
          <w:i/>
          <w:iCs/>
          <w:color w:val="000000"/>
        </w:rPr>
        <w:t xml:space="preserve">P. rufus, E. dupreanum, </w:t>
      </w:r>
      <w:r w:rsidR="0020493E">
        <w:rPr>
          <w:color w:val="000000"/>
        </w:rPr>
        <w:t xml:space="preserve">and </w:t>
      </w:r>
      <w:r w:rsidR="0020493E">
        <w:rPr>
          <w:i/>
          <w:iCs/>
          <w:color w:val="000000"/>
        </w:rPr>
        <w:t>R. madagascariensis</w:t>
      </w:r>
      <w:r w:rsidR="0020493E">
        <w:rPr>
          <w:color w:val="000000"/>
        </w:rPr>
        <w:t xml:space="preserve">, </w:t>
      </w:r>
      <w:r w:rsidR="00D91BD2">
        <w:rPr>
          <w:color w:val="000000"/>
        </w:rPr>
        <w:t>observed gestation begins on</w:t>
      </w:r>
      <w:r w:rsidR="0020493E">
        <w:rPr>
          <w:color w:val="000000"/>
        </w:rPr>
        <w:t xml:space="preserve">: July 7, August 3, and September 11; </w:t>
      </w:r>
      <w:r w:rsidR="00D91BD2">
        <w:rPr>
          <w:color w:val="000000"/>
        </w:rPr>
        <w:t xml:space="preserve">birth occurs on: </w:t>
      </w:r>
      <w:r w:rsidR="0020493E">
        <w:rPr>
          <w:color w:val="000000"/>
        </w:rPr>
        <w:t xml:space="preserve">September 29, November 16, and December 12; and </w:t>
      </w:r>
      <w:r w:rsidR="00D91BD2">
        <w:rPr>
          <w:color w:val="000000"/>
        </w:rPr>
        <w:t xml:space="preserve">lactation ceases on: </w:t>
      </w:r>
      <w:r w:rsidR="0020493E">
        <w:rPr>
          <w:color w:val="000000"/>
        </w:rPr>
        <w:t>January 21, February 2, and February 19</w:t>
      </w:r>
      <w:r w:rsidR="000E0F5F">
        <w:rPr>
          <w:color w:val="000000"/>
        </w:rPr>
        <w:t xml:space="preserve"> (Table S1)</w:t>
      </w:r>
      <w:r w:rsidR="0020493E">
        <w:rPr>
          <w:color w:val="000000"/>
        </w:rPr>
        <w:t>.</w:t>
      </w:r>
    </w:p>
    <w:p w14:paraId="1C1D7DED" w14:textId="42B023FD" w:rsidR="0020493E" w:rsidRDefault="0020493E" w:rsidP="004721A4">
      <w:pPr>
        <w:contextualSpacing/>
        <w:rPr>
          <w:color w:val="000000"/>
        </w:rPr>
      </w:pPr>
    </w:p>
    <w:p w14:paraId="08F315ED" w14:textId="77A44C8A" w:rsidR="008C246E" w:rsidRDefault="008C246E" w:rsidP="004721A4">
      <w:pPr>
        <w:contextualSpacing/>
        <w:rPr>
          <w:color w:val="000000"/>
        </w:rPr>
      </w:pPr>
      <w:r w:rsidRPr="008C246E">
        <w:rPr>
          <w:b/>
          <w:bCs/>
          <w:color w:val="000000"/>
        </w:rPr>
        <w:t>Fig. 2</w:t>
      </w:r>
      <w:r w:rsidRPr="008C246E">
        <w:rPr>
          <w:color w:val="000000"/>
        </w:rPr>
        <w:t>. A</w:t>
      </w:r>
      <w:r w:rsidR="0020493E">
        <w:rPr>
          <w:color w:val="000000"/>
        </w:rPr>
        <w:t>.</w:t>
      </w:r>
      <w:r w:rsidRPr="008C246E">
        <w:rPr>
          <w:color w:val="000000"/>
        </w:rPr>
        <w:t xml:space="preserve"> Tibia</w:t>
      </w:r>
      <w:r w:rsidR="0020493E">
        <w:rPr>
          <w:color w:val="000000"/>
        </w:rPr>
        <w:t>, and B., ear</w:t>
      </w:r>
      <w:r w:rsidRPr="008C246E">
        <w:rPr>
          <w:color w:val="000000"/>
        </w:rPr>
        <w:t xml:space="preserve"> length</w:t>
      </w:r>
      <w:r w:rsidR="0020493E">
        <w:rPr>
          <w:color w:val="000000"/>
        </w:rPr>
        <w:t xml:space="preserve"> across fruit bat species from the literature (left) and from our Madagascar field data (right), colored by genera according to legend; data are grouped by sex (upper=females, lower=males). Violin plots show range and 25, 50, and 75% quantiles for each distribution. B. </w:t>
      </w:r>
      <w:r w:rsidR="000E0F5F">
        <w:rPr>
          <w:color w:val="000000"/>
        </w:rPr>
        <w:t>Type-2 e</w:t>
      </w:r>
      <w:r w:rsidR="0020493E">
        <w:rPr>
          <w:color w:val="000000"/>
        </w:rPr>
        <w:t>xponential regression of body mass (in g</w:t>
      </w:r>
      <w:r w:rsidR="00D91BD2">
        <w:rPr>
          <w:color w:val="000000"/>
        </w:rPr>
        <w:t>rams</w:t>
      </w:r>
      <w:r w:rsidR="0020493E">
        <w:rPr>
          <w:color w:val="000000"/>
        </w:rPr>
        <w:t>, y-axis) by forearm length (in mm, x-axis) across pteropodids from the literature (left) and from our Madagascar field data (right)</w:t>
      </w:r>
      <w:r w:rsidR="000E0F5F">
        <w:rPr>
          <w:color w:val="000000"/>
        </w:rPr>
        <w:t xml:space="preserve">, </w:t>
      </w:r>
      <w:r w:rsidR="0020493E">
        <w:rPr>
          <w:color w:val="000000"/>
        </w:rPr>
        <w:t>colored by genera according to legend; data are grouped by sex (upper=females, lower=males).</w:t>
      </w:r>
      <w:r w:rsidR="000E0F5F">
        <w:rPr>
          <w:color w:val="000000"/>
        </w:rPr>
        <w:t xml:space="preserve"> </w:t>
      </w:r>
      <w:r w:rsidR="00D91BD2">
        <w:rPr>
          <w:color w:val="000000"/>
        </w:rPr>
        <w:t>Solid l</w:t>
      </w:r>
      <w:r w:rsidR="000E0F5F">
        <w:rPr>
          <w:color w:val="000000"/>
        </w:rPr>
        <w:t>ine corresponds to predictions from the fitted model (R</w:t>
      </w:r>
      <w:r w:rsidR="000E0F5F" w:rsidRPr="000E0F5F">
        <w:rPr>
          <w:color w:val="000000"/>
          <w:vertAlign w:val="superscript"/>
        </w:rPr>
        <w:t>2</w:t>
      </w:r>
      <w:r w:rsidR="000E0F5F">
        <w:rPr>
          <w:color w:val="000000"/>
        </w:rPr>
        <w:t xml:space="preserve">: All Pteropodids, M= .96, F=.95; Malagasy </w:t>
      </w:r>
      <w:r w:rsidR="00D91BD2">
        <w:rPr>
          <w:color w:val="000000"/>
        </w:rPr>
        <w:t>Pteropodids</w:t>
      </w:r>
      <w:r w:rsidR="000E0F5F">
        <w:rPr>
          <w:color w:val="000000"/>
        </w:rPr>
        <w:t>, M=.96, F=.97). Data are summarized in Table S2, S3.</w:t>
      </w:r>
    </w:p>
    <w:p w14:paraId="0DC6342A" w14:textId="77777777" w:rsidR="000E0F5F" w:rsidRPr="008C246E" w:rsidRDefault="000E0F5F" w:rsidP="004721A4">
      <w:pPr>
        <w:contextualSpacing/>
      </w:pPr>
    </w:p>
    <w:p w14:paraId="5A132FEC" w14:textId="77777777" w:rsidR="000E0F5F" w:rsidRDefault="008C246E" w:rsidP="004721A4">
      <w:pPr>
        <w:contextualSpacing/>
        <w:rPr>
          <w:color w:val="000000"/>
        </w:rPr>
      </w:pPr>
      <w:r w:rsidRPr="008C246E">
        <w:rPr>
          <w:b/>
          <w:bCs/>
          <w:color w:val="000000"/>
        </w:rPr>
        <w:t>Fig. 3.</w:t>
      </w:r>
      <w:r w:rsidRPr="008C246E">
        <w:rPr>
          <w:color w:val="000000"/>
        </w:rPr>
        <w:t xml:space="preserve"> Seasonal variation in</w:t>
      </w:r>
      <w:r w:rsidR="000E0F5F">
        <w:rPr>
          <w:color w:val="000000"/>
        </w:rPr>
        <w:t xml:space="preserve"> </w:t>
      </w:r>
      <w:proofErr w:type="spellStart"/>
      <w:r w:rsidR="000E0F5F">
        <w:rPr>
          <w:color w:val="000000"/>
        </w:rPr>
        <w:t>mass:forearm</w:t>
      </w:r>
      <w:proofErr w:type="spellEnd"/>
      <w:r w:rsidR="000E0F5F">
        <w:rPr>
          <w:color w:val="000000"/>
        </w:rPr>
        <w:t xml:space="preserve"> residual</w:t>
      </w:r>
      <w:r w:rsidRPr="008C246E">
        <w:rPr>
          <w:color w:val="000000"/>
        </w:rPr>
        <w:t xml:space="preserve"> </w:t>
      </w:r>
      <w:r w:rsidR="000E0F5F">
        <w:rPr>
          <w:color w:val="000000"/>
        </w:rPr>
        <w:t>by sex (females = left, males = right) and species. Raw data are shown as open circles with prediction from fitted GAM model as solid line; 95% confidence intervals by standard error are shown by shading in gray (Table S4). For female plots, pink shading corresponds to the species-specific gestation period; for male plots, blue shading corresponds to the winter dry season in Madagascar.</w:t>
      </w:r>
    </w:p>
    <w:p w14:paraId="394EDB7E" w14:textId="36689888" w:rsidR="000E0F5F" w:rsidRDefault="000E0F5F" w:rsidP="004721A4">
      <w:pPr>
        <w:contextualSpacing/>
        <w:rPr>
          <w:color w:val="000000"/>
        </w:rPr>
      </w:pPr>
    </w:p>
    <w:p w14:paraId="1BD2BED7" w14:textId="37F4C5B1" w:rsidR="000E0F5F" w:rsidRDefault="000E0F5F" w:rsidP="004721A4">
      <w:pPr>
        <w:contextualSpacing/>
        <w:rPr>
          <w:color w:val="000000"/>
        </w:rPr>
      </w:pPr>
      <w:r>
        <w:rPr>
          <w:b/>
          <w:bCs/>
          <w:color w:val="000000"/>
        </w:rPr>
        <w:t xml:space="preserve">Fig. 4. </w:t>
      </w:r>
      <w:r w:rsidRPr="000E0F5F">
        <w:rPr>
          <w:color w:val="000000"/>
        </w:rPr>
        <w:t>Variation in juvenile</w:t>
      </w:r>
      <w:r>
        <w:rPr>
          <w:color w:val="000000"/>
        </w:rPr>
        <w:t xml:space="preserve"> forearm, tibia, and ear length with days since birth, corresponding to the date of first observed juvenile for each of three Madagascar species (Sep-29 for </w:t>
      </w:r>
      <w:r>
        <w:rPr>
          <w:i/>
          <w:iCs/>
          <w:color w:val="000000"/>
        </w:rPr>
        <w:t xml:space="preserve">P. rufus, </w:t>
      </w:r>
      <w:r>
        <w:rPr>
          <w:color w:val="000000"/>
        </w:rPr>
        <w:t xml:space="preserve">Nov-16 for </w:t>
      </w:r>
      <w:r>
        <w:rPr>
          <w:i/>
          <w:iCs/>
          <w:color w:val="000000"/>
        </w:rPr>
        <w:t xml:space="preserve">E. dupreanum, </w:t>
      </w:r>
      <w:r>
        <w:rPr>
          <w:color w:val="000000"/>
        </w:rPr>
        <w:t xml:space="preserve">Dec-12 for </w:t>
      </w:r>
      <w:r>
        <w:rPr>
          <w:i/>
          <w:iCs/>
          <w:color w:val="000000"/>
        </w:rPr>
        <w:t>R. madagascariensis</w:t>
      </w:r>
      <w:r>
        <w:rPr>
          <w:color w:val="000000"/>
        </w:rPr>
        <w:t xml:space="preserve">). Raw data are shown in grey (females = triangles, males= circles), with predictions fitted GAM model overlain as colored lines; 95% confidence intervals by standard error are shown by translucent shading (Table S5). The slope (derivative) of each fitted GAM at day 30 is identified in the bottom right; </w:t>
      </w:r>
      <w:r w:rsidR="00090FAE">
        <w:rPr>
          <w:color w:val="000000"/>
        </w:rPr>
        <w:t>derivative results across the first year are summarized in Table S6.</w:t>
      </w:r>
    </w:p>
    <w:p w14:paraId="4042F478" w14:textId="77777777" w:rsidR="000E0F5F" w:rsidRDefault="000E0F5F" w:rsidP="004721A4">
      <w:pPr>
        <w:contextualSpacing/>
        <w:rPr>
          <w:color w:val="000000"/>
        </w:rPr>
      </w:pPr>
    </w:p>
    <w:p w14:paraId="0535A296" w14:textId="2D0BC0BD" w:rsidR="008C246E" w:rsidRDefault="008C246E" w:rsidP="004721A4">
      <w:pPr>
        <w:contextualSpacing/>
        <w:rPr>
          <w:smallCaps/>
          <w:color w:val="000000"/>
        </w:rPr>
      </w:pPr>
    </w:p>
    <w:p w14:paraId="36EDDD4A" w14:textId="200E47F8" w:rsidR="00090FAE" w:rsidRDefault="00090FAE" w:rsidP="004721A4">
      <w:pPr>
        <w:contextualSpacing/>
        <w:rPr>
          <w:smallCaps/>
          <w:color w:val="000000"/>
        </w:rPr>
      </w:pPr>
    </w:p>
    <w:p w14:paraId="5EEBAAAB" w14:textId="6D3279F9" w:rsidR="00090FAE" w:rsidRDefault="00090FAE" w:rsidP="004721A4">
      <w:pPr>
        <w:contextualSpacing/>
        <w:rPr>
          <w:smallCaps/>
          <w:color w:val="000000"/>
        </w:rPr>
      </w:pPr>
    </w:p>
    <w:p w14:paraId="447E4536" w14:textId="73DE75D8" w:rsidR="00090FAE" w:rsidRDefault="00090FAE" w:rsidP="004721A4">
      <w:pPr>
        <w:contextualSpacing/>
        <w:rPr>
          <w:smallCaps/>
          <w:color w:val="000000"/>
        </w:rPr>
      </w:pPr>
    </w:p>
    <w:p w14:paraId="385BCB24" w14:textId="213FB1CF" w:rsidR="00090FAE" w:rsidRDefault="00090FAE" w:rsidP="004721A4">
      <w:pPr>
        <w:contextualSpacing/>
        <w:rPr>
          <w:smallCaps/>
          <w:color w:val="000000"/>
        </w:rPr>
      </w:pPr>
    </w:p>
    <w:p w14:paraId="23950766" w14:textId="16515D78" w:rsidR="00090FAE" w:rsidRDefault="00090FAE" w:rsidP="004721A4">
      <w:pPr>
        <w:contextualSpacing/>
        <w:rPr>
          <w:smallCaps/>
          <w:color w:val="000000"/>
        </w:rPr>
      </w:pPr>
    </w:p>
    <w:p w14:paraId="4A7B8149" w14:textId="13E4E0E1" w:rsidR="00090FAE" w:rsidRDefault="00090FAE" w:rsidP="004721A4">
      <w:pPr>
        <w:contextualSpacing/>
        <w:rPr>
          <w:smallCaps/>
          <w:color w:val="000000"/>
        </w:rPr>
      </w:pPr>
    </w:p>
    <w:p w14:paraId="4E93E3F1" w14:textId="2D21B5D2" w:rsidR="00090FAE" w:rsidRDefault="00090FAE" w:rsidP="004721A4">
      <w:pPr>
        <w:contextualSpacing/>
        <w:rPr>
          <w:smallCaps/>
          <w:color w:val="000000"/>
        </w:rPr>
      </w:pPr>
    </w:p>
    <w:p w14:paraId="0148F1A4" w14:textId="77777777" w:rsidR="00090FAE" w:rsidRPr="008C246E" w:rsidRDefault="00090FAE" w:rsidP="004721A4">
      <w:pPr>
        <w:contextualSpacing/>
        <w:rPr>
          <w:smallCaps/>
          <w:color w:val="000000"/>
        </w:rPr>
      </w:pPr>
    </w:p>
    <w:p w14:paraId="23172513" w14:textId="77777777" w:rsidR="00B553D4" w:rsidRPr="00B553D4" w:rsidRDefault="00B553D4" w:rsidP="004721A4">
      <w:pPr>
        <w:contextualSpacing/>
        <w:jc w:val="center"/>
        <w:rPr>
          <w:b/>
          <w:bCs/>
          <w:smallCaps/>
        </w:rPr>
      </w:pPr>
      <w:r>
        <w:rPr>
          <w:b/>
          <w:bCs/>
          <w:smallCaps/>
          <w:color w:val="000000"/>
        </w:rPr>
        <w:t>Appendices</w:t>
      </w:r>
    </w:p>
    <w:p w14:paraId="49F5FC41" w14:textId="77777777" w:rsidR="00F83E8D" w:rsidRPr="00F83E8D" w:rsidRDefault="00F83E8D" w:rsidP="004721A4">
      <w:pPr>
        <w:contextualSpacing/>
      </w:pPr>
    </w:p>
    <w:p w14:paraId="7CDB25D9" w14:textId="77777777" w:rsidR="00C865A6" w:rsidRPr="00C865A6" w:rsidRDefault="00C865A6" w:rsidP="004721A4">
      <w:pPr>
        <w:contextualSpacing/>
        <w:rPr>
          <w:b/>
          <w:bCs/>
          <w:u w:val="single"/>
        </w:rPr>
      </w:pPr>
    </w:p>
    <w:sectPr w:rsidR="00C865A6" w:rsidRPr="00C865A6" w:rsidSect="00421AD2">
      <w:footerReference w:type="even" r:id="rId18"/>
      <w:footerReference w:type="default" r:id="rId19"/>
      <w:headerReference w:type="first" r:id="rId20"/>
      <w:pgSz w:w="12240" w:h="15840"/>
      <w:pgMar w:top="1440" w:right="1440" w:bottom="1440" w:left="1440" w:header="459"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E8318" w14:textId="77777777" w:rsidR="00AE696F" w:rsidRDefault="00AE696F" w:rsidP="004A57CD">
      <w:r>
        <w:separator/>
      </w:r>
    </w:p>
  </w:endnote>
  <w:endnote w:type="continuationSeparator" w:id="0">
    <w:p w14:paraId="0B82605B" w14:textId="77777777" w:rsidR="00AE696F" w:rsidRDefault="00AE696F" w:rsidP="004A5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8835784"/>
      <w:docPartObj>
        <w:docPartGallery w:val="Page Numbers (Bottom of Page)"/>
        <w:docPartUnique/>
      </w:docPartObj>
    </w:sdtPr>
    <w:sdtEndPr>
      <w:rPr>
        <w:rStyle w:val="PageNumber"/>
      </w:rPr>
    </w:sdtEndPr>
    <w:sdtContent>
      <w:p w14:paraId="044EDB96" w14:textId="2D407347" w:rsidR="0051570E" w:rsidRDefault="0051570E" w:rsidP="001F6E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F18382" w14:textId="77777777" w:rsidR="0051570E" w:rsidRDefault="0051570E" w:rsidP="005157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Times New Roman"/>
      </w:rPr>
      <w:id w:val="1478184491"/>
      <w:docPartObj>
        <w:docPartGallery w:val="Page Numbers (Bottom of Page)"/>
        <w:docPartUnique/>
      </w:docPartObj>
    </w:sdtPr>
    <w:sdtEndPr>
      <w:rPr>
        <w:rStyle w:val="PageNumber"/>
      </w:rPr>
    </w:sdtEndPr>
    <w:sdtContent>
      <w:p w14:paraId="4F4A2EB8" w14:textId="14A38746" w:rsidR="0051570E" w:rsidRPr="0051570E" w:rsidRDefault="0051570E" w:rsidP="001F6E9B">
        <w:pPr>
          <w:pStyle w:val="Footer"/>
          <w:framePr w:wrap="none" w:vAnchor="text" w:hAnchor="margin" w:xAlign="right" w:y="1"/>
          <w:rPr>
            <w:rStyle w:val="PageNumber"/>
            <w:rFonts w:cs="Times New Roman"/>
          </w:rPr>
        </w:pPr>
        <w:r w:rsidRPr="0051570E">
          <w:rPr>
            <w:rStyle w:val="PageNumber"/>
            <w:rFonts w:cs="Times New Roman"/>
          </w:rPr>
          <w:fldChar w:fldCharType="begin"/>
        </w:r>
        <w:r w:rsidRPr="0051570E">
          <w:rPr>
            <w:rStyle w:val="PageNumber"/>
            <w:rFonts w:cs="Times New Roman"/>
          </w:rPr>
          <w:instrText xml:space="preserve"> PAGE </w:instrText>
        </w:r>
        <w:r w:rsidRPr="0051570E">
          <w:rPr>
            <w:rStyle w:val="PageNumber"/>
            <w:rFonts w:cs="Times New Roman"/>
          </w:rPr>
          <w:fldChar w:fldCharType="separate"/>
        </w:r>
        <w:r w:rsidRPr="0051570E">
          <w:rPr>
            <w:rStyle w:val="PageNumber"/>
            <w:rFonts w:cs="Times New Roman"/>
            <w:noProof/>
          </w:rPr>
          <w:t>2</w:t>
        </w:r>
        <w:r w:rsidRPr="0051570E">
          <w:rPr>
            <w:rStyle w:val="PageNumber"/>
            <w:rFonts w:cs="Times New Roman"/>
          </w:rPr>
          <w:fldChar w:fldCharType="end"/>
        </w:r>
      </w:p>
    </w:sdtContent>
  </w:sdt>
  <w:p w14:paraId="2255C3ED" w14:textId="77777777" w:rsidR="0051570E" w:rsidRPr="0051570E" w:rsidRDefault="0051570E" w:rsidP="0051570E">
    <w:pPr>
      <w:pStyle w:val="Footer"/>
      <w:ind w:right="360"/>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565E8" w14:textId="77777777" w:rsidR="00AE696F" w:rsidRDefault="00AE696F" w:rsidP="004A57CD">
      <w:r>
        <w:separator/>
      </w:r>
    </w:p>
  </w:footnote>
  <w:footnote w:type="continuationSeparator" w:id="0">
    <w:p w14:paraId="122CE34D" w14:textId="77777777" w:rsidR="00AE696F" w:rsidRDefault="00AE696F" w:rsidP="004A57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7E7A0" w14:textId="77777777" w:rsidR="004A57CD" w:rsidRPr="00806193" w:rsidRDefault="004A57CD" w:rsidP="00806193">
    <w:pPr>
      <w:pStyle w:val="Header"/>
      <w:tabs>
        <w:tab w:val="clear" w:pos="9360"/>
      </w:tabs>
      <w:ind w:left="-990" w:right="-900"/>
      <w:jc w:val="center"/>
      <w:rPr>
        <w:rFonts w:cs="Times New Roman"/>
        <w:sz w:val="21"/>
        <w:szCs w:val="21"/>
      </w:rPr>
    </w:pPr>
    <w:r w:rsidRPr="00806193">
      <w:rPr>
        <w:rFonts w:cs="Times New Roman"/>
        <w:sz w:val="21"/>
        <w:szCs w:val="21"/>
      </w:rPr>
      <w:t>Cara E. Brook | Dept of Ecology &amp; Evolution | University of Chicago | 1101 E. 57</w:t>
    </w:r>
    <w:r w:rsidRPr="00806193">
      <w:rPr>
        <w:rFonts w:cs="Times New Roman"/>
        <w:sz w:val="21"/>
        <w:szCs w:val="21"/>
        <w:vertAlign w:val="superscript"/>
      </w:rPr>
      <w:t>th</w:t>
    </w:r>
    <w:r w:rsidRPr="00806193">
      <w:rPr>
        <w:rFonts w:cs="Times New Roman"/>
        <w:sz w:val="21"/>
        <w:szCs w:val="21"/>
      </w:rPr>
      <w:t xml:space="preserve"> St, Chicago, IL 60637 | </w:t>
    </w:r>
    <w:hyperlink r:id="rId1" w:history="1">
      <w:r w:rsidRPr="00806193">
        <w:rPr>
          <w:rStyle w:val="Hyperlink"/>
          <w:rFonts w:cs="Times New Roman"/>
          <w:sz w:val="21"/>
          <w:szCs w:val="21"/>
        </w:rPr>
        <w:t>cbrook@uchicago.edu</w:t>
      </w:r>
    </w:hyperlink>
  </w:p>
  <w:p w14:paraId="7A2DB1C6" w14:textId="77777777" w:rsidR="004A57CD" w:rsidRDefault="004A57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96698"/>
    <w:multiLevelType w:val="hybridMultilevel"/>
    <w:tmpl w:val="B562F1FA"/>
    <w:lvl w:ilvl="0" w:tplc="6B1EEDA0">
      <w:start w:val="6"/>
      <w:numFmt w:val="bullet"/>
      <w:lvlText w:val="-"/>
      <w:lvlJc w:val="left"/>
      <w:pPr>
        <w:ind w:left="720" w:hanging="360"/>
      </w:pPr>
      <w:rPr>
        <w:rFonts w:ascii="Times New Roman" w:eastAsia="Times New Roman" w:hAnsi="Times New Roman" w:cs="Times New Roman" w:hint="default"/>
        <w:b/>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A65D52"/>
    <w:multiLevelType w:val="hybridMultilevel"/>
    <w:tmpl w:val="46A81D94"/>
    <w:lvl w:ilvl="0" w:tplc="9B1C12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9423DA3"/>
    <w:multiLevelType w:val="hybridMultilevel"/>
    <w:tmpl w:val="8CC85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h Guth">
    <w15:presenceInfo w15:providerId="AD" w15:userId="S::sarah_guth@berkeley.edu::806987bc-2c59-421e-b72f-0b555a370a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C0"/>
    <w:rsid w:val="00031178"/>
    <w:rsid w:val="00032299"/>
    <w:rsid w:val="00061496"/>
    <w:rsid w:val="00064739"/>
    <w:rsid w:val="000660C0"/>
    <w:rsid w:val="0008743E"/>
    <w:rsid w:val="00090FAE"/>
    <w:rsid w:val="000A0FA6"/>
    <w:rsid w:val="000D6DE5"/>
    <w:rsid w:val="000E0F5F"/>
    <w:rsid w:val="00100A9C"/>
    <w:rsid w:val="00133DCA"/>
    <w:rsid w:val="001710E9"/>
    <w:rsid w:val="00173B33"/>
    <w:rsid w:val="001754C6"/>
    <w:rsid w:val="0018126F"/>
    <w:rsid w:val="001C45C2"/>
    <w:rsid w:val="001E4255"/>
    <w:rsid w:val="0020493E"/>
    <w:rsid w:val="0022118D"/>
    <w:rsid w:val="00232BF1"/>
    <w:rsid w:val="00234DB6"/>
    <w:rsid w:val="00237488"/>
    <w:rsid w:val="00254327"/>
    <w:rsid w:val="00262F21"/>
    <w:rsid w:val="00276C57"/>
    <w:rsid w:val="0028549E"/>
    <w:rsid w:val="00290ADB"/>
    <w:rsid w:val="002914F9"/>
    <w:rsid w:val="002D0D61"/>
    <w:rsid w:val="00303C6C"/>
    <w:rsid w:val="00304877"/>
    <w:rsid w:val="0031300D"/>
    <w:rsid w:val="00317CED"/>
    <w:rsid w:val="00323920"/>
    <w:rsid w:val="00324F47"/>
    <w:rsid w:val="003522EA"/>
    <w:rsid w:val="003546C1"/>
    <w:rsid w:val="00354829"/>
    <w:rsid w:val="00375C9F"/>
    <w:rsid w:val="00375EB2"/>
    <w:rsid w:val="00382477"/>
    <w:rsid w:val="00396D43"/>
    <w:rsid w:val="003C108D"/>
    <w:rsid w:val="003C2278"/>
    <w:rsid w:val="00405B2D"/>
    <w:rsid w:val="00421AD2"/>
    <w:rsid w:val="00421D76"/>
    <w:rsid w:val="00422B09"/>
    <w:rsid w:val="004237C3"/>
    <w:rsid w:val="0042519E"/>
    <w:rsid w:val="0044208C"/>
    <w:rsid w:val="004532C0"/>
    <w:rsid w:val="00457A70"/>
    <w:rsid w:val="004656C2"/>
    <w:rsid w:val="004673C4"/>
    <w:rsid w:val="004721A4"/>
    <w:rsid w:val="00472B66"/>
    <w:rsid w:val="0047451A"/>
    <w:rsid w:val="004879D3"/>
    <w:rsid w:val="00491D57"/>
    <w:rsid w:val="004A1473"/>
    <w:rsid w:val="004A2623"/>
    <w:rsid w:val="004A57CD"/>
    <w:rsid w:val="004A73CE"/>
    <w:rsid w:val="004B1DA6"/>
    <w:rsid w:val="004B1E14"/>
    <w:rsid w:val="004B5DD1"/>
    <w:rsid w:val="004F712D"/>
    <w:rsid w:val="005016A2"/>
    <w:rsid w:val="00501E4F"/>
    <w:rsid w:val="00504938"/>
    <w:rsid w:val="005114A9"/>
    <w:rsid w:val="0051570E"/>
    <w:rsid w:val="005342D6"/>
    <w:rsid w:val="005472C0"/>
    <w:rsid w:val="0055528C"/>
    <w:rsid w:val="005706D0"/>
    <w:rsid w:val="00580139"/>
    <w:rsid w:val="0059487F"/>
    <w:rsid w:val="005C2277"/>
    <w:rsid w:val="005C3C7D"/>
    <w:rsid w:val="005D29F1"/>
    <w:rsid w:val="005F674D"/>
    <w:rsid w:val="00606EC0"/>
    <w:rsid w:val="006238FB"/>
    <w:rsid w:val="0067600B"/>
    <w:rsid w:val="006840F2"/>
    <w:rsid w:val="006C1C87"/>
    <w:rsid w:val="006C558C"/>
    <w:rsid w:val="00704106"/>
    <w:rsid w:val="007056E8"/>
    <w:rsid w:val="007128B9"/>
    <w:rsid w:val="007607FB"/>
    <w:rsid w:val="00766453"/>
    <w:rsid w:val="00806193"/>
    <w:rsid w:val="0081067D"/>
    <w:rsid w:val="0082733D"/>
    <w:rsid w:val="00827CA7"/>
    <w:rsid w:val="008638D8"/>
    <w:rsid w:val="00864EDA"/>
    <w:rsid w:val="0087095A"/>
    <w:rsid w:val="008C246E"/>
    <w:rsid w:val="008C428D"/>
    <w:rsid w:val="008C4F0F"/>
    <w:rsid w:val="008E24B3"/>
    <w:rsid w:val="008F0905"/>
    <w:rsid w:val="00902A9A"/>
    <w:rsid w:val="009362CA"/>
    <w:rsid w:val="00970555"/>
    <w:rsid w:val="009A31F3"/>
    <w:rsid w:val="009D1E7E"/>
    <w:rsid w:val="009D385C"/>
    <w:rsid w:val="009E23C3"/>
    <w:rsid w:val="009E762C"/>
    <w:rsid w:val="009F56A2"/>
    <w:rsid w:val="00A2110F"/>
    <w:rsid w:val="00A304B0"/>
    <w:rsid w:val="00A34736"/>
    <w:rsid w:val="00A37930"/>
    <w:rsid w:val="00A56F0B"/>
    <w:rsid w:val="00A808EF"/>
    <w:rsid w:val="00A810DD"/>
    <w:rsid w:val="00A81A19"/>
    <w:rsid w:val="00A84EED"/>
    <w:rsid w:val="00AA0AAE"/>
    <w:rsid w:val="00AA6291"/>
    <w:rsid w:val="00AC3096"/>
    <w:rsid w:val="00AC44EB"/>
    <w:rsid w:val="00AC4629"/>
    <w:rsid w:val="00AC587E"/>
    <w:rsid w:val="00AD5657"/>
    <w:rsid w:val="00AD6F2B"/>
    <w:rsid w:val="00AE696F"/>
    <w:rsid w:val="00B01CAD"/>
    <w:rsid w:val="00B030A0"/>
    <w:rsid w:val="00B31FDE"/>
    <w:rsid w:val="00B35054"/>
    <w:rsid w:val="00B441DB"/>
    <w:rsid w:val="00B553D4"/>
    <w:rsid w:val="00B61D93"/>
    <w:rsid w:val="00B912AB"/>
    <w:rsid w:val="00BA7031"/>
    <w:rsid w:val="00BC484C"/>
    <w:rsid w:val="00BF2C08"/>
    <w:rsid w:val="00C00A44"/>
    <w:rsid w:val="00C46656"/>
    <w:rsid w:val="00C56BCC"/>
    <w:rsid w:val="00C62969"/>
    <w:rsid w:val="00C865A6"/>
    <w:rsid w:val="00C96500"/>
    <w:rsid w:val="00CA0D00"/>
    <w:rsid w:val="00CA2C17"/>
    <w:rsid w:val="00CA6637"/>
    <w:rsid w:val="00CA7392"/>
    <w:rsid w:val="00CB207D"/>
    <w:rsid w:val="00CB6B7B"/>
    <w:rsid w:val="00CD512C"/>
    <w:rsid w:val="00CF17C7"/>
    <w:rsid w:val="00D11544"/>
    <w:rsid w:val="00D248CF"/>
    <w:rsid w:val="00D36EC1"/>
    <w:rsid w:val="00D425F3"/>
    <w:rsid w:val="00D4579F"/>
    <w:rsid w:val="00D465AE"/>
    <w:rsid w:val="00D537F5"/>
    <w:rsid w:val="00D53C05"/>
    <w:rsid w:val="00D53FDF"/>
    <w:rsid w:val="00D60DDC"/>
    <w:rsid w:val="00D76B31"/>
    <w:rsid w:val="00D86326"/>
    <w:rsid w:val="00D91BD2"/>
    <w:rsid w:val="00D93327"/>
    <w:rsid w:val="00DC300B"/>
    <w:rsid w:val="00DC6B49"/>
    <w:rsid w:val="00DE2AB0"/>
    <w:rsid w:val="00E11995"/>
    <w:rsid w:val="00E34E8E"/>
    <w:rsid w:val="00E5195A"/>
    <w:rsid w:val="00E56D8F"/>
    <w:rsid w:val="00E62DDE"/>
    <w:rsid w:val="00E8473A"/>
    <w:rsid w:val="00E9229A"/>
    <w:rsid w:val="00EA7552"/>
    <w:rsid w:val="00EC3D73"/>
    <w:rsid w:val="00EF6DE9"/>
    <w:rsid w:val="00F21D66"/>
    <w:rsid w:val="00F7668B"/>
    <w:rsid w:val="00F8399F"/>
    <w:rsid w:val="00F83E8D"/>
    <w:rsid w:val="00F84E8B"/>
    <w:rsid w:val="00FB2F3E"/>
    <w:rsid w:val="00FB685F"/>
    <w:rsid w:val="00FD101D"/>
    <w:rsid w:val="00FD7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B5A31"/>
  <w14:defaultImageDpi w14:val="32767"/>
  <w15:chartTrackingRefBased/>
  <w15:docId w15:val="{50DA9C1B-5B5D-5245-9FB3-577EEC6C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84E8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3E8D"/>
    <w:pPr>
      <w:spacing w:before="100" w:beforeAutospacing="1" w:after="100" w:afterAutospacing="1"/>
    </w:pPr>
  </w:style>
  <w:style w:type="character" w:styleId="Hyperlink">
    <w:name w:val="Hyperlink"/>
    <w:basedOn w:val="DefaultParagraphFont"/>
    <w:uiPriority w:val="99"/>
    <w:unhideWhenUsed/>
    <w:rsid w:val="00F83E8D"/>
    <w:rPr>
      <w:color w:val="0000FF"/>
      <w:u w:val="single"/>
    </w:rPr>
  </w:style>
  <w:style w:type="paragraph" w:customStyle="1" w:styleId="c-footercontact-address">
    <w:name w:val="c-footer__contact-address"/>
    <w:basedOn w:val="Normal"/>
    <w:rsid w:val="002914F9"/>
    <w:pPr>
      <w:spacing w:before="100" w:beforeAutospacing="1" w:after="100" w:afterAutospacing="1"/>
    </w:pPr>
  </w:style>
  <w:style w:type="paragraph" w:customStyle="1" w:styleId="c-footercontact-citystate">
    <w:name w:val="c-footer__contact-citystate"/>
    <w:basedOn w:val="Normal"/>
    <w:rsid w:val="002914F9"/>
    <w:pPr>
      <w:spacing w:before="100" w:beforeAutospacing="1" w:after="100" w:afterAutospacing="1"/>
    </w:pPr>
  </w:style>
  <w:style w:type="character" w:styleId="UnresolvedMention">
    <w:name w:val="Unresolved Mention"/>
    <w:basedOn w:val="DefaultParagraphFont"/>
    <w:uiPriority w:val="99"/>
    <w:rsid w:val="00AA0AAE"/>
    <w:rPr>
      <w:color w:val="605E5C"/>
      <w:shd w:val="clear" w:color="auto" w:fill="E1DFDD"/>
    </w:rPr>
  </w:style>
  <w:style w:type="paragraph" w:styleId="ListParagraph">
    <w:name w:val="List Paragraph"/>
    <w:basedOn w:val="Normal"/>
    <w:uiPriority w:val="34"/>
    <w:qFormat/>
    <w:rsid w:val="00C96500"/>
    <w:pPr>
      <w:ind w:left="720"/>
      <w:contextualSpacing/>
    </w:pPr>
    <w:rPr>
      <w:rFonts w:eastAsiaTheme="minorHAnsi" w:cstheme="minorBidi"/>
    </w:rPr>
  </w:style>
  <w:style w:type="character" w:styleId="CommentReference">
    <w:name w:val="annotation reference"/>
    <w:basedOn w:val="DefaultParagraphFont"/>
    <w:uiPriority w:val="99"/>
    <w:semiHidden/>
    <w:unhideWhenUsed/>
    <w:rsid w:val="00396D43"/>
    <w:rPr>
      <w:sz w:val="16"/>
      <w:szCs w:val="16"/>
    </w:rPr>
  </w:style>
  <w:style w:type="paragraph" w:styleId="CommentText">
    <w:name w:val="annotation text"/>
    <w:basedOn w:val="Normal"/>
    <w:link w:val="CommentTextChar"/>
    <w:uiPriority w:val="99"/>
    <w:semiHidden/>
    <w:unhideWhenUsed/>
    <w:rsid w:val="00396D43"/>
    <w:rPr>
      <w:rFonts w:eastAsiaTheme="minorHAnsi" w:cstheme="minorBidi"/>
      <w:sz w:val="20"/>
      <w:szCs w:val="20"/>
    </w:rPr>
  </w:style>
  <w:style w:type="character" w:customStyle="1" w:styleId="CommentTextChar">
    <w:name w:val="Comment Text Char"/>
    <w:basedOn w:val="DefaultParagraphFont"/>
    <w:link w:val="CommentText"/>
    <w:uiPriority w:val="99"/>
    <w:semiHidden/>
    <w:rsid w:val="00396D43"/>
    <w:rPr>
      <w:sz w:val="20"/>
      <w:szCs w:val="20"/>
    </w:rPr>
  </w:style>
  <w:style w:type="paragraph" w:styleId="CommentSubject">
    <w:name w:val="annotation subject"/>
    <w:basedOn w:val="CommentText"/>
    <w:next w:val="CommentText"/>
    <w:link w:val="CommentSubjectChar"/>
    <w:uiPriority w:val="99"/>
    <w:semiHidden/>
    <w:unhideWhenUsed/>
    <w:rsid w:val="00396D43"/>
    <w:rPr>
      <w:b/>
      <w:bCs/>
    </w:rPr>
  </w:style>
  <w:style w:type="character" w:customStyle="1" w:styleId="CommentSubjectChar">
    <w:name w:val="Comment Subject Char"/>
    <w:basedOn w:val="CommentTextChar"/>
    <w:link w:val="CommentSubject"/>
    <w:uiPriority w:val="99"/>
    <w:semiHidden/>
    <w:rsid w:val="00396D43"/>
    <w:rPr>
      <w:b/>
      <w:bCs/>
      <w:sz w:val="20"/>
      <w:szCs w:val="20"/>
    </w:rPr>
  </w:style>
  <w:style w:type="paragraph" w:styleId="Header">
    <w:name w:val="header"/>
    <w:basedOn w:val="Normal"/>
    <w:link w:val="HeaderChar"/>
    <w:uiPriority w:val="99"/>
    <w:unhideWhenUsed/>
    <w:rsid w:val="004A57CD"/>
    <w:pPr>
      <w:tabs>
        <w:tab w:val="center" w:pos="4680"/>
        <w:tab w:val="right" w:pos="9360"/>
      </w:tabs>
    </w:pPr>
    <w:rPr>
      <w:rFonts w:eastAsiaTheme="minorHAnsi" w:cstheme="minorBidi"/>
    </w:rPr>
  </w:style>
  <w:style w:type="character" w:customStyle="1" w:styleId="HeaderChar">
    <w:name w:val="Header Char"/>
    <w:basedOn w:val="DefaultParagraphFont"/>
    <w:link w:val="Header"/>
    <w:uiPriority w:val="99"/>
    <w:rsid w:val="004A57CD"/>
  </w:style>
  <w:style w:type="paragraph" w:styleId="Footer">
    <w:name w:val="footer"/>
    <w:basedOn w:val="Normal"/>
    <w:link w:val="FooterChar"/>
    <w:uiPriority w:val="99"/>
    <w:unhideWhenUsed/>
    <w:rsid w:val="004A57CD"/>
    <w:pPr>
      <w:tabs>
        <w:tab w:val="center" w:pos="4680"/>
        <w:tab w:val="right" w:pos="9360"/>
      </w:tabs>
    </w:pPr>
    <w:rPr>
      <w:rFonts w:eastAsiaTheme="minorHAnsi" w:cstheme="minorBidi"/>
    </w:rPr>
  </w:style>
  <w:style w:type="character" w:customStyle="1" w:styleId="FooterChar">
    <w:name w:val="Footer Char"/>
    <w:basedOn w:val="DefaultParagraphFont"/>
    <w:link w:val="Footer"/>
    <w:uiPriority w:val="99"/>
    <w:rsid w:val="004A57CD"/>
  </w:style>
  <w:style w:type="character" w:styleId="LineNumber">
    <w:name w:val="line number"/>
    <w:basedOn w:val="DefaultParagraphFont"/>
    <w:uiPriority w:val="99"/>
    <w:semiHidden/>
    <w:unhideWhenUsed/>
    <w:rsid w:val="00421AD2"/>
  </w:style>
  <w:style w:type="character" w:styleId="PageNumber">
    <w:name w:val="page number"/>
    <w:basedOn w:val="DefaultParagraphFont"/>
    <w:uiPriority w:val="99"/>
    <w:semiHidden/>
    <w:unhideWhenUsed/>
    <w:rsid w:val="0051570E"/>
  </w:style>
  <w:style w:type="character" w:styleId="FollowedHyperlink">
    <w:name w:val="FollowedHyperlink"/>
    <w:basedOn w:val="DefaultParagraphFont"/>
    <w:uiPriority w:val="99"/>
    <w:semiHidden/>
    <w:unhideWhenUsed/>
    <w:rsid w:val="000311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4038">
      <w:bodyDiv w:val="1"/>
      <w:marLeft w:val="0"/>
      <w:marRight w:val="0"/>
      <w:marTop w:val="0"/>
      <w:marBottom w:val="0"/>
      <w:divBdr>
        <w:top w:val="none" w:sz="0" w:space="0" w:color="auto"/>
        <w:left w:val="none" w:sz="0" w:space="0" w:color="auto"/>
        <w:bottom w:val="none" w:sz="0" w:space="0" w:color="auto"/>
        <w:right w:val="none" w:sz="0" w:space="0" w:color="auto"/>
      </w:divBdr>
    </w:div>
    <w:div w:id="130173759">
      <w:bodyDiv w:val="1"/>
      <w:marLeft w:val="0"/>
      <w:marRight w:val="0"/>
      <w:marTop w:val="0"/>
      <w:marBottom w:val="0"/>
      <w:divBdr>
        <w:top w:val="none" w:sz="0" w:space="0" w:color="auto"/>
        <w:left w:val="none" w:sz="0" w:space="0" w:color="auto"/>
        <w:bottom w:val="none" w:sz="0" w:space="0" w:color="auto"/>
        <w:right w:val="none" w:sz="0" w:space="0" w:color="auto"/>
      </w:divBdr>
    </w:div>
    <w:div w:id="1081021126">
      <w:bodyDiv w:val="1"/>
      <w:marLeft w:val="0"/>
      <w:marRight w:val="0"/>
      <w:marTop w:val="0"/>
      <w:marBottom w:val="0"/>
      <w:divBdr>
        <w:top w:val="none" w:sz="0" w:space="0" w:color="auto"/>
        <w:left w:val="none" w:sz="0" w:space="0" w:color="auto"/>
        <w:bottom w:val="none" w:sz="0" w:space="0" w:color="auto"/>
        <w:right w:val="none" w:sz="0" w:space="0" w:color="auto"/>
      </w:divBdr>
    </w:div>
    <w:div w:id="1115559871">
      <w:bodyDiv w:val="1"/>
      <w:marLeft w:val="0"/>
      <w:marRight w:val="0"/>
      <w:marTop w:val="0"/>
      <w:marBottom w:val="0"/>
      <w:divBdr>
        <w:top w:val="none" w:sz="0" w:space="0" w:color="auto"/>
        <w:left w:val="none" w:sz="0" w:space="0" w:color="auto"/>
        <w:bottom w:val="none" w:sz="0" w:space="0" w:color="auto"/>
        <w:right w:val="none" w:sz="0" w:space="0" w:color="auto"/>
      </w:divBdr>
    </w:div>
    <w:div w:id="1157113360">
      <w:bodyDiv w:val="1"/>
      <w:marLeft w:val="0"/>
      <w:marRight w:val="0"/>
      <w:marTop w:val="0"/>
      <w:marBottom w:val="0"/>
      <w:divBdr>
        <w:top w:val="none" w:sz="0" w:space="0" w:color="auto"/>
        <w:left w:val="none" w:sz="0" w:space="0" w:color="auto"/>
        <w:bottom w:val="none" w:sz="0" w:space="0" w:color="auto"/>
        <w:right w:val="none" w:sz="0" w:space="0" w:color="auto"/>
      </w:divBdr>
    </w:div>
    <w:div w:id="1362435354">
      <w:bodyDiv w:val="1"/>
      <w:marLeft w:val="0"/>
      <w:marRight w:val="0"/>
      <w:marTop w:val="0"/>
      <w:marBottom w:val="0"/>
      <w:divBdr>
        <w:top w:val="none" w:sz="0" w:space="0" w:color="auto"/>
        <w:left w:val="none" w:sz="0" w:space="0" w:color="auto"/>
        <w:bottom w:val="none" w:sz="0" w:space="0" w:color="auto"/>
        <w:right w:val="none" w:sz="0" w:space="0" w:color="auto"/>
      </w:divBdr>
    </w:div>
    <w:div w:id="1407147567">
      <w:bodyDiv w:val="1"/>
      <w:marLeft w:val="0"/>
      <w:marRight w:val="0"/>
      <w:marTop w:val="0"/>
      <w:marBottom w:val="0"/>
      <w:divBdr>
        <w:top w:val="none" w:sz="0" w:space="0" w:color="auto"/>
        <w:left w:val="none" w:sz="0" w:space="0" w:color="auto"/>
        <w:bottom w:val="none" w:sz="0" w:space="0" w:color="auto"/>
        <w:right w:val="none" w:sz="0" w:space="0" w:color="auto"/>
      </w:divBdr>
    </w:div>
    <w:div w:id="1682312912">
      <w:bodyDiv w:val="1"/>
      <w:marLeft w:val="0"/>
      <w:marRight w:val="0"/>
      <w:marTop w:val="0"/>
      <w:marBottom w:val="0"/>
      <w:divBdr>
        <w:top w:val="none" w:sz="0" w:space="0" w:color="auto"/>
        <w:left w:val="none" w:sz="0" w:space="0" w:color="auto"/>
        <w:bottom w:val="none" w:sz="0" w:space="0" w:color="auto"/>
        <w:right w:val="none" w:sz="0" w:space="0" w:color="auto"/>
      </w:divBdr>
      <w:divsChild>
        <w:div w:id="861746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gelo.andrianiaina@gmail.com" TargetMode="External"/><Relationship Id="rId13" Type="http://schemas.openxmlformats.org/officeDocument/2006/relationships/hyperlink" Target="mailto:sarah_guth@berkeley.edu"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entles@uga.edu" TargetMode="External"/><Relationship Id="rId17" Type="http://schemas.openxmlformats.org/officeDocument/2006/relationships/hyperlink" Target="mailto:cbrook@uchicago.edu" TargetMode="External"/><Relationship Id="rId2" Type="http://schemas.openxmlformats.org/officeDocument/2006/relationships/numbering" Target="numbering.xml"/><Relationship Id="rId16" Type="http://schemas.openxmlformats.org/officeDocument/2006/relationships/hyperlink" Target="mailto:cbrook@uchicago.edu"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drysantino2@gmail.com" TargetMode="External"/><Relationship Id="rId5" Type="http://schemas.openxmlformats.org/officeDocument/2006/relationships/webSettings" Target="webSettings.xml"/><Relationship Id="rId15" Type="http://schemas.openxmlformats.org/officeDocument/2006/relationships/hyperlink" Target="mailto:timothy.treuer@uvm.edu" TargetMode="External"/><Relationship Id="rId23" Type="http://schemas.openxmlformats.org/officeDocument/2006/relationships/theme" Target="theme/theme1.xml"/><Relationship Id="rId10" Type="http://schemas.openxmlformats.org/officeDocument/2006/relationships/hyperlink" Target="mailto:ravelomanantsoafifi@gmai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gammarinema@gmail.com" TargetMode="External"/><Relationship Id="rId14" Type="http://schemas.openxmlformats.org/officeDocument/2006/relationships/hyperlink" Target="mailto:jean-Michel.HERAUD@pasteur.sn" TargetMode="Externa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hyperlink" Target="mailto:cbrook@uchicago.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raebrook/Library/Group%20Containers/UBF8T346G9.Office/User%20Content.localized/Templates.localized/bat-morph-v3-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4991D-29F6-A144-A03B-516F6CAE6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bat-morph-v3-9-9.dotx</Template>
  <TotalTime>41</TotalTime>
  <Pages>17</Pages>
  <Words>41219</Words>
  <Characters>234952</Characters>
  <Application>Microsoft Office Word</Application>
  <DocSecurity>0</DocSecurity>
  <Lines>1957</Lines>
  <Paragraphs>551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4</cp:revision>
  <dcterms:created xsi:type="dcterms:W3CDTF">2021-10-27T13:39:00Z</dcterms:created>
  <dcterms:modified xsi:type="dcterms:W3CDTF">2021-10-27T14:51:00Z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http://www.zotero.org/styles/elsevier-with-titles</vt:lpwstr>
  </property>
  <property fmtid="{D5CDD505-2E9C-101B-9397-08002B2CF9AE}" pid="5" name="Mendeley Recent Style Name 1_1">
    <vt:lpwstr>Elsevier (numeric, with titles)</vt:lpwstr>
  </property>
  <property fmtid="{D5CDD505-2E9C-101B-9397-08002B2CF9AE}" pid="6" name="Mendeley Recent Style Id 2_1">
    <vt:lpwstr>http://www.zotero.org/styles/journal-of-animal-ecology</vt:lpwstr>
  </property>
  <property fmtid="{D5CDD505-2E9C-101B-9397-08002B2CF9AE}" pid="7" name="Mendeley Recent Style Name 2_1">
    <vt:lpwstr>Journal of Animal Ecology</vt:lpwstr>
  </property>
  <property fmtid="{D5CDD505-2E9C-101B-9397-08002B2CF9AE}" pid="8" name="Mendeley Recent Style Id 3_1">
    <vt:lpwstr>http://www.zotero.org/styles/journal-of-mammalogy</vt:lpwstr>
  </property>
  <property fmtid="{D5CDD505-2E9C-101B-9397-08002B2CF9AE}" pid="9" name="Mendeley Recent Style Name 3_1">
    <vt:lpwstr>Journal of Mammalogy</vt:lpwstr>
  </property>
  <property fmtid="{D5CDD505-2E9C-101B-9397-08002B2CF9AE}" pid="10" name="Mendeley Recent Style Id 4_1">
    <vt:lpwstr>http://csl.mendeley.com/styles/20448741/minimal-grant-proposals</vt:lpwstr>
  </property>
  <property fmtid="{D5CDD505-2E9C-101B-9397-08002B2CF9AE}" pid="11" name="Mendeley Recent Style Name 4_1">
    <vt:lpwstr>Minimal style for grant proposals</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http://www.zotero.org/styles/national-library-of-medicine</vt:lpwstr>
  </property>
  <property fmtid="{D5CDD505-2E9C-101B-9397-08002B2CF9AE}" pid="15" name="Mendeley Recent Style Name 6_1">
    <vt:lpwstr>National Library of Medicine</vt:lpwstr>
  </property>
  <property fmtid="{D5CDD505-2E9C-101B-9397-08002B2CF9AE}" pid="16" name="Mendeley Recent Style Id 7_1">
    <vt:lpwstr>http://www.zotero.org/styles/national-library-of-medicine-grant-proposals</vt:lpwstr>
  </property>
  <property fmtid="{D5CDD505-2E9C-101B-9397-08002B2CF9AE}" pid="17" name="Mendeley Recent Style Name 7_1">
    <vt:lpwstr>National Library of Medicine (grant proposals with PMCID/PMID)</vt:lpwstr>
  </property>
  <property fmtid="{D5CDD505-2E9C-101B-9397-08002B2CF9AE}" pid="18" name="Mendeley Recent Style Id 8_1">
    <vt:lpwstr>http://www.zotero.org/styles/pnas</vt:lpwstr>
  </property>
  <property fmtid="{D5CDD505-2E9C-101B-9397-08002B2CF9AE}" pid="19" name="Mendeley Recent Style Name 8_1">
    <vt:lpwstr>Proceedings of the National Academy of Sciences of the United States of America</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2d2f207e-a772-3699-b213-334fe1e7007b</vt:lpwstr>
  </property>
  <property fmtid="{D5CDD505-2E9C-101B-9397-08002B2CF9AE}" pid="24" name="Mendeley Citation Style_1">
    <vt:lpwstr>http://www.zotero.org/styles/journal-of-mammalogy</vt:lpwstr>
  </property>
</Properties>
</file>